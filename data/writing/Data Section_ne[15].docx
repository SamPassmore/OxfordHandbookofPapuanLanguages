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742F" w14:textId="77777777" w:rsidR="00585B60" w:rsidRDefault="00585B60" w:rsidP="00585B60">
      <w:pPr>
        <w:rPr>
          <w:rFonts w:ascii="Times New Roman" w:hAnsi="Times New Roman" w:cs="Times New Roman"/>
          <w:b/>
          <w:bCs/>
          <w:lang w:val="en-AU"/>
        </w:rPr>
      </w:pPr>
      <w:r>
        <w:rPr>
          <w:rFonts w:ascii="Times New Roman" w:hAnsi="Times New Roman" w:cs="Times New Roman"/>
          <w:b/>
          <w:bCs/>
          <w:lang w:val="en-AU"/>
        </w:rPr>
        <w:t>3</w:t>
      </w:r>
      <w:r w:rsidRPr="003715BE">
        <w:rPr>
          <w:rFonts w:ascii="Times New Roman" w:hAnsi="Times New Roman" w:cs="Times New Roman"/>
          <w:b/>
          <w:bCs/>
          <w:lang w:val="en-AU"/>
        </w:rPr>
        <w:t xml:space="preserve">. </w:t>
      </w:r>
      <w:r>
        <w:rPr>
          <w:rFonts w:ascii="Times New Roman" w:hAnsi="Times New Roman" w:cs="Times New Roman"/>
          <w:b/>
          <w:bCs/>
          <w:lang w:val="en-AU"/>
        </w:rPr>
        <w:t>Zooming out to a broader sample</w:t>
      </w:r>
    </w:p>
    <w:p w14:paraId="2F600ED5" w14:textId="77777777" w:rsidR="00585B60" w:rsidRDefault="00585B60" w:rsidP="00585B60">
      <w:pPr>
        <w:rPr>
          <w:rFonts w:ascii="Times New Roman" w:hAnsi="Times New Roman" w:cs="Times New Roman"/>
          <w:b/>
          <w:bCs/>
          <w:lang w:val="en-AU"/>
        </w:rPr>
      </w:pPr>
    </w:p>
    <w:p w14:paraId="1478930D" w14:textId="04CE9935" w:rsidR="009D14A2" w:rsidRDefault="00585B60" w:rsidP="00585B60">
      <w:pPr>
        <w:rPr>
          <w:rFonts w:ascii="Times New Roman" w:hAnsi="Times New Roman" w:cs="Times New Roman"/>
          <w:color w:val="000000" w:themeColor="text1"/>
          <w:lang w:val="en-AU"/>
        </w:rPr>
      </w:pPr>
      <w:r>
        <w:rPr>
          <w:rFonts w:ascii="Times New Roman" w:hAnsi="Times New Roman" w:cs="Times New Roman"/>
          <w:lang w:val="en-AU"/>
        </w:rPr>
        <w:t xml:space="preserve">So </w:t>
      </w:r>
      <w:r w:rsidR="00CE0D46">
        <w:rPr>
          <w:rFonts w:ascii="Times New Roman" w:hAnsi="Times New Roman" w:cs="Times New Roman"/>
          <w:lang w:val="en-AU"/>
        </w:rPr>
        <w:t>far,</w:t>
      </w:r>
      <w:r>
        <w:rPr>
          <w:rFonts w:ascii="Times New Roman" w:hAnsi="Times New Roman" w:cs="Times New Roman"/>
          <w:lang w:val="en-AU"/>
        </w:rPr>
        <w:t xml:space="preserve"> we have focussed in some detail on just four Papuan systems. While this allows us to get a feel for their overall logic, it has the disadvantage of being just a tiny subsample</w:t>
      </w:r>
      <w:r w:rsidR="009D14A2">
        <w:rPr>
          <w:rFonts w:ascii="Times New Roman" w:hAnsi="Times New Roman" w:cs="Times New Roman"/>
          <w:lang w:val="en-AU"/>
        </w:rPr>
        <w:t xml:space="preserve"> of the diversity observed in Papuan languages</w:t>
      </w:r>
      <w:r>
        <w:rPr>
          <w:rFonts w:ascii="Times New Roman" w:hAnsi="Times New Roman" w:cs="Times New Roman"/>
          <w:lang w:val="en-AU"/>
        </w:rPr>
        <w:t xml:space="preserve">. In this section we do the opposite: we draw on our </w:t>
      </w:r>
      <w:r w:rsidR="009D14A2">
        <w:rPr>
          <w:rFonts w:ascii="Times New Roman" w:hAnsi="Times New Roman" w:cs="Times New Roman"/>
          <w:lang w:val="en-AU"/>
        </w:rPr>
        <w:t>sample</w:t>
      </w:r>
      <w:r>
        <w:rPr>
          <w:rFonts w:ascii="Times New Roman" w:hAnsi="Times New Roman" w:cs="Times New Roman"/>
          <w:lang w:val="en-AU"/>
        </w:rPr>
        <w:t xml:space="preserve"> of Papuan languages in Kinbank</w:t>
      </w:r>
      <w:r w:rsidR="009D14A2">
        <w:rPr>
          <w:rFonts w:ascii="Times New Roman" w:hAnsi="Times New Roman" w:cs="Times New Roman"/>
          <w:lang w:val="en-AU"/>
        </w:rPr>
        <w:t xml:space="preserve">. Kinbank is a database containing </w:t>
      </w:r>
      <w:r w:rsidR="003319C2">
        <w:rPr>
          <w:rFonts w:ascii="Times New Roman" w:hAnsi="Times New Roman" w:cs="Times New Roman"/>
          <w:lang w:val="en-AU"/>
        </w:rPr>
        <w:t xml:space="preserve">a global sample of </w:t>
      </w:r>
      <w:r w:rsidR="009D14A2">
        <w:rPr>
          <w:rFonts w:ascii="Times New Roman" w:hAnsi="Times New Roman" w:cs="Times New Roman"/>
          <w:lang w:val="en-AU"/>
        </w:rPr>
        <w:t>kinship terminology from 1,229 languages</w:t>
      </w:r>
      <w:r w:rsidR="005C09C5">
        <w:rPr>
          <w:rFonts w:ascii="Times New Roman" w:hAnsi="Times New Roman" w:cs="Times New Roman"/>
          <w:lang w:val="en-AU"/>
        </w:rPr>
        <w:t>.</w:t>
      </w:r>
      <w:r>
        <w:rPr>
          <w:rFonts w:ascii="Times New Roman" w:hAnsi="Times New Roman" w:cs="Times New Roman"/>
          <w:lang w:val="en-AU"/>
        </w:rPr>
        <w:t xml:space="preserve"> </w:t>
      </w:r>
      <w:r w:rsidR="009D14A2">
        <w:rPr>
          <w:rFonts w:ascii="Times New Roman" w:hAnsi="Times New Roman" w:cs="Times New Roman"/>
          <w:lang w:val="en-AU"/>
        </w:rPr>
        <w:t xml:space="preserve">Within this </w:t>
      </w:r>
      <w:r w:rsidR="00CE0D46">
        <w:rPr>
          <w:rFonts w:ascii="Times New Roman" w:hAnsi="Times New Roman" w:cs="Times New Roman"/>
          <w:lang w:val="en-AU"/>
        </w:rPr>
        <w:t>is</w:t>
      </w:r>
      <w:r>
        <w:rPr>
          <w:rFonts w:ascii="Times New Roman" w:hAnsi="Times New Roman" w:cs="Times New Roman"/>
          <w:lang w:val="en-AU"/>
        </w:rPr>
        <w:t xml:space="preserve"> </w:t>
      </w:r>
      <w:r w:rsidR="00F061BE">
        <w:rPr>
          <w:rFonts w:ascii="Times New Roman" w:hAnsi="Times New Roman" w:cs="Times New Roman"/>
          <w:lang w:val="en-AU"/>
        </w:rPr>
        <w:t>109</w:t>
      </w:r>
      <w:r>
        <w:rPr>
          <w:rFonts w:ascii="Times New Roman" w:hAnsi="Times New Roman" w:cs="Times New Roman"/>
          <w:lang w:val="en-AU"/>
        </w:rPr>
        <w:t xml:space="preserve"> </w:t>
      </w:r>
      <w:r w:rsidR="009D14A2">
        <w:rPr>
          <w:rFonts w:ascii="Times New Roman" w:hAnsi="Times New Roman" w:cs="Times New Roman"/>
          <w:lang w:val="en-AU"/>
        </w:rPr>
        <w:t xml:space="preserve">Papuan </w:t>
      </w:r>
      <w:r>
        <w:rPr>
          <w:rFonts w:ascii="Times New Roman" w:hAnsi="Times New Roman" w:cs="Times New Roman"/>
          <w:lang w:val="en-AU"/>
        </w:rPr>
        <w:t xml:space="preserve">languages from </w:t>
      </w:r>
      <w:r w:rsidR="00A97AEF">
        <w:rPr>
          <w:rFonts w:ascii="Times New Roman" w:hAnsi="Times New Roman" w:cs="Times New Roman"/>
          <w:lang w:val="en-AU"/>
        </w:rPr>
        <w:t>44</w:t>
      </w:r>
      <w:r>
        <w:rPr>
          <w:rFonts w:ascii="Times New Roman" w:hAnsi="Times New Roman" w:cs="Times New Roman"/>
          <w:lang w:val="en-AU"/>
        </w:rPr>
        <w:t xml:space="preserve"> maximal clades</w:t>
      </w:r>
      <w:r w:rsidR="009D14A2">
        <w:rPr>
          <w:rFonts w:ascii="Times New Roman" w:hAnsi="Times New Roman" w:cs="Times New Roman"/>
          <w:lang w:val="en-AU"/>
        </w:rPr>
        <w:t xml:space="preserve"> (Figure 1)</w:t>
      </w:r>
      <w:r w:rsidR="009D14A2">
        <w:rPr>
          <w:rFonts w:ascii="Times New Roman" w:hAnsi="Times New Roman" w:cs="Times New Roman"/>
          <w:color w:val="000000" w:themeColor="text1"/>
          <w:lang w:val="en-AU"/>
        </w:rPr>
        <w:t xml:space="preserve">. We use the Kinbank data, and the Papuan </w:t>
      </w:r>
      <w:r w:rsidR="00CE0D46">
        <w:rPr>
          <w:rFonts w:ascii="Times New Roman" w:hAnsi="Times New Roman" w:cs="Times New Roman"/>
          <w:color w:val="000000" w:themeColor="text1"/>
          <w:lang w:val="en-AU"/>
        </w:rPr>
        <w:t>subset</w:t>
      </w:r>
      <w:r w:rsidR="003319C2">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to make </w:t>
      </w:r>
      <w:r w:rsidR="009D14A2">
        <w:rPr>
          <w:rFonts w:ascii="Times New Roman" w:hAnsi="Times New Roman" w:cs="Times New Roman"/>
          <w:color w:val="000000" w:themeColor="text1"/>
          <w:lang w:val="en-AU"/>
        </w:rPr>
        <w:t>broad</w:t>
      </w:r>
      <w:r>
        <w:rPr>
          <w:rFonts w:ascii="Times New Roman" w:hAnsi="Times New Roman" w:cs="Times New Roman"/>
          <w:color w:val="000000" w:themeColor="text1"/>
          <w:lang w:val="en-AU"/>
        </w:rPr>
        <w:t>-based statements about</w:t>
      </w:r>
      <w:r w:rsidR="003319C2">
        <w:rPr>
          <w:rFonts w:ascii="Times New Roman" w:hAnsi="Times New Roman" w:cs="Times New Roman"/>
          <w:color w:val="000000" w:themeColor="text1"/>
          <w:lang w:val="en-AU"/>
        </w:rPr>
        <w:t xml:space="preserve"> the diversity of</w:t>
      </w:r>
      <w:r w:rsidR="009D14A2">
        <w:rPr>
          <w:rFonts w:ascii="Times New Roman" w:hAnsi="Times New Roman" w:cs="Times New Roman"/>
          <w:color w:val="000000" w:themeColor="text1"/>
          <w:lang w:val="en-AU"/>
        </w:rPr>
        <w:t xml:space="preserve"> kinship terminology</w:t>
      </w:r>
      <w:r>
        <w:rPr>
          <w:rFonts w:ascii="Times New Roman" w:hAnsi="Times New Roman" w:cs="Times New Roman"/>
          <w:color w:val="000000" w:themeColor="text1"/>
          <w:lang w:val="en-AU"/>
        </w:rPr>
        <w:t xml:space="preserve"> in Papuan </w:t>
      </w:r>
      <w:r w:rsidR="009D14A2">
        <w:rPr>
          <w:rFonts w:ascii="Times New Roman" w:hAnsi="Times New Roman" w:cs="Times New Roman"/>
          <w:color w:val="000000" w:themeColor="text1"/>
          <w:lang w:val="en-AU"/>
        </w:rPr>
        <w:t>languages</w:t>
      </w:r>
      <w:r>
        <w:rPr>
          <w:rFonts w:ascii="Times New Roman" w:hAnsi="Times New Roman" w:cs="Times New Roman"/>
          <w:color w:val="000000" w:themeColor="text1"/>
          <w:lang w:val="en-AU"/>
        </w:rPr>
        <w:t xml:space="preserve">. </w:t>
      </w:r>
    </w:p>
    <w:p w14:paraId="5F03DD4B" w14:textId="77777777" w:rsidR="009D14A2" w:rsidRDefault="009D14A2" w:rsidP="00585B60">
      <w:pPr>
        <w:rPr>
          <w:rFonts w:ascii="Times New Roman" w:hAnsi="Times New Roman" w:cs="Times New Roman"/>
          <w:color w:val="000000" w:themeColor="text1"/>
          <w:lang w:val="en-AU"/>
        </w:rPr>
      </w:pPr>
    </w:p>
    <w:p w14:paraId="29465C45" w14:textId="2DA0FEB8" w:rsidR="000E2692" w:rsidRDefault="005C09C5"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Kinbank is built around a set of 115 kin </w:t>
      </w:r>
      <w:r w:rsidRPr="005C09C5">
        <w:rPr>
          <w:rFonts w:ascii="Times New Roman" w:hAnsi="Times New Roman" w:cs="Times New Roman"/>
          <w:i/>
          <w:iCs/>
          <w:color w:val="000000" w:themeColor="text1"/>
          <w:lang w:val="en-AU"/>
        </w:rPr>
        <w:t>types</w:t>
      </w:r>
      <w:r>
        <w:rPr>
          <w:rFonts w:ascii="Times New Roman" w:hAnsi="Times New Roman" w:cs="Times New Roman"/>
          <w:color w:val="000000" w:themeColor="text1"/>
          <w:lang w:val="en-AU"/>
        </w:rPr>
        <w:t>, the genealogical categories of relatives determined through reproduction or marriage</w:t>
      </w:r>
      <w:r w:rsidR="00CE0D46">
        <w:rPr>
          <w:rFonts w:ascii="Times New Roman" w:hAnsi="Times New Roman" w:cs="Times New Roman"/>
          <w:color w:val="000000" w:themeColor="text1"/>
          <w:lang w:val="en-AU"/>
        </w:rPr>
        <w:t>, such as elder brother, or wife’s father</w:t>
      </w:r>
      <w:r>
        <w:rPr>
          <w:rFonts w:ascii="Times New Roman" w:hAnsi="Times New Roman" w:cs="Times New Roman"/>
          <w:color w:val="000000" w:themeColor="text1"/>
          <w:lang w:val="en-AU"/>
        </w:rPr>
        <w:t xml:space="preserve">. </w:t>
      </w:r>
      <w:commentRangeStart w:id="0"/>
      <w:r w:rsidR="00585B60">
        <w:rPr>
          <w:rFonts w:ascii="Times New Roman" w:hAnsi="Times New Roman" w:cs="Times New Roman"/>
          <w:color w:val="000000" w:themeColor="text1"/>
          <w:lang w:val="en-AU"/>
        </w:rPr>
        <w:t>No</w:t>
      </w:r>
      <w:commentRangeEnd w:id="0"/>
      <w:r w:rsidR="00A10901">
        <w:rPr>
          <w:rStyle w:val="CommentReference"/>
        </w:rPr>
        <w:commentReference w:id="0"/>
      </w:r>
      <w:r w:rsidR="00585B60">
        <w:rPr>
          <w:rFonts w:ascii="Times New Roman" w:hAnsi="Times New Roman" w:cs="Times New Roman"/>
          <w:color w:val="000000" w:themeColor="text1"/>
          <w:lang w:val="en-AU"/>
        </w:rPr>
        <w:t xml:space="preserve"> language distinguishes all kin types (typical numbers of kin terms range from 20-30 per language), so each language</w:t>
      </w:r>
      <w:r w:rsidR="009D14A2">
        <w:rPr>
          <w:rFonts w:ascii="Times New Roman" w:hAnsi="Times New Roman" w:cs="Times New Roman"/>
          <w:color w:val="000000" w:themeColor="text1"/>
          <w:lang w:val="en-AU"/>
        </w:rPr>
        <w:t xml:space="preserve"> necessarily</w:t>
      </w:r>
      <w:r w:rsidR="00585B60">
        <w:rPr>
          <w:rFonts w:ascii="Times New Roman" w:hAnsi="Times New Roman" w:cs="Times New Roman"/>
          <w:color w:val="000000" w:themeColor="text1"/>
          <w:lang w:val="en-AU"/>
        </w:rPr>
        <w:t xml:space="preserve"> syncretises – uses the same term for – </w:t>
      </w:r>
      <w:r w:rsidR="009D14A2">
        <w:rPr>
          <w:rFonts w:ascii="Times New Roman" w:hAnsi="Times New Roman" w:cs="Times New Roman"/>
          <w:color w:val="000000" w:themeColor="text1"/>
          <w:lang w:val="en-AU"/>
        </w:rPr>
        <w:t>many</w:t>
      </w:r>
      <w:r w:rsidR="00585B60">
        <w:rPr>
          <w:rFonts w:ascii="Times New Roman" w:hAnsi="Times New Roman" w:cs="Times New Roman"/>
          <w:color w:val="000000" w:themeColor="text1"/>
          <w:lang w:val="en-AU"/>
        </w:rPr>
        <w:t xml:space="preserve"> kin types. The crucial point is that languages syncretise terms in different ways</w:t>
      </w:r>
      <w:r w:rsidR="003319C2">
        <w:rPr>
          <w:rFonts w:ascii="Times New Roman" w:hAnsi="Times New Roman" w:cs="Times New Roman"/>
          <w:color w:val="000000" w:themeColor="text1"/>
          <w:lang w:val="en-AU"/>
        </w:rPr>
        <w:t>. For example</w:t>
      </w:r>
      <w:r w:rsidR="00A97AEF">
        <w:rPr>
          <w:rFonts w:ascii="Times New Roman" w:hAnsi="Times New Roman" w:cs="Times New Roman"/>
          <w:color w:val="000000" w:themeColor="text1"/>
          <w:lang w:val="en-AU"/>
        </w:rPr>
        <w:t>,</w:t>
      </w:r>
      <w:r w:rsidR="00585B60">
        <w:rPr>
          <w:rFonts w:ascii="Times New Roman" w:hAnsi="Times New Roman" w:cs="Times New Roman"/>
          <w:color w:val="000000" w:themeColor="text1"/>
          <w:lang w:val="en-AU"/>
        </w:rPr>
        <w:t xml:space="preserve"> one</w:t>
      </w:r>
      <w:r w:rsidR="003319C2">
        <w:rPr>
          <w:rFonts w:ascii="Times New Roman" w:hAnsi="Times New Roman" w:cs="Times New Roman"/>
          <w:color w:val="000000" w:themeColor="text1"/>
          <w:lang w:val="en-AU"/>
        </w:rPr>
        <w:t xml:space="preserve"> </w:t>
      </w:r>
      <w:r w:rsidR="00DA37BE">
        <w:rPr>
          <w:rFonts w:ascii="Times New Roman" w:hAnsi="Times New Roman" w:cs="Times New Roman"/>
          <w:color w:val="000000" w:themeColor="text1"/>
          <w:lang w:val="en-AU"/>
        </w:rPr>
        <w:t>language</w:t>
      </w:r>
      <w:r w:rsidR="00585B60">
        <w:rPr>
          <w:rFonts w:ascii="Times New Roman" w:hAnsi="Times New Roman" w:cs="Times New Roman"/>
          <w:color w:val="000000" w:themeColor="text1"/>
          <w:lang w:val="en-AU"/>
        </w:rPr>
        <w:t xml:space="preserve"> </w:t>
      </w:r>
      <w:r w:rsidR="003319C2">
        <w:rPr>
          <w:rFonts w:ascii="Times New Roman" w:hAnsi="Times New Roman" w:cs="Times New Roman"/>
          <w:color w:val="000000" w:themeColor="text1"/>
          <w:lang w:val="en-AU"/>
        </w:rPr>
        <w:t xml:space="preserve">might </w:t>
      </w:r>
      <w:r w:rsidR="00585B60">
        <w:rPr>
          <w:rFonts w:ascii="Times New Roman" w:hAnsi="Times New Roman" w:cs="Times New Roman"/>
          <w:color w:val="000000" w:themeColor="text1"/>
          <w:lang w:val="en-AU"/>
        </w:rPr>
        <w:t xml:space="preserve">use the same term for </w:t>
      </w:r>
      <w:commentRangeStart w:id="1"/>
      <w:commentRangeStart w:id="2"/>
      <w:r w:rsidR="00585B60">
        <w:rPr>
          <w:rFonts w:ascii="Times New Roman" w:hAnsi="Times New Roman" w:cs="Times New Roman"/>
          <w:color w:val="000000" w:themeColor="text1"/>
          <w:lang w:val="en-AU"/>
        </w:rPr>
        <w:t>meB</w:t>
      </w:r>
      <w:commentRangeEnd w:id="1"/>
      <w:r w:rsidR="00A10901">
        <w:rPr>
          <w:rStyle w:val="CommentReference"/>
        </w:rPr>
        <w:commentReference w:id="1"/>
      </w:r>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feZ</w:t>
      </w:r>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9D14A2">
        <w:rPr>
          <w:rFonts w:ascii="Times New Roman" w:hAnsi="Times New Roman" w:cs="Times New Roman"/>
          <w:color w:val="000000" w:themeColor="text1"/>
          <w:lang w:val="en-AU"/>
        </w:rPr>
        <w:t xml:space="preserve"> </w:t>
      </w:r>
      <w:commentRangeStart w:id="3"/>
      <w:commentRangeStart w:id="4"/>
      <w:r w:rsidR="00585B60">
        <w:rPr>
          <w:rFonts w:ascii="Times New Roman" w:hAnsi="Times New Roman" w:cs="Times New Roman"/>
          <w:color w:val="000000" w:themeColor="text1"/>
          <w:lang w:val="en-AU"/>
        </w:rPr>
        <w:t>R</w:t>
      </w:r>
      <w:commentRangeEnd w:id="2"/>
      <w:r w:rsidR="009D14A2">
        <w:rPr>
          <w:rStyle w:val="CommentReference"/>
        </w:rPr>
        <w:commentReference w:id="2"/>
      </w:r>
      <w:commentRangeEnd w:id="3"/>
      <w:r w:rsidR="00A10901">
        <w:rPr>
          <w:rStyle w:val="CommentReference"/>
        </w:rPr>
        <w:commentReference w:id="3"/>
      </w:r>
      <w:commentRangeEnd w:id="4"/>
      <w:r w:rsidR="00A10901">
        <w:rPr>
          <w:rStyle w:val="CommentReference"/>
        </w:rPr>
        <w:commentReference w:id="4"/>
      </w:r>
      <w:r w:rsidR="00585B60">
        <w:rPr>
          <w:rFonts w:ascii="Times New Roman" w:hAnsi="Times New Roman" w:cs="Times New Roman"/>
          <w:color w:val="000000" w:themeColor="text1"/>
          <w:lang w:val="en-AU"/>
        </w:rPr>
        <w:t xml:space="preserve"> (‘older same-sex sibling’; we use R to mean ‘rest of the kin types’, so ≠</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R means ‘and no other kin type’)),</w:t>
      </w:r>
      <w:ins w:id="5" w:author="Microsoft Office User" w:date="2023-04-27T18:31:00Z">
        <w:r w:rsidR="00A10901">
          <w:rPr>
            <w:rFonts w:ascii="Times New Roman" w:hAnsi="Times New Roman" w:cs="Times New Roman"/>
            <w:color w:val="000000" w:themeColor="text1"/>
            <w:lang w:val="en-AU"/>
          </w:rPr>
          <w:t xml:space="preserve"> a second</w:t>
        </w:r>
      </w:ins>
      <w:del w:id="6" w:author="Microsoft Office User" w:date="2023-04-27T18:31:00Z">
        <w:r w:rsidR="00585B60" w:rsidDel="00A10901">
          <w:rPr>
            <w:rFonts w:ascii="Times New Roman" w:hAnsi="Times New Roman" w:cs="Times New Roman"/>
            <w:color w:val="000000" w:themeColor="text1"/>
            <w:lang w:val="en-AU"/>
          </w:rPr>
          <w:delText xml:space="preserve"> one</w:delText>
        </w:r>
      </w:del>
      <w:r w:rsidR="00585B60">
        <w:rPr>
          <w:rFonts w:ascii="Times New Roman" w:hAnsi="Times New Roman" w:cs="Times New Roman"/>
          <w:color w:val="000000" w:themeColor="text1"/>
          <w:lang w:val="en-AU"/>
        </w:rPr>
        <w:t xml:space="preserve"> </w:t>
      </w:r>
      <w:r w:rsidR="003319C2">
        <w:rPr>
          <w:rFonts w:ascii="Times New Roman" w:hAnsi="Times New Roman" w:cs="Times New Roman"/>
          <w:color w:val="000000" w:themeColor="text1"/>
          <w:lang w:val="en-AU"/>
        </w:rPr>
        <w:t>might use a rule like</w:t>
      </w:r>
      <w:del w:id="7" w:author="Microsoft Office User" w:date="2023-04-27T18:31:00Z">
        <w:r w:rsidR="003319C2" w:rsidDel="00A10901">
          <w:rPr>
            <w:rFonts w:ascii="Times New Roman" w:hAnsi="Times New Roman" w:cs="Times New Roman"/>
            <w:color w:val="000000" w:themeColor="text1"/>
            <w:lang w:val="en-AU"/>
          </w:rPr>
          <w:delText>:</w:delText>
        </w:r>
      </w:del>
      <w:r w:rsidR="00585B60">
        <w:rPr>
          <w:rFonts w:ascii="Times New Roman" w:hAnsi="Times New Roman" w:cs="Times New Roman"/>
          <w:color w:val="000000" w:themeColor="text1"/>
          <w:lang w:val="en-AU"/>
        </w:rPr>
        <w:t xml:space="preserve"> meB</w:t>
      </w:r>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myB</w:t>
      </w:r>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feB</w:t>
      </w:r>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fyB</w:t>
      </w:r>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 xml:space="preserve">R (English </w:t>
      </w:r>
      <w:r w:rsidR="00585B60" w:rsidRPr="00847E33">
        <w:rPr>
          <w:rFonts w:ascii="Times New Roman" w:hAnsi="Times New Roman" w:cs="Times New Roman"/>
          <w:i/>
          <w:iCs/>
          <w:color w:val="000000" w:themeColor="text1"/>
          <w:lang w:val="en-AU"/>
        </w:rPr>
        <w:t>brother</w:t>
      </w:r>
      <w:r w:rsidR="00585B60">
        <w:rPr>
          <w:rFonts w:ascii="Times New Roman" w:hAnsi="Times New Roman" w:cs="Times New Roman"/>
          <w:color w:val="000000" w:themeColor="text1"/>
          <w:lang w:val="en-AU"/>
        </w:rPr>
        <w:t xml:space="preserve">), </w:t>
      </w:r>
      <w:del w:id="8" w:author="Microsoft Office User" w:date="2023-04-27T18:31:00Z">
        <w:r w:rsidR="003319C2" w:rsidDel="00A10901">
          <w:rPr>
            <w:rFonts w:ascii="Times New Roman" w:hAnsi="Times New Roman" w:cs="Times New Roman"/>
            <w:color w:val="000000" w:themeColor="text1"/>
            <w:lang w:val="en-AU"/>
          </w:rPr>
          <w:delText>but another equally plausible organisation is:</w:delText>
        </w:r>
      </w:del>
      <w:ins w:id="9" w:author="Microsoft Office User" w:date="2023-04-27T18:31:00Z">
        <w:r w:rsidR="00A10901">
          <w:rPr>
            <w:rFonts w:ascii="Times New Roman" w:hAnsi="Times New Roman" w:cs="Times New Roman"/>
            <w:color w:val="000000" w:themeColor="text1"/>
            <w:lang w:val="en-AU"/>
          </w:rPr>
          <w:t>a third might syncretise</w:t>
        </w:r>
      </w:ins>
      <w:r w:rsidR="003319C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meB</w:t>
      </w:r>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feB</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myB</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fyB</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 xml:space="preserve">R (Nen </w:t>
      </w:r>
      <w:r w:rsidR="00585B60" w:rsidRPr="00847E33">
        <w:rPr>
          <w:rFonts w:ascii="Times New Roman" w:hAnsi="Times New Roman" w:cs="Times New Roman"/>
          <w:i/>
          <w:iCs/>
          <w:color w:val="000000" w:themeColor="text1"/>
          <w:lang w:val="en-AU"/>
        </w:rPr>
        <w:t>nne</w:t>
      </w:r>
      <w:r w:rsidR="00585B60">
        <w:rPr>
          <w:rFonts w:ascii="Times New Roman" w:hAnsi="Times New Roman" w:cs="Times New Roman"/>
          <w:color w:val="000000" w:themeColor="text1"/>
          <w:lang w:val="en-AU"/>
        </w:rPr>
        <w:t xml:space="preserve"> ‘older sibling’), </w:t>
      </w:r>
      <w:del w:id="10" w:author="Microsoft Office User" w:date="2023-04-27T18:31:00Z">
        <w:r w:rsidR="003319C2" w:rsidDel="00A10901">
          <w:rPr>
            <w:rFonts w:ascii="Times New Roman" w:hAnsi="Times New Roman" w:cs="Times New Roman"/>
            <w:color w:val="000000" w:themeColor="text1"/>
            <w:lang w:val="en-AU"/>
          </w:rPr>
          <w:delText>or</w:delText>
        </w:r>
        <w:r w:rsidR="00585B60" w:rsidDel="00A10901">
          <w:rPr>
            <w:rFonts w:ascii="Times New Roman" w:hAnsi="Times New Roman" w:cs="Times New Roman"/>
            <w:color w:val="000000" w:themeColor="text1"/>
            <w:lang w:val="en-AU"/>
          </w:rPr>
          <w:delText xml:space="preserve"> </w:delText>
        </w:r>
      </w:del>
      <w:ins w:id="11" w:author="Microsoft Office User" w:date="2023-04-27T18:31:00Z">
        <w:r w:rsidR="00A10901">
          <w:rPr>
            <w:rFonts w:ascii="Times New Roman" w:hAnsi="Times New Roman" w:cs="Times New Roman"/>
            <w:color w:val="000000" w:themeColor="text1"/>
            <w:lang w:val="en-AU"/>
          </w:rPr>
          <w:t xml:space="preserve">and a fourth might syncretise </w:t>
        </w:r>
      </w:ins>
      <w:r w:rsidR="00585B60">
        <w:rPr>
          <w:rFonts w:ascii="Times New Roman" w:hAnsi="Times New Roman" w:cs="Times New Roman"/>
          <w:color w:val="000000" w:themeColor="text1"/>
          <w:lang w:val="en-AU"/>
        </w:rPr>
        <w:t>meB</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feB</w:t>
      </w:r>
      <w:r w:rsidR="003319C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3319C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 xml:space="preserve">R, ‘older male sibling’ (Nagovisi </w:t>
      </w:r>
      <w:r w:rsidR="00585B60" w:rsidRPr="00E46437">
        <w:rPr>
          <w:rFonts w:ascii="Times New Roman" w:hAnsi="Times New Roman" w:cs="Times New Roman"/>
          <w:i/>
          <w:iCs/>
          <w:color w:val="000000" w:themeColor="text1"/>
          <w:lang w:val="en-AU"/>
        </w:rPr>
        <w:t>tata</w:t>
      </w:r>
      <w:r w:rsidR="00585B60">
        <w:rPr>
          <w:rFonts w:ascii="Times New Roman" w:hAnsi="Times New Roman" w:cs="Times New Roman"/>
          <w:color w:val="000000" w:themeColor="text1"/>
          <w:lang w:val="en-AU"/>
        </w:rPr>
        <w:t xml:space="preserve"> meB</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feB</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R). This is just a minute sample of the syncretisms in the database, centred around some common syncretisms taking in meB</w:t>
      </w:r>
      <w:r w:rsidR="003319C2">
        <w:rPr>
          <w:rFonts w:ascii="Times New Roman" w:hAnsi="Times New Roman" w:cs="Times New Roman"/>
          <w:color w:val="000000" w:themeColor="text1"/>
          <w:lang w:val="en-AU"/>
        </w:rPr>
        <w:t xml:space="preserve"> (brother of a man, or literally, male speaking (m) elder (e) brother (B))</w:t>
      </w:r>
      <w:r w:rsidR="00585B60">
        <w:rPr>
          <w:rFonts w:ascii="Times New Roman" w:hAnsi="Times New Roman" w:cs="Times New Roman"/>
          <w:color w:val="000000" w:themeColor="text1"/>
          <w:lang w:val="en-AU"/>
        </w:rPr>
        <w:t xml:space="preserve">. The total number of possible syncretisms for </w:t>
      </w:r>
      <w:r w:rsidR="009D14A2">
        <w:rPr>
          <w:rFonts w:ascii="Times New Roman" w:hAnsi="Times New Roman" w:cs="Times New Roman"/>
          <w:color w:val="000000" w:themeColor="text1"/>
          <w:lang w:val="en-AU"/>
        </w:rPr>
        <w:t>the commonly use</w:t>
      </w:r>
      <w:r w:rsidR="003319C2">
        <w:rPr>
          <w:rFonts w:ascii="Times New Roman" w:hAnsi="Times New Roman" w:cs="Times New Roman"/>
          <w:color w:val="000000" w:themeColor="text1"/>
          <w:lang w:val="en-AU"/>
        </w:rPr>
        <w:t>d</w:t>
      </w:r>
      <w:r w:rsidR="009D14A2">
        <w:rPr>
          <w:rFonts w:ascii="Times New Roman" w:hAnsi="Times New Roman" w:cs="Times New Roman"/>
          <w:color w:val="000000" w:themeColor="text1"/>
          <w:lang w:val="en-AU"/>
        </w:rPr>
        <w:t xml:space="preserve"> eight</w:t>
      </w:r>
      <w:r w:rsidR="00585B60">
        <w:rPr>
          <w:rFonts w:ascii="Times New Roman" w:hAnsi="Times New Roman" w:cs="Times New Roman"/>
          <w:color w:val="000000" w:themeColor="text1"/>
          <w:lang w:val="en-AU"/>
        </w:rPr>
        <w:t xml:space="preserve"> sibling </w:t>
      </w:r>
      <w:r w:rsidR="009D14A2">
        <w:rPr>
          <w:rFonts w:ascii="Times New Roman" w:hAnsi="Times New Roman" w:cs="Times New Roman"/>
          <w:color w:val="000000" w:themeColor="text1"/>
          <w:lang w:val="en-AU"/>
        </w:rPr>
        <w:t>kin types</w:t>
      </w:r>
      <w:r w:rsidR="00585B60">
        <w:rPr>
          <w:rFonts w:ascii="Times New Roman" w:hAnsi="Times New Roman" w:cs="Times New Roman"/>
          <w:color w:val="000000" w:themeColor="text1"/>
          <w:lang w:val="en-AU"/>
        </w:rPr>
        <w:t xml:space="preserve"> is </w:t>
      </w:r>
      <w:r w:rsidR="00F061BE">
        <w:rPr>
          <w:rFonts w:ascii="Times New Roman" w:hAnsi="Times New Roman" w:cs="Times New Roman"/>
          <w:color w:val="000000" w:themeColor="text1"/>
          <w:lang w:val="en-AU"/>
        </w:rPr>
        <w:t>4,140</w:t>
      </w:r>
      <w:r w:rsidR="00585B60">
        <w:rPr>
          <w:rFonts w:ascii="Times New Roman" w:hAnsi="Times New Roman" w:cs="Times New Roman"/>
          <w:color w:val="000000" w:themeColor="text1"/>
          <w:lang w:val="en-AU"/>
        </w:rPr>
        <w:t xml:space="preserve">, and for </w:t>
      </w:r>
      <w:r>
        <w:rPr>
          <w:rFonts w:ascii="Times New Roman" w:hAnsi="Times New Roman" w:cs="Times New Roman"/>
          <w:color w:val="000000" w:themeColor="text1"/>
          <w:lang w:val="en-AU"/>
        </w:rPr>
        <w:t>all 115 kin types</w:t>
      </w:r>
      <w:r w:rsidR="003319C2">
        <w:rPr>
          <w:rFonts w:ascii="Times New Roman" w:hAnsi="Times New Roman" w:cs="Times New Roman"/>
          <w:color w:val="000000" w:themeColor="text1"/>
          <w:lang w:val="en-AU"/>
        </w:rPr>
        <w:t xml:space="preserve"> in the</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database</w:t>
      </w:r>
      <w:r w:rsidR="003319C2">
        <w:rPr>
          <w:rFonts w:ascii="Times New Roman" w:hAnsi="Times New Roman" w:cs="Times New Roman"/>
          <w:color w:val="000000" w:themeColor="text1"/>
          <w:lang w:val="en-AU"/>
        </w:rPr>
        <w:t>,</w:t>
      </w:r>
      <w:r w:rsidR="00585B60">
        <w:rPr>
          <w:rFonts w:ascii="Times New Roman" w:hAnsi="Times New Roman" w:cs="Times New Roman"/>
          <w:color w:val="000000" w:themeColor="text1"/>
          <w:lang w:val="en-AU"/>
        </w:rPr>
        <w:t xml:space="preserve"> it is</w:t>
      </w:r>
      <w:r>
        <w:rPr>
          <w:rFonts w:ascii="Times New Roman" w:hAnsi="Times New Roman" w:cs="Times New Roman"/>
          <w:color w:val="000000" w:themeColor="text1"/>
          <w:lang w:val="en-AU"/>
        </w:rPr>
        <w:t xml:space="preserve"> 1.2 x 10</w:t>
      </w:r>
      <w:r w:rsidRPr="005C09C5">
        <w:rPr>
          <w:rFonts w:ascii="Times New Roman" w:hAnsi="Times New Roman" w:cs="Times New Roman"/>
          <w:color w:val="000000" w:themeColor="text1"/>
          <w:vertAlign w:val="superscript"/>
          <w:lang w:val="en-AU"/>
        </w:rPr>
        <w:t>138</w:t>
      </w:r>
      <w:r w:rsidR="00585B60">
        <w:rPr>
          <w:rFonts w:ascii="Times New Roman" w:hAnsi="Times New Roman" w:cs="Times New Roman"/>
          <w:color w:val="000000" w:themeColor="text1"/>
          <w:lang w:val="en-AU"/>
        </w:rPr>
        <w:t xml:space="preserve">. This gives a huge possibility space, mostly unpopulated, but </w:t>
      </w:r>
      <w:r>
        <w:rPr>
          <w:rFonts w:ascii="Times New Roman" w:hAnsi="Times New Roman" w:cs="Times New Roman"/>
          <w:color w:val="000000" w:themeColor="text1"/>
          <w:lang w:val="en-AU"/>
        </w:rPr>
        <w:t>allows</w:t>
      </w:r>
      <w:r w:rsidR="00585B60">
        <w:rPr>
          <w:rFonts w:ascii="Times New Roman" w:hAnsi="Times New Roman" w:cs="Times New Roman"/>
          <w:color w:val="000000" w:themeColor="text1"/>
          <w:lang w:val="en-AU"/>
        </w:rPr>
        <w:t xml:space="preserve"> us to characterise kinship systems on many dimensions. Examining all such dimensions is a vast enterprise, beyond what can be done here, so instead we focus on </w:t>
      </w:r>
      <w:r w:rsidR="00CE0D46">
        <w:rPr>
          <w:rFonts w:ascii="Times New Roman" w:hAnsi="Times New Roman" w:cs="Times New Roman"/>
          <w:color w:val="000000" w:themeColor="text1"/>
          <w:lang w:val="en-AU"/>
        </w:rPr>
        <w:t xml:space="preserve">a </w:t>
      </w:r>
      <w:r w:rsidR="007666C2">
        <w:rPr>
          <w:rFonts w:ascii="Times New Roman" w:hAnsi="Times New Roman" w:cs="Times New Roman"/>
          <w:color w:val="000000" w:themeColor="text1"/>
          <w:lang w:val="en-AU"/>
        </w:rPr>
        <w:t xml:space="preserve">restricted subset of kin and </w:t>
      </w:r>
      <w:r w:rsidR="00585B60">
        <w:rPr>
          <w:rFonts w:ascii="Times New Roman" w:hAnsi="Times New Roman" w:cs="Times New Roman"/>
          <w:color w:val="000000" w:themeColor="text1"/>
          <w:lang w:val="en-AU"/>
        </w:rPr>
        <w:t xml:space="preserve">syncretisms of prima facie interest to the characterisation of Papuan systems. </w:t>
      </w:r>
    </w:p>
    <w:p w14:paraId="04538F8F" w14:textId="77777777" w:rsidR="000E2692" w:rsidRDefault="000E2692" w:rsidP="00585B60">
      <w:pPr>
        <w:rPr>
          <w:rFonts w:ascii="Times New Roman" w:hAnsi="Times New Roman" w:cs="Times New Roman"/>
          <w:color w:val="000000" w:themeColor="text1"/>
          <w:lang w:val="en-AU"/>
        </w:rPr>
      </w:pPr>
    </w:p>
    <w:p w14:paraId="1063D7B9" w14:textId="320331A2" w:rsidR="00F61253" w:rsidRDefault="00F61253" w:rsidP="00585B60">
      <w:pPr>
        <w:rPr>
          <w:rFonts w:ascii="Times New Roman" w:hAnsi="Times New Roman" w:cs="Times New Roman"/>
          <w:color w:val="000000" w:themeColor="text1"/>
          <w:lang w:val="en-AU"/>
        </w:rPr>
      </w:pPr>
      <w:r>
        <w:rPr>
          <w:rFonts w:ascii="Times New Roman" w:hAnsi="Times New Roman" w:cs="Times New Roman"/>
          <w:noProof/>
          <w:color w:val="000000" w:themeColor="text1"/>
          <w:lang w:val="en-AU"/>
          <w14:ligatures w14:val="standardContextual"/>
        </w:rPr>
        <w:drawing>
          <wp:inline distT="0" distB="0" distL="0" distR="0" wp14:anchorId="3F93D617" wp14:editId="1B87233F">
            <wp:extent cx="5731510" cy="20130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732" cy="2026787"/>
                    </a:xfrm>
                    <a:prstGeom prst="rect">
                      <a:avLst/>
                    </a:prstGeom>
                  </pic:spPr>
                </pic:pic>
              </a:graphicData>
            </a:graphic>
          </wp:inline>
        </w:drawing>
      </w:r>
    </w:p>
    <w:p w14:paraId="4556AA57" w14:textId="22A9F334" w:rsidR="00F61253" w:rsidRPr="00F61253" w:rsidRDefault="00F61253" w:rsidP="00585B60">
      <w:pPr>
        <w:rPr>
          <w:rFonts w:ascii="Times New Roman" w:hAnsi="Times New Roman" w:cs="Times New Roman"/>
          <w:color w:val="000000" w:themeColor="text1"/>
          <w:lang w:val="en-AU"/>
        </w:rPr>
      </w:pPr>
      <w:r w:rsidRPr="00F61253">
        <w:rPr>
          <w:rFonts w:ascii="Times New Roman" w:hAnsi="Times New Roman" w:cs="Times New Roman"/>
          <w:b/>
          <w:bCs/>
          <w:color w:val="000000" w:themeColor="text1"/>
          <w:lang w:val="en-AU"/>
        </w:rPr>
        <w:t>Figure 1</w:t>
      </w:r>
      <w:r>
        <w:rPr>
          <w:rFonts w:ascii="Times New Roman" w:hAnsi="Times New Roman" w:cs="Times New Roman"/>
          <w:b/>
          <w:bCs/>
          <w:color w:val="000000" w:themeColor="text1"/>
          <w:lang w:val="en-AU"/>
        </w:rPr>
        <w:t xml:space="preserve">: </w:t>
      </w:r>
      <w:r>
        <w:rPr>
          <w:rFonts w:ascii="Times New Roman" w:hAnsi="Times New Roman" w:cs="Times New Roman"/>
          <w:color w:val="000000" w:themeColor="text1"/>
          <w:lang w:val="en-AU"/>
        </w:rPr>
        <w:t xml:space="preserve">A map of all </w:t>
      </w:r>
      <w:r w:rsidR="004B71F5">
        <w:rPr>
          <w:rFonts w:ascii="Times New Roman" w:hAnsi="Times New Roman" w:cs="Times New Roman"/>
          <w:color w:val="000000" w:themeColor="text1"/>
          <w:lang w:val="en-AU"/>
        </w:rPr>
        <w:t xml:space="preserve">Papuan languages in Kinbank, with labels for the four system </w:t>
      </w:r>
      <w:commentRangeStart w:id="12"/>
      <w:r w:rsidR="004B71F5">
        <w:rPr>
          <w:rFonts w:ascii="Times New Roman" w:hAnsi="Times New Roman" w:cs="Times New Roman"/>
          <w:color w:val="000000" w:themeColor="text1"/>
          <w:lang w:val="en-AU"/>
        </w:rPr>
        <w:t>cameos</w:t>
      </w:r>
      <w:commentRangeEnd w:id="12"/>
      <w:r w:rsidR="00A10901">
        <w:rPr>
          <w:rStyle w:val="CommentReference"/>
        </w:rPr>
        <w:commentReference w:id="12"/>
      </w:r>
      <w:r w:rsidR="004B71F5">
        <w:rPr>
          <w:rFonts w:ascii="Times New Roman" w:hAnsi="Times New Roman" w:cs="Times New Roman"/>
          <w:color w:val="000000" w:themeColor="text1"/>
          <w:lang w:val="en-AU"/>
        </w:rPr>
        <w:t xml:space="preserve">. </w:t>
      </w:r>
    </w:p>
    <w:p w14:paraId="74FD41C1" w14:textId="77777777" w:rsidR="00F61253" w:rsidRDefault="00F61253" w:rsidP="00585B60">
      <w:pPr>
        <w:rPr>
          <w:rFonts w:ascii="Times New Roman" w:hAnsi="Times New Roman" w:cs="Times New Roman"/>
          <w:color w:val="000000" w:themeColor="text1"/>
          <w:lang w:val="en-AU"/>
        </w:rPr>
      </w:pPr>
    </w:p>
    <w:p w14:paraId="142F83D7" w14:textId="6F7DCB0D" w:rsidR="008759A4" w:rsidRDefault="000E2692"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First, we look at how diverse Papuan kinship systems are relative to global variation</w:t>
      </w:r>
      <w:r w:rsidR="00DF4B7A">
        <w:rPr>
          <w:rFonts w:ascii="Times New Roman" w:hAnsi="Times New Roman" w:cs="Times New Roman"/>
          <w:color w:val="000000" w:themeColor="text1"/>
          <w:lang w:val="en-AU"/>
        </w:rPr>
        <w:t xml:space="preserve"> without concerning ourselves with the specifics</w:t>
      </w:r>
      <w:r w:rsidR="00CE0D46">
        <w:rPr>
          <w:rFonts w:ascii="Times New Roman" w:hAnsi="Times New Roman" w:cs="Times New Roman"/>
          <w:color w:val="000000" w:themeColor="text1"/>
          <w:lang w:val="en-AU"/>
        </w:rPr>
        <w:t>. Because the possible space is so vast, we restrict our analyses</w:t>
      </w:r>
      <w:r w:rsidR="00DF4B7A">
        <w:rPr>
          <w:rFonts w:ascii="Times New Roman" w:hAnsi="Times New Roman" w:cs="Times New Roman"/>
          <w:color w:val="000000" w:themeColor="text1"/>
          <w:lang w:val="en-AU"/>
        </w:rPr>
        <w:t xml:space="preserve"> </w:t>
      </w:r>
      <w:r w:rsidR="00CE0D46">
        <w:rPr>
          <w:rFonts w:ascii="Times New Roman" w:hAnsi="Times New Roman" w:cs="Times New Roman"/>
          <w:color w:val="000000" w:themeColor="text1"/>
          <w:lang w:val="en-AU"/>
        </w:rPr>
        <w:t>to</w:t>
      </w:r>
      <w:r w:rsidR="00DF4B7A">
        <w:rPr>
          <w:rFonts w:ascii="Times New Roman" w:hAnsi="Times New Roman" w:cs="Times New Roman"/>
          <w:color w:val="000000" w:themeColor="text1"/>
          <w:lang w:val="en-AU"/>
        </w:rPr>
        <w:t xml:space="preserve"> three subsets of kin types</w:t>
      </w:r>
      <w:r w:rsidR="00CE0D46">
        <w:rPr>
          <w:rFonts w:ascii="Times New Roman" w:hAnsi="Times New Roman" w:cs="Times New Roman"/>
          <w:color w:val="000000" w:themeColor="text1"/>
          <w:lang w:val="en-AU"/>
        </w:rPr>
        <w:t xml:space="preserve">: </w:t>
      </w:r>
      <w:r w:rsidR="00DF4B7A">
        <w:rPr>
          <w:rFonts w:ascii="Times New Roman" w:hAnsi="Times New Roman" w:cs="Times New Roman"/>
          <w:color w:val="000000" w:themeColor="text1"/>
          <w:lang w:val="en-AU"/>
        </w:rPr>
        <w:t xml:space="preserve">Parents and </w:t>
      </w:r>
      <w:r w:rsidR="00CE0D46">
        <w:rPr>
          <w:rFonts w:ascii="Times New Roman" w:hAnsi="Times New Roman" w:cs="Times New Roman"/>
          <w:color w:val="000000" w:themeColor="text1"/>
          <w:lang w:val="en-AU"/>
        </w:rPr>
        <w:t>p</w:t>
      </w:r>
      <w:r w:rsidR="00DF4B7A">
        <w:rPr>
          <w:rFonts w:ascii="Times New Roman" w:hAnsi="Times New Roman" w:cs="Times New Roman"/>
          <w:color w:val="000000" w:themeColor="text1"/>
          <w:lang w:val="en-AU"/>
        </w:rPr>
        <w:t xml:space="preserve">arent’s siblings, </w:t>
      </w:r>
      <w:r w:rsidR="00CE0D46">
        <w:rPr>
          <w:rFonts w:ascii="Times New Roman" w:hAnsi="Times New Roman" w:cs="Times New Roman"/>
          <w:color w:val="000000" w:themeColor="text1"/>
          <w:lang w:val="en-AU"/>
        </w:rPr>
        <w:t>s</w:t>
      </w:r>
      <w:r w:rsidR="00DF4B7A">
        <w:rPr>
          <w:rFonts w:ascii="Times New Roman" w:hAnsi="Times New Roman" w:cs="Times New Roman"/>
          <w:color w:val="000000" w:themeColor="text1"/>
          <w:lang w:val="en-AU"/>
        </w:rPr>
        <w:t xml:space="preserve">iblings, and </w:t>
      </w:r>
      <w:r w:rsidR="00CE0D46">
        <w:rPr>
          <w:rFonts w:ascii="Times New Roman" w:hAnsi="Times New Roman" w:cs="Times New Roman"/>
          <w:color w:val="000000" w:themeColor="text1"/>
          <w:lang w:val="en-AU"/>
        </w:rPr>
        <w:t>s</w:t>
      </w:r>
      <w:r w:rsidR="00DF4B7A">
        <w:rPr>
          <w:rFonts w:ascii="Times New Roman" w:hAnsi="Times New Roman" w:cs="Times New Roman"/>
          <w:color w:val="000000" w:themeColor="text1"/>
          <w:lang w:val="en-AU"/>
        </w:rPr>
        <w:t>iblings and cousins)</w:t>
      </w:r>
      <w:r w:rsidR="004B71F5">
        <w:rPr>
          <w:rFonts w:ascii="Times New Roman" w:hAnsi="Times New Roman" w:cs="Times New Roman"/>
          <w:color w:val="000000" w:themeColor="text1"/>
          <w:lang w:val="en-AU"/>
        </w:rPr>
        <w:t xml:space="preserve">. </w:t>
      </w:r>
      <w:r w:rsidR="00CC7A20">
        <w:rPr>
          <w:rFonts w:ascii="Times New Roman" w:hAnsi="Times New Roman" w:cs="Times New Roman"/>
          <w:color w:val="000000" w:themeColor="text1"/>
          <w:lang w:val="en-AU"/>
        </w:rPr>
        <w:t xml:space="preserve">To </w:t>
      </w:r>
      <w:r w:rsidR="00CE0D46">
        <w:rPr>
          <w:rFonts w:ascii="Times New Roman" w:hAnsi="Times New Roman" w:cs="Times New Roman"/>
          <w:color w:val="000000" w:themeColor="text1"/>
          <w:lang w:val="en-AU"/>
        </w:rPr>
        <w:t>analyse kin term system structure</w:t>
      </w:r>
      <w:r w:rsidR="00CC7A20">
        <w:rPr>
          <w:rFonts w:ascii="Times New Roman" w:hAnsi="Times New Roman" w:cs="Times New Roman"/>
          <w:color w:val="000000" w:themeColor="text1"/>
          <w:lang w:val="en-AU"/>
        </w:rPr>
        <w:t xml:space="preserve">, we convert the list of kinterms applied to kin types into a string of 1’s and 0’s, by comparing all kin types within our subset of interest to each other and asking if they have the same kinterm (1) or not (0). We call the binary string a </w:t>
      </w:r>
      <w:r w:rsidR="00CC7A20" w:rsidRPr="00CC7A20">
        <w:rPr>
          <w:rFonts w:ascii="Times New Roman" w:hAnsi="Times New Roman" w:cs="Times New Roman"/>
          <w:i/>
          <w:iCs/>
          <w:color w:val="000000" w:themeColor="text1"/>
          <w:lang w:val="en-AU"/>
        </w:rPr>
        <w:t>structural vector</w:t>
      </w:r>
      <w:r w:rsidR="00CC7A20">
        <w:rPr>
          <w:rFonts w:ascii="Times New Roman" w:hAnsi="Times New Roman" w:cs="Times New Roman"/>
          <w:color w:val="000000" w:themeColor="text1"/>
          <w:lang w:val="en-AU"/>
        </w:rPr>
        <w:t xml:space="preserve">. The structural vector is an abstract representation of a language's kinship system structure but ignores </w:t>
      </w:r>
      <w:del w:id="13" w:author="Microsoft Office User" w:date="2023-04-27T18:32:00Z">
        <w:r w:rsidR="00CC7A20" w:rsidDel="00A10901">
          <w:rPr>
            <w:rFonts w:ascii="Times New Roman" w:hAnsi="Times New Roman" w:cs="Times New Roman"/>
            <w:color w:val="000000" w:themeColor="text1"/>
            <w:lang w:val="en-AU"/>
          </w:rPr>
          <w:delText xml:space="preserve">variation </w:delText>
        </w:r>
      </w:del>
      <w:ins w:id="14" w:author="Microsoft Office User" w:date="2023-04-27T18:32:00Z">
        <w:r w:rsidR="00A10901">
          <w:rPr>
            <w:rFonts w:ascii="Times New Roman" w:hAnsi="Times New Roman" w:cs="Times New Roman"/>
            <w:color w:val="000000" w:themeColor="text1"/>
            <w:lang w:val="en-AU"/>
          </w:rPr>
          <w:t xml:space="preserve">the language-specific formal instantiations </w:t>
        </w:r>
      </w:ins>
      <w:r w:rsidR="00CE0D46">
        <w:rPr>
          <w:rFonts w:ascii="Times New Roman" w:hAnsi="Times New Roman" w:cs="Times New Roman"/>
          <w:color w:val="000000" w:themeColor="text1"/>
          <w:lang w:val="en-AU"/>
        </w:rPr>
        <w:t>contained in</w:t>
      </w:r>
      <w:r w:rsidR="00CC7A20">
        <w:rPr>
          <w:rFonts w:ascii="Times New Roman" w:hAnsi="Times New Roman" w:cs="Times New Roman"/>
          <w:color w:val="000000" w:themeColor="text1"/>
          <w:lang w:val="en-AU"/>
        </w:rPr>
        <w:t xml:space="preserve"> the </w:t>
      </w:r>
      <w:r w:rsidR="00CC7A20">
        <w:rPr>
          <w:rFonts w:ascii="Times New Roman" w:hAnsi="Times New Roman" w:cs="Times New Roman"/>
          <w:color w:val="000000" w:themeColor="text1"/>
          <w:lang w:val="en-AU"/>
        </w:rPr>
        <w:lastRenderedPageBreak/>
        <w:t>kinterms</w:t>
      </w:r>
      <w:ins w:id="15" w:author="Microsoft Office User" w:date="2023-04-27T18:32:00Z">
        <w:r w:rsidR="00A10901">
          <w:rPr>
            <w:rFonts w:ascii="Times New Roman" w:hAnsi="Times New Roman" w:cs="Times New Roman"/>
            <w:color w:val="000000" w:themeColor="text1"/>
            <w:lang w:val="en-AU"/>
          </w:rPr>
          <w:t>. For example English grandfather and Russian dedushka, and Engl</w:t>
        </w:r>
      </w:ins>
      <w:ins w:id="16" w:author="Microsoft Office User" w:date="2023-04-27T18:33:00Z">
        <w:r w:rsidR="00A10901">
          <w:rPr>
            <w:rFonts w:ascii="Times New Roman" w:hAnsi="Times New Roman" w:cs="Times New Roman"/>
            <w:color w:val="000000" w:themeColor="text1"/>
            <w:lang w:val="en-AU"/>
          </w:rPr>
          <w:t xml:space="preserve">ish grandmother and Russian babushka, have unrelated forms but cover identical sets of kin types, i.e. they have the </w:t>
        </w:r>
      </w:ins>
      <w:ins w:id="17" w:author="Microsoft Office User" w:date="2023-04-27T18:34:00Z">
        <w:r w:rsidR="00A10901">
          <w:rPr>
            <w:rFonts w:ascii="Times New Roman" w:hAnsi="Times New Roman" w:cs="Times New Roman"/>
            <w:color w:val="000000" w:themeColor="text1"/>
            <w:lang w:val="en-AU"/>
          </w:rPr>
          <w:t xml:space="preserve">same </w:t>
        </w:r>
      </w:ins>
      <w:ins w:id="18" w:author="Microsoft Office User" w:date="2023-04-27T18:33:00Z">
        <w:r w:rsidR="00A10901">
          <w:rPr>
            <w:rFonts w:ascii="Times New Roman" w:hAnsi="Times New Roman" w:cs="Times New Roman"/>
            <w:color w:val="000000" w:themeColor="text1"/>
            <w:lang w:val="en-AU"/>
          </w:rPr>
          <w:t>patterns of syncretism</w:t>
        </w:r>
      </w:ins>
      <w:ins w:id="19" w:author="Microsoft Office User" w:date="2023-04-27T18:34:00Z">
        <w:r w:rsidR="00A10901">
          <w:rPr>
            <w:rFonts w:ascii="Times New Roman" w:hAnsi="Times New Roman" w:cs="Times New Roman"/>
            <w:color w:val="000000" w:themeColor="text1"/>
            <w:lang w:val="en-AU"/>
          </w:rPr>
          <w:t>, so they would receive the same structural vector</w:t>
        </w:r>
      </w:ins>
      <w:r w:rsidR="00CC7A20">
        <w:rPr>
          <w:rFonts w:ascii="Times New Roman" w:hAnsi="Times New Roman" w:cs="Times New Roman"/>
          <w:color w:val="000000" w:themeColor="text1"/>
          <w:lang w:val="en-AU"/>
        </w:rPr>
        <w:t xml:space="preserve">. Using the structural </w:t>
      </w:r>
      <w:r w:rsidR="008759A4">
        <w:rPr>
          <w:rFonts w:ascii="Times New Roman" w:hAnsi="Times New Roman" w:cs="Times New Roman"/>
          <w:color w:val="000000" w:themeColor="text1"/>
          <w:lang w:val="en-AU"/>
        </w:rPr>
        <w:t>vector,</w:t>
      </w:r>
      <w:r w:rsidR="00CC7A20">
        <w:rPr>
          <w:rFonts w:ascii="Times New Roman" w:hAnsi="Times New Roman" w:cs="Times New Roman"/>
          <w:color w:val="000000" w:themeColor="text1"/>
          <w:lang w:val="en-AU"/>
        </w:rPr>
        <w:t xml:space="preserve"> we can ask</w:t>
      </w:r>
      <w:r w:rsidR="008759A4">
        <w:rPr>
          <w:rFonts w:ascii="Times New Roman" w:hAnsi="Times New Roman" w:cs="Times New Roman"/>
          <w:color w:val="000000" w:themeColor="text1"/>
          <w:lang w:val="en-AU"/>
        </w:rPr>
        <w:t>:</w:t>
      </w:r>
      <w:r w:rsidR="00CC7A20">
        <w:rPr>
          <w:rFonts w:ascii="Times New Roman" w:hAnsi="Times New Roman" w:cs="Times New Roman"/>
          <w:color w:val="000000" w:themeColor="text1"/>
          <w:lang w:val="en-AU"/>
        </w:rPr>
        <w:t xml:space="preserve"> how many different structures are amongst </w:t>
      </w:r>
      <w:r w:rsidR="008759A4">
        <w:rPr>
          <w:rFonts w:ascii="Times New Roman" w:hAnsi="Times New Roman" w:cs="Times New Roman"/>
          <w:color w:val="000000" w:themeColor="text1"/>
          <w:lang w:val="en-AU"/>
        </w:rPr>
        <w:t>our</w:t>
      </w:r>
      <w:r w:rsidR="00CC7A20">
        <w:rPr>
          <w:rFonts w:ascii="Times New Roman" w:hAnsi="Times New Roman" w:cs="Times New Roman"/>
          <w:color w:val="000000" w:themeColor="text1"/>
          <w:lang w:val="en-AU"/>
        </w:rPr>
        <w:t xml:space="preserve"> Papuan sample</w:t>
      </w:r>
      <w:r w:rsidR="008759A4">
        <w:rPr>
          <w:rFonts w:ascii="Times New Roman" w:hAnsi="Times New Roman" w:cs="Times New Roman"/>
          <w:color w:val="000000" w:themeColor="text1"/>
          <w:lang w:val="en-AU"/>
        </w:rPr>
        <w:t>? H</w:t>
      </w:r>
      <w:r w:rsidR="00CC7A20">
        <w:rPr>
          <w:rFonts w:ascii="Times New Roman" w:hAnsi="Times New Roman" w:cs="Times New Roman"/>
          <w:color w:val="000000" w:themeColor="text1"/>
          <w:lang w:val="en-AU"/>
        </w:rPr>
        <w:t>ow does that compare to the totality of global variation</w:t>
      </w:r>
      <w:r w:rsidR="008759A4">
        <w:rPr>
          <w:rFonts w:ascii="Times New Roman" w:hAnsi="Times New Roman" w:cs="Times New Roman"/>
          <w:color w:val="000000" w:themeColor="text1"/>
          <w:lang w:val="en-AU"/>
        </w:rPr>
        <w:t>?</w:t>
      </w:r>
      <w:r w:rsidR="00CC7A20">
        <w:rPr>
          <w:rFonts w:ascii="Times New Roman" w:hAnsi="Times New Roman" w:cs="Times New Roman"/>
          <w:color w:val="000000" w:themeColor="text1"/>
          <w:lang w:val="en-AU"/>
        </w:rPr>
        <w:t xml:space="preserve"> </w:t>
      </w:r>
      <w:r w:rsidR="008759A4">
        <w:rPr>
          <w:rFonts w:ascii="Times New Roman" w:hAnsi="Times New Roman" w:cs="Times New Roman"/>
          <w:color w:val="000000" w:themeColor="text1"/>
          <w:lang w:val="en-AU"/>
        </w:rPr>
        <w:t>Finally,</w:t>
      </w:r>
      <w:r w:rsidR="00CC7A20">
        <w:rPr>
          <w:rFonts w:ascii="Times New Roman" w:hAnsi="Times New Roman" w:cs="Times New Roman"/>
          <w:color w:val="000000" w:themeColor="text1"/>
          <w:lang w:val="en-AU"/>
        </w:rPr>
        <w:t xml:space="preserve"> how </w:t>
      </w:r>
      <w:r w:rsidR="008759A4">
        <w:rPr>
          <w:rFonts w:ascii="Times New Roman" w:hAnsi="Times New Roman" w:cs="Times New Roman"/>
          <w:color w:val="000000" w:themeColor="text1"/>
          <w:lang w:val="en-AU"/>
        </w:rPr>
        <w:t>does Papuan variation</w:t>
      </w:r>
      <w:r w:rsidR="00CC7A20">
        <w:rPr>
          <w:rFonts w:ascii="Times New Roman" w:hAnsi="Times New Roman" w:cs="Times New Roman"/>
          <w:color w:val="000000" w:themeColor="text1"/>
          <w:lang w:val="en-AU"/>
        </w:rPr>
        <w:t xml:space="preserve"> compare to a random </w:t>
      </w:r>
      <w:commentRangeStart w:id="20"/>
      <w:r w:rsidR="00CC7A20">
        <w:rPr>
          <w:rFonts w:ascii="Times New Roman" w:hAnsi="Times New Roman" w:cs="Times New Roman"/>
          <w:color w:val="000000" w:themeColor="text1"/>
          <w:lang w:val="en-AU"/>
        </w:rPr>
        <w:t>sample</w:t>
      </w:r>
      <w:commentRangeEnd w:id="20"/>
      <w:r w:rsidR="00A10901">
        <w:rPr>
          <w:rStyle w:val="CommentReference"/>
        </w:rPr>
        <w:commentReference w:id="20"/>
      </w:r>
      <w:r w:rsidR="00CC7A20">
        <w:rPr>
          <w:rFonts w:ascii="Times New Roman" w:hAnsi="Times New Roman" w:cs="Times New Roman"/>
          <w:color w:val="000000" w:themeColor="text1"/>
          <w:lang w:val="en-AU"/>
        </w:rPr>
        <w:t xml:space="preserve"> of languages </w:t>
      </w:r>
      <w:r w:rsidR="008759A4">
        <w:rPr>
          <w:rFonts w:ascii="Times New Roman" w:hAnsi="Times New Roman" w:cs="Times New Roman"/>
          <w:color w:val="000000" w:themeColor="text1"/>
          <w:lang w:val="en-AU"/>
        </w:rPr>
        <w:t>(</w:t>
      </w:r>
      <w:r w:rsidR="00CC7A20">
        <w:rPr>
          <w:rFonts w:ascii="Times New Roman" w:hAnsi="Times New Roman" w:cs="Times New Roman"/>
          <w:color w:val="000000" w:themeColor="text1"/>
          <w:lang w:val="en-AU"/>
        </w:rPr>
        <w:t>the same size as our sample</w:t>
      </w:r>
      <w:r w:rsidR="008759A4">
        <w:rPr>
          <w:rFonts w:ascii="Times New Roman" w:hAnsi="Times New Roman" w:cs="Times New Roman"/>
          <w:color w:val="000000" w:themeColor="text1"/>
          <w:lang w:val="en-AU"/>
        </w:rPr>
        <w:t xml:space="preserve"> of</w:t>
      </w:r>
      <w:r w:rsidR="00CC7A20">
        <w:rPr>
          <w:rFonts w:ascii="Times New Roman" w:hAnsi="Times New Roman" w:cs="Times New Roman"/>
          <w:color w:val="000000" w:themeColor="text1"/>
          <w:lang w:val="en-AU"/>
        </w:rPr>
        <w:t xml:space="preserve"> 109</w:t>
      </w:r>
      <w:r w:rsidR="008759A4">
        <w:rPr>
          <w:rFonts w:ascii="Times New Roman" w:hAnsi="Times New Roman" w:cs="Times New Roman"/>
          <w:color w:val="000000" w:themeColor="text1"/>
          <w:lang w:val="en-AU"/>
        </w:rPr>
        <w:t xml:space="preserve"> Papuan</w:t>
      </w:r>
      <w:r w:rsidR="00CC7A20">
        <w:rPr>
          <w:rFonts w:ascii="Times New Roman" w:hAnsi="Times New Roman" w:cs="Times New Roman"/>
          <w:color w:val="000000" w:themeColor="text1"/>
          <w:lang w:val="en-AU"/>
        </w:rPr>
        <w:t xml:space="preserve"> languages)</w:t>
      </w:r>
      <w:r w:rsidR="008759A4">
        <w:rPr>
          <w:rFonts w:ascii="Times New Roman" w:hAnsi="Times New Roman" w:cs="Times New Roman"/>
          <w:color w:val="000000" w:themeColor="text1"/>
          <w:lang w:val="en-AU"/>
        </w:rPr>
        <w:t>?</w:t>
      </w:r>
      <w:r w:rsidR="00CC7A20">
        <w:rPr>
          <w:rFonts w:ascii="Times New Roman" w:hAnsi="Times New Roman" w:cs="Times New Roman"/>
          <w:color w:val="000000" w:themeColor="text1"/>
          <w:lang w:val="en-AU"/>
        </w:rPr>
        <w:t xml:space="preserve"> </w:t>
      </w:r>
      <w:r w:rsidR="00CE0D46">
        <w:rPr>
          <w:rFonts w:ascii="Times New Roman" w:hAnsi="Times New Roman" w:cs="Times New Roman"/>
          <w:color w:val="000000" w:themeColor="text1"/>
          <w:lang w:val="en-AU"/>
        </w:rPr>
        <w:t xml:space="preserve">We summarise the answers to these questions in </w:t>
      </w:r>
      <w:r w:rsidR="00A97AEF">
        <w:rPr>
          <w:rFonts w:ascii="Times New Roman" w:hAnsi="Times New Roman" w:cs="Times New Roman"/>
          <w:color w:val="000000" w:themeColor="text1"/>
          <w:lang w:val="en-AU"/>
        </w:rPr>
        <w:t>Table</w:t>
      </w:r>
      <w:r w:rsidR="00CE0D46">
        <w:rPr>
          <w:rFonts w:ascii="Times New Roman" w:hAnsi="Times New Roman" w:cs="Times New Roman"/>
          <w:color w:val="000000" w:themeColor="text1"/>
          <w:lang w:val="en-AU"/>
        </w:rPr>
        <w:t xml:space="preserve"> 1. </w:t>
      </w:r>
    </w:p>
    <w:p w14:paraId="52ED76AD" w14:textId="77777777" w:rsidR="008759A4" w:rsidRDefault="008759A4" w:rsidP="00585B60">
      <w:pPr>
        <w:rPr>
          <w:rFonts w:ascii="Times New Roman" w:hAnsi="Times New Roman" w:cs="Times New Roman"/>
          <w:color w:val="000000" w:themeColor="text1"/>
          <w:lang w:val="en-AU"/>
        </w:rPr>
      </w:pPr>
    </w:p>
    <w:tbl>
      <w:tblPr>
        <w:tblStyle w:val="TableGrid"/>
        <w:tblW w:w="5104" w:type="pct"/>
        <w:tblLayout w:type="fixed"/>
        <w:tblLook w:val="04A0" w:firstRow="1" w:lastRow="0" w:firstColumn="1" w:lastColumn="0" w:noHBand="0" w:noVBand="1"/>
      </w:tblPr>
      <w:tblGrid>
        <w:gridCol w:w="2831"/>
        <w:gridCol w:w="567"/>
        <w:gridCol w:w="1421"/>
        <w:gridCol w:w="847"/>
        <w:gridCol w:w="1272"/>
        <w:gridCol w:w="2266"/>
      </w:tblGrid>
      <w:tr w:rsidR="00DF4B7A" w:rsidRPr="008759A4" w14:paraId="23221F90" w14:textId="77777777" w:rsidTr="00DF4B7A">
        <w:trPr>
          <w:trHeight w:val="320"/>
        </w:trPr>
        <w:tc>
          <w:tcPr>
            <w:tcW w:w="1538" w:type="pct"/>
            <w:vMerge w:val="restart"/>
            <w:noWrap/>
          </w:tcPr>
          <w:p w14:paraId="6CEC6B7A" w14:textId="77777777" w:rsidR="00DF4B7A" w:rsidRPr="008759A4" w:rsidRDefault="00DF4B7A" w:rsidP="008759A4">
            <w:pPr>
              <w:rPr>
                <w:rFonts w:ascii="Times New Roman" w:eastAsia="Times New Roman" w:hAnsi="Times New Roman" w:cs="Times New Roman"/>
                <w:lang w:val="en-AU" w:eastAsia="en-GB"/>
              </w:rPr>
            </w:pPr>
          </w:p>
        </w:tc>
        <w:tc>
          <w:tcPr>
            <w:tcW w:w="1080" w:type="pct"/>
            <w:gridSpan w:val="2"/>
            <w:noWrap/>
            <w:vAlign w:val="center"/>
          </w:tcPr>
          <w:p w14:paraId="7E51A27E" w14:textId="09E59B66" w:rsidR="00DF4B7A" w:rsidRDefault="00DF4B7A" w:rsidP="00DF4B7A">
            <w:pPr>
              <w:jc w:val="center"/>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Papuan Languages</w:t>
            </w:r>
          </w:p>
        </w:tc>
        <w:tc>
          <w:tcPr>
            <w:tcW w:w="1151" w:type="pct"/>
            <w:gridSpan w:val="2"/>
            <w:noWrap/>
            <w:vAlign w:val="center"/>
          </w:tcPr>
          <w:p w14:paraId="03E1C07F" w14:textId="2CA2DA1C" w:rsidR="00DF4B7A" w:rsidRDefault="00DF4B7A" w:rsidP="00DF4B7A">
            <w:pPr>
              <w:jc w:val="center"/>
              <w:rPr>
                <w:rFonts w:ascii="Times New Roman" w:eastAsia="Times New Roman" w:hAnsi="Times New Roman" w:cs="Times New Roman"/>
                <w:color w:val="000000"/>
                <w:lang w:val="en-AU" w:eastAsia="en-GB"/>
              </w:rPr>
            </w:pPr>
            <w:commentRangeStart w:id="21"/>
            <w:r>
              <w:rPr>
                <w:rFonts w:ascii="Times New Roman" w:eastAsia="Times New Roman" w:hAnsi="Times New Roman" w:cs="Times New Roman"/>
                <w:color w:val="000000"/>
                <w:lang w:val="en-AU" w:eastAsia="en-GB"/>
              </w:rPr>
              <w:t>Kinbank</w:t>
            </w:r>
            <w:commentRangeEnd w:id="21"/>
            <w:r w:rsidR="00A10901">
              <w:rPr>
                <w:rStyle w:val="CommentReference"/>
              </w:rPr>
              <w:commentReference w:id="21"/>
            </w:r>
          </w:p>
        </w:tc>
        <w:tc>
          <w:tcPr>
            <w:tcW w:w="1231" w:type="pct"/>
            <w:noWrap/>
          </w:tcPr>
          <w:p w14:paraId="06A28056" w14:textId="77777777" w:rsidR="00DF4B7A" w:rsidRDefault="00DF4B7A" w:rsidP="008759A4">
            <w:pPr>
              <w:rPr>
                <w:rFonts w:ascii="Times New Roman" w:eastAsia="Times New Roman" w:hAnsi="Times New Roman" w:cs="Times New Roman"/>
                <w:color w:val="000000"/>
                <w:lang w:val="en-AU" w:eastAsia="en-GB"/>
              </w:rPr>
            </w:pPr>
          </w:p>
        </w:tc>
      </w:tr>
      <w:tr w:rsidR="00DF4B7A" w:rsidRPr="008759A4" w14:paraId="3F224629" w14:textId="77777777" w:rsidTr="00DF4B7A">
        <w:trPr>
          <w:trHeight w:val="320"/>
        </w:trPr>
        <w:tc>
          <w:tcPr>
            <w:tcW w:w="1538" w:type="pct"/>
            <w:vMerge/>
            <w:noWrap/>
            <w:hideMark/>
          </w:tcPr>
          <w:p w14:paraId="7FE49998" w14:textId="77777777" w:rsidR="00DF4B7A" w:rsidRPr="008759A4" w:rsidRDefault="00DF4B7A" w:rsidP="008759A4">
            <w:pPr>
              <w:rPr>
                <w:rFonts w:ascii="Times New Roman" w:eastAsia="Times New Roman" w:hAnsi="Times New Roman" w:cs="Times New Roman"/>
                <w:lang w:val="en-AU" w:eastAsia="en-GB"/>
              </w:rPr>
            </w:pPr>
          </w:p>
        </w:tc>
        <w:tc>
          <w:tcPr>
            <w:tcW w:w="308" w:type="pct"/>
            <w:noWrap/>
            <w:hideMark/>
          </w:tcPr>
          <w:p w14:paraId="7FE54B7C" w14:textId="2F33D0FE" w:rsidR="00DF4B7A" w:rsidRPr="008759A4" w:rsidRDefault="00DF4B7A" w:rsidP="00DF4B7A">
            <w:pPr>
              <w:jc w:val="center"/>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N</w:t>
            </w:r>
          </w:p>
        </w:tc>
        <w:tc>
          <w:tcPr>
            <w:tcW w:w="772" w:type="pct"/>
            <w:noWrap/>
            <w:hideMark/>
          </w:tcPr>
          <w:p w14:paraId="1A8DCA36" w14:textId="6680C850" w:rsidR="00DF4B7A" w:rsidRPr="008759A4" w:rsidRDefault="00DF4B7A" w:rsidP="00DF4B7A">
            <w:pPr>
              <w:jc w:val="center"/>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 xml:space="preserve">Unique </w:t>
            </w:r>
            <w:commentRangeStart w:id="22"/>
            <w:commentRangeStart w:id="23"/>
            <w:r>
              <w:rPr>
                <w:rFonts w:ascii="Times New Roman" w:eastAsia="Times New Roman" w:hAnsi="Times New Roman" w:cs="Times New Roman"/>
                <w:color w:val="000000"/>
                <w:lang w:val="en-AU" w:eastAsia="en-GB"/>
              </w:rPr>
              <w:t>Str</w:t>
            </w:r>
            <w:r w:rsidRPr="008759A4">
              <w:rPr>
                <w:rFonts w:ascii="Times New Roman" w:eastAsia="Times New Roman" w:hAnsi="Times New Roman" w:cs="Times New Roman"/>
                <w:color w:val="000000"/>
                <w:lang w:val="en-AU" w:eastAsia="en-GB"/>
              </w:rPr>
              <w:t>uctures</w:t>
            </w:r>
            <w:commentRangeEnd w:id="22"/>
            <w:commentRangeEnd w:id="23"/>
            <w:r w:rsidR="00A10901">
              <w:rPr>
                <w:rStyle w:val="CommentReference"/>
              </w:rPr>
              <w:commentReference w:id="22"/>
            </w:r>
            <w:r w:rsidR="00A10901">
              <w:rPr>
                <w:rStyle w:val="CommentReference"/>
              </w:rPr>
              <w:commentReference w:id="23"/>
            </w:r>
          </w:p>
        </w:tc>
        <w:tc>
          <w:tcPr>
            <w:tcW w:w="460" w:type="pct"/>
            <w:noWrap/>
            <w:hideMark/>
          </w:tcPr>
          <w:p w14:paraId="4C933E53" w14:textId="6CF4509A" w:rsidR="00DF4B7A" w:rsidRPr="008759A4" w:rsidRDefault="00DF4B7A" w:rsidP="00DF4B7A">
            <w:pPr>
              <w:jc w:val="center"/>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N</w:t>
            </w:r>
          </w:p>
        </w:tc>
        <w:tc>
          <w:tcPr>
            <w:tcW w:w="691" w:type="pct"/>
            <w:noWrap/>
            <w:hideMark/>
          </w:tcPr>
          <w:p w14:paraId="47CAE5A5" w14:textId="4C60573C" w:rsidR="00DF4B7A" w:rsidRPr="008759A4" w:rsidRDefault="00DF4B7A" w:rsidP="00DF4B7A">
            <w:pPr>
              <w:jc w:val="center"/>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Unique Structures</w:t>
            </w:r>
          </w:p>
        </w:tc>
        <w:tc>
          <w:tcPr>
            <w:tcW w:w="1231" w:type="pct"/>
            <w:noWrap/>
            <w:hideMark/>
          </w:tcPr>
          <w:p w14:paraId="4DD8CF92" w14:textId="0779FEC5" w:rsidR="00DF4B7A" w:rsidRPr="008759A4" w:rsidRDefault="00DF4B7A" w:rsidP="00DF4B7A">
            <w:pPr>
              <w:jc w:val="center"/>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Random Sample</w:t>
            </w:r>
          </w:p>
        </w:tc>
      </w:tr>
      <w:tr w:rsidR="008759A4" w:rsidRPr="008759A4" w14:paraId="68F7E9C0" w14:textId="77777777" w:rsidTr="00DF4B7A">
        <w:trPr>
          <w:trHeight w:val="320"/>
        </w:trPr>
        <w:tc>
          <w:tcPr>
            <w:tcW w:w="1538" w:type="pct"/>
            <w:noWrap/>
            <w:hideMark/>
          </w:tcPr>
          <w:p w14:paraId="20EA70B5" w14:textId="45216D76" w:rsidR="008759A4" w:rsidRPr="008759A4" w:rsidRDefault="008759A4" w:rsidP="00DF4B7A">
            <w:pPr>
              <w:jc w:val="right"/>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 xml:space="preserve">Parents </w:t>
            </w:r>
            <w:r>
              <w:rPr>
                <w:rFonts w:ascii="Times New Roman" w:eastAsia="Times New Roman" w:hAnsi="Times New Roman" w:cs="Times New Roman"/>
                <w:color w:val="000000"/>
                <w:lang w:val="en-AU" w:eastAsia="en-GB"/>
              </w:rPr>
              <w:t>&amp;</w:t>
            </w:r>
            <w:r w:rsidRPr="008759A4">
              <w:rPr>
                <w:rFonts w:ascii="Times New Roman" w:eastAsia="Times New Roman" w:hAnsi="Times New Roman" w:cs="Times New Roman"/>
                <w:color w:val="000000"/>
                <w:lang w:val="en-AU" w:eastAsia="en-GB"/>
              </w:rPr>
              <w:t xml:space="preserve"> Parent's Siblings</w:t>
            </w:r>
          </w:p>
        </w:tc>
        <w:tc>
          <w:tcPr>
            <w:tcW w:w="308" w:type="pct"/>
            <w:noWrap/>
            <w:hideMark/>
          </w:tcPr>
          <w:p w14:paraId="5CF2931D"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92</w:t>
            </w:r>
          </w:p>
        </w:tc>
        <w:tc>
          <w:tcPr>
            <w:tcW w:w="772" w:type="pct"/>
            <w:noWrap/>
            <w:hideMark/>
          </w:tcPr>
          <w:p w14:paraId="6102A4B0"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40</w:t>
            </w:r>
          </w:p>
        </w:tc>
        <w:tc>
          <w:tcPr>
            <w:tcW w:w="460" w:type="pct"/>
            <w:noWrap/>
            <w:hideMark/>
          </w:tcPr>
          <w:p w14:paraId="3D74D605"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870</w:t>
            </w:r>
          </w:p>
        </w:tc>
        <w:tc>
          <w:tcPr>
            <w:tcW w:w="691" w:type="pct"/>
            <w:noWrap/>
            <w:hideMark/>
          </w:tcPr>
          <w:p w14:paraId="46434EBD"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154</w:t>
            </w:r>
          </w:p>
        </w:tc>
        <w:tc>
          <w:tcPr>
            <w:tcW w:w="1231" w:type="pct"/>
            <w:noWrap/>
            <w:hideMark/>
          </w:tcPr>
          <w:p w14:paraId="1F308918" w14:textId="26B12358"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3</w:t>
            </w:r>
            <w:r>
              <w:rPr>
                <w:rFonts w:ascii="Times New Roman" w:eastAsia="Times New Roman" w:hAnsi="Times New Roman" w:cs="Times New Roman"/>
                <w:color w:val="000000"/>
                <w:lang w:val="en-AU" w:eastAsia="en-GB"/>
              </w:rPr>
              <w:t>1</w:t>
            </w:r>
            <w:r w:rsidRPr="008759A4">
              <w:rPr>
                <w:rFonts w:ascii="Times New Roman" w:eastAsia="Times New Roman" w:hAnsi="Times New Roman" w:cs="Times New Roman"/>
                <w:color w:val="000000"/>
                <w:lang w:val="en-AU" w:eastAsia="en-GB"/>
              </w:rPr>
              <w:t>.</w:t>
            </w:r>
            <w:r w:rsidR="00DF4B7A">
              <w:rPr>
                <w:rFonts w:ascii="Times New Roman" w:eastAsia="Times New Roman" w:hAnsi="Times New Roman" w:cs="Times New Roman"/>
                <w:color w:val="000000"/>
                <w:lang w:val="en-AU" w:eastAsia="en-GB"/>
              </w:rPr>
              <w:t>9</w:t>
            </w:r>
            <w:r>
              <w:rPr>
                <w:rFonts w:ascii="Times New Roman" w:eastAsia="Times New Roman" w:hAnsi="Times New Roman" w:cs="Times New Roman"/>
                <w:color w:val="000000"/>
                <w:lang w:val="en-AU" w:eastAsia="en-GB"/>
              </w:rPr>
              <w:t xml:space="preserve"> (</w:t>
            </w:r>
            <w:r w:rsidRPr="008759A4">
              <w:rPr>
                <w:rFonts w:ascii="Times New Roman" w:eastAsia="Times New Roman" w:hAnsi="Times New Roman" w:cs="Times New Roman"/>
                <w:color w:val="000000"/>
                <w:lang w:val="en-AU" w:eastAsia="en-GB"/>
              </w:rPr>
              <w:t>2</w:t>
            </w:r>
            <w:r w:rsidR="00DF4B7A">
              <w:rPr>
                <w:rFonts w:ascii="Times New Roman" w:eastAsia="Times New Roman" w:hAnsi="Times New Roman" w:cs="Times New Roman"/>
                <w:color w:val="000000"/>
                <w:lang w:val="en-AU" w:eastAsia="en-GB"/>
              </w:rPr>
              <w:t>8.4</w:t>
            </w:r>
            <w:r w:rsidRPr="008759A4">
              <w:rPr>
                <w:rFonts w:ascii="Times New Roman" w:eastAsia="Times New Roman" w:hAnsi="Times New Roman" w:cs="Times New Roman"/>
                <w:color w:val="000000"/>
                <w:lang w:val="en-AU" w:eastAsia="en-GB"/>
              </w:rPr>
              <w:t xml:space="preserve"> - 3</w:t>
            </w:r>
            <w:r>
              <w:rPr>
                <w:rFonts w:ascii="Times New Roman" w:eastAsia="Times New Roman" w:hAnsi="Times New Roman" w:cs="Times New Roman"/>
                <w:color w:val="000000"/>
                <w:lang w:val="en-AU" w:eastAsia="en-GB"/>
              </w:rPr>
              <w:t>5</w:t>
            </w:r>
            <w:r w:rsidRPr="008759A4">
              <w:rPr>
                <w:rFonts w:ascii="Times New Roman" w:eastAsia="Times New Roman" w:hAnsi="Times New Roman" w:cs="Times New Roman"/>
                <w:color w:val="000000"/>
                <w:lang w:val="en-AU" w:eastAsia="en-GB"/>
              </w:rPr>
              <w:t>.</w:t>
            </w:r>
            <w:r w:rsidR="00DF4B7A">
              <w:rPr>
                <w:rFonts w:ascii="Times New Roman" w:eastAsia="Times New Roman" w:hAnsi="Times New Roman" w:cs="Times New Roman"/>
                <w:color w:val="000000"/>
                <w:lang w:val="en-AU" w:eastAsia="en-GB"/>
              </w:rPr>
              <w:t>5</w:t>
            </w:r>
            <w:r>
              <w:rPr>
                <w:rFonts w:ascii="Times New Roman" w:eastAsia="Times New Roman" w:hAnsi="Times New Roman" w:cs="Times New Roman"/>
                <w:color w:val="000000"/>
                <w:lang w:val="en-AU" w:eastAsia="en-GB"/>
              </w:rPr>
              <w:t>)</w:t>
            </w:r>
          </w:p>
        </w:tc>
      </w:tr>
      <w:tr w:rsidR="008759A4" w:rsidRPr="008759A4" w14:paraId="39A2A88F" w14:textId="77777777" w:rsidTr="00DF4B7A">
        <w:trPr>
          <w:trHeight w:val="320"/>
        </w:trPr>
        <w:tc>
          <w:tcPr>
            <w:tcW w:w="1538" w:type="pct"/>
            <w:noWrap/>
            <w:hideMark/>
          </w:tcPr>
          <w:p w14:paraId="09CF59F2" w14:textId="77777777" w:rsidR="008759A4" w:rsidRPr="008759A4" w:rsidRDefault="008759A4" w:rsidP="00DF4B7A">
            <w:pPr>
              <w:jc w:val="right"/>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Siblings</w:t>
            </w:r>
          </w:p>
        </w:tc>
        <w:tc>
          <w:tcPr>
            <w:tcW w:w="308" w:type="pct"/>
            <w:noWrap/>
            <w:hideMark/>
          </w:tcPr>
          <w:p w14:paraId="72BA61AB"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99</w:t>
            </w:r>
          </w:p>
        </w:tc>
        <w:tc>
          <w:tcPr>
            <w:tcW w:w="772" w:type="pct"/>
            <w:noWrap/>
            <w:hideMark/>
          </w:tcPr>
          <w:p w14:paraId="7341C545"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32</w:t>
            </w:r>
          </w:p>
        </w:tc>
        <w:tc>
          <w:tcPr>
            <w:tcW w:w="460" w:type="pct"/>
            <w:noWrap/>
            <w:hideMark/>
          </w:tcPr>
          <w:p w14:paraId="3D39D47D" w14:textId="091CC02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1</w:t>
            </w:r>
            <w:r>
              <w:rPr>
                <w:rFonts w:ascii="Times New Roman" w:eastAsia="Times New Roman" w:hAnsi="Times New Roman" w:cs="Times New Roman"/>
                <w:color w:val="000000"/>
                <w:lang w:val="en-AU" w:eastAsia="en-GB"/>
              </w:rPr>
              <w:t>,</w:t>
            </w:r>
            <w:r w:rsidRPr="008759A4">
              <w:rPr>
                <w:rFonts w:ascii="Times New Roman" w:eastAsia="Times New Roman" w:hAnsi="Times New Roman" w:cs="Times New Roman"/>
                <w:color w:val="000000"/>
                <w:lang w:val="en-AU" w:eastAsia="en-GB"/>
              </w:rPr>
              <w:t>011</w:t>
            </w:r>
          </w:p>
        </w:tc>
        <w:tc>
          <w:tcPr>
            <w:tcW w:w="691" w:type="pct"/>
            <w:noWrap/>
            <w:hideMark/>
          </w:tcPr>
          <w:p w14:paraId="6E9992F4"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118</w:t>
            </w:r>
          </w:p>
        </w:tc>
        <w:tc>
          <w:tcPr>
            <w:tcW w:w="1231" w:type="pct"/>
            <w:noWrap/>
            <w:hideMark/>
          </w:tcPr>
          <w:p w14:paraId="14A788CA" w14:textId="1230E16C" w:rsidR="008759A4" w:rsidRPr="008759A4" w:rsidRDefault="008759A4" w:rsidP="008759A4">
            <w:pPr>
              <w:jc w:val="center"/>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28.</w:t>
            </w:r>
            <w:r w:rsidR="00DF4B7A">
              <w:rPr>
                <w:rFonts w:ascii="Times New Roman" w:eastAsia="Times New Roman" w:hAnsi="Times New Roman" w:cs="Times New Roman"/>
                <w:color w:val="000000"/>
                <w:lang w:val="en-AU" w:eastAsia="en-GB"/>
              </w:rPr>
              <w:t>6</w:t>
            </w:r>
            <w:r>
              <w:rPr>
                <w:rFonts w:ascii="Times New Roman" w:eastAsia="Times New Roman" w:hAnsi="Times New Roman" w:cs="Times New Roman"/>
                <w:color w:val="000000"/>
                <w:lang w:val="en-AU" w:eastAsia="en-GB"/>
              </w:rPr>
              <w:t xml:space="preserve"> (</w:t>
            </w:r>
            <w:r w:rsidRPr="008759A4">
              <w:rPr>
                <w:rFonts w:ascii="Times New Roman" w:eastAsia="Times New Roman" w:hAnsi="Times New Roman" w:cs="Times New Roman"/>
                <w:color w:val="000000"/>
                <w:lang w:val="en-AU" w:eastAsia="en-GB"/>
              </w:rPr>
              <w:t>2</w:t>
            </w:r>
            <w:r w:rsidR="00DF4B7A">
              <w:rPr>
                <w:rFonts w:ascii="Times New Roman" w:eastAsia="Times New Roman" w:hAnsi="Times New Roman" w:cs="Times New Roman"/>
                <w:color w:val="000000"/>
                <w:lang w:val="en-AU" w:eastAsia="en-GB"/>
              </w:rPr>
              <w:t>5.3</w:t>
            </w:r>
            <w:r w:rsidRPr="008759A4">
              <w:rPr>
                <w:rFonts w:ascii="Times New Roman" w:eastAsia="Times New Roman" w:hAnsi="Times New Roman" w:cs="Times New Roman"/>
                <w:color w:val="000000"/>
                <w:lang w:val="en-AU" w:eastAsia="en-GB"/>
              </w:rPr>
              <w:t xml:space="preserve"> - 31.</w:t>
            </w:r>
            <w:r w:rsidR="00DF4B7A">
              <w:rPr>
                <w:rFonts w:ascii="Times New Roman" w:eastAsia="Times New Roman" w:hAnsi="Times New Roman" w:cs="Times New Roman"/>
                <w:color w:val="000000"/>
                <w:lang w:val="en-AU" w:eastAsia="en-GB"/>
              </w:rPr>
              <w:t>9</w:t>
            </w:r>
            <w:r>
              <w:rPr>
                <w:rFonts w:ascii="Times New Roman" w:eastAsia="Times New Roman" w:hAnsi="Times New Roman" w:cs="Times New Roman"/>
                <w:color w:val="000000"/>
                <w:lang w:val="en-AU" w:eastAsia="en-GB"/>
              </w:rPr>
              <w:t>)</w:t>
            </w:r>
          </w:p>
        </w:tc>
      </w:tr>
      <w:tr w:rsidR="008759A4" w:rsidRPr="008759A4" w14:paraId="3C1CFDBF" w14:textId="77777777" w:rsidTr="00DF4B7A">
        <w:trPr>
          <w:trHeight w:val="320"/>
        </w:trPr>
        <w:tc>
          <w:tcPr>
            <w:tcW w:w="1538" w:type="pct"/>
            <w:noWrap/>
            <w:hideMark/>
          </w:tcPr>
          <w:p w14:paraId="302954E2" w14:textId="77777777" w:rsidR="008759A4" w:rsidRPr="008759A4" w:rsidRDefault="008759A4" w:rsidP="00DF4B7A">
            <w:pPr>
              <w:jc w:val="right"/>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Siblings and Cousins</w:t>
            </w:r>
          </w:p>
        </w:tc>
        <w:tc>
          <w:tcPr>
            <w:tcW w:w="308" w:type="pct"/>
            <w:noWrap/>
            <w:hideMark/>
          </w:tcPr>
          <w:p w14:paraId="3CAA4143"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59</w:t>
            </w:r>
          </w:p>
        </w:tc>
        <w:tc>
          <w:tcPr>
            <w:tcW w:w="772" w:type="pct"/>
            <w:noWrap/>
            <w:hideMark/>
          </w:tcPr>
          <w:p w14:paraId="6A96750A"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51</w:t>
            </w:r>
          </w:p>
        </w:tc>
        <w:tc>
          <w:tcPr>
            <w:tcW w:w="460" w:type="pct"/>
            <w:noWrap/>
            <w:hideMark/>
          </w:tcPr>
          <w:p w14:paraId="2914E856"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612</w:t>
            </w:r>
          </w:p>
        </w:tc>
        <w:tc>
          <w:tcPr>
            <w:tcW w:w="691" w:type="pct"/>
            <w:noWrap/>
            <w:hideMark/>
          </w:tcPr>
          <w:p w14:paraId="2221EDB5"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327</w:t>
            </w:r>
          </w:p>
        </w:tc>
        <w:tc>
          <w:tcPr>
            <w:tcW w:w="1231" w:type="pct"/>
            <w:noWrap/>
            <w:hideMark/>
          </w:tcPr>
          <w:p w14:paraId="0AA8F0A7" w14:textId="6C55A76B"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4</w:t>
            </w:r>
            <w:r w:rsidR="00DF4B7A">
              <w:rPr>
                <w:rFonts w:ascii="Times New Roman" w:eastAsia="Times New Roman" w:hAnsi="Times New Roman" w:cs="Times New Roman"/>
                <w:color w:val="000000"/>
                <w:lang w:val="en-AU" w:eastAsia="en-GB"/>
              </w:rPr>
              <w:t>3.9</w:t>
            </w:r>
            <w:r>
              <w:rPr>
                <w:rFonts w:ascii="Times New Roman" w:eastAsia="Times New Roman" w:hAnsi="Times New Roman" w:cs="Times New Roman"/>
                <w:color w:val="000000"/>
                <w:lang w:val="en-AU" w:eastAsia="en-GB"/>
              </w:rPr>
              <w:t xml:space="preserve"> (</w:t>
            </w:r>
            <w:r w:rsidRPr="008759A4">
              <w:rPr>
                <w:rFonts w:ascii="Times New Roman" w:eastAsia="Times New Roman" w:hAnsi="Times New Roman" w:cs="Times New Roman"/>
                <w:color w:val="000000"/>
                <w:lang w:val="en-AU" w:eastAsia="en-GB"/>
              </w:rPr>
              <w:t>4</w:t>
            </w:r>
            <w:r w:rsidR="00DF4B7A">
              <w:rPr>
                <w:rFonts w:ascii="Times New Roman" w:eastAsia="Times New Roman" w:hAnsi="Times New Roman" w:cs="Times New Roman"/>
                <w:color w:val="000000"/>
                <w:lang w:val="en-AU" w:eastAsia="en-GB"/>
              </w:rPr>
              <w:t>0.6</w:t>
            </w:r>
            <w:r w:rsidRPr="008759A4">
              <w:rPr>
                <w:rFonts w:ascii="Times New Roman" w:eastAsia="Times New Roman" w:hAnsi="Times New Roman" w:cs="Times New Roman"/>
                <w:color w:val="000000"/>
                <w:lang w:val="en-AU" w:eastAsia="en-GB"/>
              </w:rPr>
              <w:t xml:space="preserve"> - 47.</w:t>
            </w:r>
            <w:r w:rsidR="00DF4B7A">
              <w:rPr>
                <w:rFonts w:ascii="Times New Roman" w:eastAsia="Times New Roman" w:hAnsi="Times New Roman" w:cs="Times New Roman"/>
                <w:color w:val="000000"/>
                <w:lang w:val="en-AU" w:eastAsia="en-GB"/>
              </w:rPr>
              <w:t>2</w:t>
            </w:r>
            <w:r>
              <w:rPr>
                <w:rFonts w:ascii="Times New Roman" w:eastAsia="Times New Roman" w:hAnsi="Times New Roman" w:cs="Times New Roman"/>
                <w:color w:val="000000"/>
                <w:lang w:val="en-AU" w:eastAsia="en-GB"/>
              </w:rPr>
              <w:t>)</w:t>
            </w:r>
          </w:p>
        </w:tc>
      </w:tr>
    </w:tbl>
    <w:p w14:paraId="3EF30CB3" w14:textId="77777777" w:rsidR="00FE5999" w:rsidRDefault="00FE5999" w:rsidP="00585B60">
      <w:pPr>
        <w:rPr>
          <w:rFonts w:ascii="Times New Roman" w:hAnsi="Times New Roman" w:cs="Times New Roman"/>
          <w:b/>
          <w:bCs/>
          <w:color w:val="000000" w:themeColor="text1"/>
          <w:lang w:val="en-AU"/>
        </w:rPr>
      </w:pPr>
    </w:p>
    <w:p w14:paraId="03CA0DB7" w14:textId="2D916C43" w:rsidR="008759A4" w:rsidRPr="008759A4" w:rsidRDefault="008759A4" w:rsidP="00585B60">
      <w:pPr>
        <w:rPr>
          <w:rFonts w:ascii="Times New Roman" w:hAnsi="Times New Roman" w:cs="Times New Roman"/>
          <w:color w:val="000000" w:themeColor="text1"/>
          <w:lang w:val="en-AU"/>
        </w:rPr>
      </w:pPr>
      <w:commentRangeStart w:id="24"/>
      <w:r w:rsidRPr="008759A4">
        <w:rPr>
          <w:rFonts w:ascii="Times New Roman" w:hAnsi="Times New Roman" w:cs="Times New Roman"/>
          <w:b/>
          <w:bCs/>
          <w:color w:val="000000" w:themeColor="text1"/>
          <w:lang w:val="en-AU"/>
        </w:rPr>
        <w:t xml:space="preserve">Table </w:t>
      </w:r>
      <w:commentRangeEnd w:id="24"/>
      <w:r w:rsidR="00271A81">
        <w:rPr>
          <w:rStyle w:val="CommentReference"/>
        </w:rPr>
        <w:commentReference w:id="24"/>
      </w:r>
      <w:r w:rsidRPr="008759A4">
        <w:rPr>
          <w:rFonts w:ascii="Times New Roman" w:hAnsi="Times New Roman" w:cs="Times New Roman"/>
          <w:b/>
          <w:bCs/>
          <w:color w:val="000000" w:themeColor="text1"/>
          <w:lang w:val="en-AU"/>
        </w:rPr>
        <w:t>1:</w:t>
      </w:r>
      <w:r>
        <w:rPr>
          <w:rFonts w:ascii="Times New Roman" w:hAnsi="Times New Roman" w:cs="Times New Roman"/>
          <w:color w:val="000000" w:themeColor="text1"/>
          <w:lang w:val="en-AU"/>
        </w:rPr>
        <w:t xml:space="preserve"> The number of languages and unique structures in Papuan languages, and within the entire sample of Kinbank. The final column shows the </w:t>
      </w:r>
      <w:r w:rsidR="00DF4B7A">
        <w:rPr>
          <w:rFonts w:ascii="Times New Roman" w:hAnsi="Times New Roman" w:cs="Times New Roman"/>
          <w:color w:val="000000" w:themeColor="text1"/>
          <w:lang w:val="en-AU"/>
        </w:rPr>
        <w:t xml:space="preserve">average </w:t>
      </w:r>
      <w:r>
        <w:rPr>
          <w:rFonts w:ascii="Times New Roman" w:hAnsi="Times New Roman" w:cs="Times New Roman"/>
          <w:color w:val="000000" w:themeColor="text1"/>
          <w:lang w:val="en-AU"/>
        </w:rPr>
        <w:t xml:space="preserve">number of unique structures </w:t>
      </w:r>
      <w:r w:rsidR="00DF4B7A">
        <w:rPr>
          <w:rFonts w:ascii="Times New Roman" w:hAnsi="Times New Roman" w:cs="Times New Roman"/>
          <w:color w:val="000000" w:themeColor="text1"/>
          <w:lang w:val="en-AU"/>
        </w:rPr>
        <w:t xml:space="preserve">in a random sample of languages, from 1000 random samples, with one standard deviation above and below the mean. </w:t>
      </w:r>
    </w:p>
    <w:p w14:paraId="60D80E1C" w14:textId="77777777" w:rsidR="000E2692" w:rsidRDefault="000E2692" w:rsidP="00585B60">
      <w:pPr>
        <w:rPr>
          <w:rFonts w:ascii="Times New Roman" w:hAnsi="Times New Roman" w:cs="Times New Roman"/>
          <w:color w:val="000000" w:themeColor="text1"/>
          <w:lang w:val="en-AU"/>
        </w:rPr>
      </w:pPr>
    </w:p>
    <w:p w14:paraId="7497363F" w14:textId="4D7A1697" w:rsidR="00DF4B7A" w:rsidRDefault="00DF4B7A"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The most striking outcome of </w:t>
      </w:r>
      <w:r w:rsidR="00CE0D46">
        <w:rPr>
          <w:rFonts w:ascii="Times New Roman" w:hAnsi="Times New Roman" w:cs="Times New Roman"/>
          <w:color w:val="000000" w:themeColor="text1"/>
          <w:lang w:val="en-AU"/>
        </w:rPr>
        <w:t>T</w:t>
      </w:r>
      <w:r>
        <w:rPr>
          <w:rFonts w:ascii="Times New Roman" w:hAnsi="Times New Roman" w:cs="Times New Roman"/>
          <w:color w:val="000000" w:themeColor="text1"/>
          <w:lang w:val="en-AU"/>
        </w:rPr>
        <w:t xml:space="preserve">able </w:t>
      </w:r>
      <w:r w:rsidR="00CE0D46">
        <w:rPr>
          <w:rFonts w:ascii="Times New Roman" w:hAnsi="Times New Roman" w:cs="Times New Roman"/>
          <w:color w:val="000000" w:themeColor="text1"/>
          <w:lang w:val="en-AU"/>
        </w:rPr>
        <w:t>1</w:t>
      </w:r>
      <w:r>
        <w:rPr>
          <w:rFonts w:ascii="Times New Roman" w:hAnsi="Times New Roman" w:cs="Times New Roman"/>
          <w:color w:val="000000" w:themeColor="text1"/>
          <w:lang w:val="en-AU"/>
        </w:rPr>
        <w:t xml:space="preserve"> is that in all </w:t>
      </w:r>
      <w:r w:rsidR="00CE0D46">
        <w:rPr>
          <w:rFonts w:ascii="Times New Roman" w:hAnsi="Times New Roman" w:cs="Times New Roman"/>
          <w:color w:val="000000" w:themeColor="text1"/>
          <w:lang w:val="en-AU"/>
        </w:rPr>
        <w:t xml:space="preserve">our subsets, </w:t>
      </w:r>
      <w:r>
        <w:rPr>
          <w:rFonts w:ascii="Times New Roman" w:hAnsi="Times New Roman" w:cs="Times New Roman"/>
          <w:color w:val="000000" w:themeColor="text1"/>
          <w:lang w:val="en-AU"/>
        </w:rPr>
        <w:t xml:space="preserve">kinship terminology diversity </w:t>
      </w:r>
      <w:commentRangeStart w:id="25"/>
      <w:r>
        <w:rPr>
          <w:rFonts w:ascii="Times New Roman" w:hAnsi="Times New Roman" w:cs="Times New Roman"/>
          <w:color w:val="000000" w:themeColor="text1"/>
          <w:lang w:val="en-AU"/>
        </w:rPr>
        <w:t>in</w:t>
      </w:r>
      <w:commentRangeEnd w:id="25"/>
      <w:r w:rsidR="00A10901">
        <w:rPr>
          <w:rStyle w:val="CommentReference"/>
        </w:rPr>
        <w:commentReference w:id="25"/>
      </w:r>
      <w:r>
        <w:rPr>
          <w:rFonts w:ascii="Times New Roman" w:hAnsi="Times New Roman" w:cs="Times New Roman"/>
          <w:color w:val="000000" w:themeColor="text1"/>
          <w:lang w:val="en-AU"/>
        </w:rPr>
        <w:t xml:space="preserve"> Papuan languages is more than one standard deviation higher than we would expect in a random sample. In fact, Papuan languages contain between 16% and 25% more diversity than a random selection of languages</w:t>
      </w:r>
      <w:r w:rsidR="0030125C">
        <w:rPr>
          <w:rFonts w:ascii="Times New Roman" w:hAnsi="Times New Roman" w:cs="Times New Roman"/>
          <w:color w:val="000000" w:themeColor="text1"/>
          <w:lang w:val="en-AU"/>
        </w:rPr>
        <w:t xml:space="preserve"> of the same size</w:t>
      </w:r>
      <w:r>
        <w:rPr>
          <w:rFonts w:ascii="Times New Roman" w:hAnsi="Times New Roman" w:cs="Times New Roman"/>
          <w:color w:val="000000" w:themeColor="text1"/>
          <w:lang w:val="en-AU"/>
        </w:rPr>
        <w:t xml:space="preserve">. </w:t>
      </w:r>
      <w:r w:rsidR="0030125C">
        <w:rPr>
          <w:rFonts w:ascii="Times New Roman" w:hAnsi="Times New Roman" w:cs="Times New Roman"/>
          <w:color w:val="000000" w:themeColor="text1"/>
          <w:lang w:val="en-AU"/>
        </w:rPr>
        <w:t>Another way to look at the extent of structural diversity in Papuan kinship terminology is to look at the ratio of structures to languages. The ratio of languages to structures tells us how many languages we have per structure</w:t>
      </w:r>
      <w:r w:rsidR="000C4C6C">
        <w:rPr>
          <w:rFonts w:ascii="Times New Roman" w:hAnsi="Times New Roman" w:cs="Times New Roman"/>
          <w:color w:val="000000" w:themeColor="text1"/>
          <w:lang w:val="en-AU"/>
        </w:rPr>
        <w:t>. The closer this ratio is to 1, the closer we are to having a unique structure for every language</w:t>
      </w:r>
      <w:r w:rsidR="0030125C">
        <w:rPr>
          <w:rFonts w:ascii="Times New Roman" w:hAnsi="Times New Roman" w:cs="Times New Roman"/>
          <w:color w:val="000000" w:themeColor="text1"/>
          <w:lang w:val="en-AU"/>
        </w:rPr>
        <w:t xml:space="preserve">. In the Kinbank sample Parents and Parent’s siblings have </w:t>
      </w:r>
      <w:r w:rsidR="000C4C6C">
        <w:rPr>
          <w:rFonts w:ascii="Times New Roman" w:hAnsi="Times New Roman" w:cs="Times New Roman"/>
          <w:color w:val="000000" w:themeColor="text1"/>
          <w:lang w:val="en-AU"/>
        </w:rPr>
        <w:t xml:space="preserve">a ratio of 5.6 languages </w:t>
      </w:r>
      <w:commentRangeStart w:id="26"/>
      <w:r w:rsidR="000C4C6C">
        <w:rPr>
          <w:rFonts w:ascii="Times New Roman" w:hAnsi="Times New Roman" w:cs="Times New Roman"/>
          <w:color w:val="000000" w:themeColor="text1"/>
          <w:lang w:val="en-AU"/>
        </w:rPr>
        <w:t>per</w:t>
      </w:r>
      <w:commentRangeEnd w:id="26"/>
      <w:r w:rsidR="00A10901">
        <w:rPr>
          <w:rStyle w:val="CommentReference"/>
        </w:rPr>
        <w:commentReference w:id="26"/>
      </w:r>
      <w:r w:rsidR="000C4C6C">
        <w:rPr>
          <w:rFonts w:ascii="Times New Roman" w:hAnsi="Times New Roman" w:cs="Times New Roman"/>
          <w:color w:val="000000" w:themeColor="text1"/>
          <w:lang w:val="en-AU"/>
        </w:rPr>
        <w:t xml:space="preserve"> structure and the Papuan sample has a ratio of 2.3</w:t>
      </w:r>
      <w:r w:rsidR="003319C2">
        <w:rPr>
          <w:rFonts w:ascii="Times New Roman" w:hAnsi="Times New Roman" w:cs="Times New Roman"/>
          <w:color w:val="000000" w:themeColor="text1"/>
          <w:lang w:val="en-AU"/>
        </w:rPr>
        <w:t>.</w:t>
      </w:r>
      <w:r w:rsidR="000C4C6C">
        <w:rPr>
          <w:rFonts w:ascii="Times New Roman" w:hAnsi="Times New Roman" w:cs="Times New Roman"/>
          <w:color w:val="000000" w:themeColor="text1"/>
          <w:lang w:val="en-AU"/>
        </w:rPr>
        <w:t xml:space="preserve"> Siblings have a ratio of 8.5 languages per structure but only 3 in Papuan languages, and Siblings and Cousins have a ratio of 1.9 languages per structure in Kinbank, but Papuan languages are almost completely unique, with a ratio of 1.1. </w:t>
      </w:r>
      <w:commentRangeStart w:id="27"/>
      <w:r w:rsidR="003319C2">
        <w:rPr>
          <w:rFonts w:ascii="Times New Roman" w:hAnsi="Times New Roman" w:cs="Times New Roman"/>
          <w:color w:val="000000" w:themeColor="text1"/>
          <w:lang w:val="en-AU"/>
        </w:rPr>
        <w:t>E</w:t>
      </w:r>
      <w:r w:rsidR="00105A92">
        <w:rPr>
          <w:rFonts w:ascii="Times New Roman" w:hAnsi="Times New Roman" w:cs="Times New Roman"/>
          <w:color w:val="000000" w:themeColor="text1"/>
          <w:lang w:val="en-AU"/>
        </w:rPr>
        <w:t>xtrapolat</w:t>
      </w:r>
      <w:r w:rsidR="003319C2">
        <w:rPr>
          <w:rFonts w:ascii="Times New Roman" w:hAnsi="Times New Roman" w:cs="Times New Roman"/>
          <w:color w:val="000000" w:themeColor="text1"/>
          <w:lang w:val="en-AU"/>
        </w:rPr>
        <w:t>ing</w:t>
      </w:r>
      <w:r w:rsidR="00105A92">
        <w:rPr>
          <w:rFonts w:ascii="Times New Roman" w:hAnsi="Times New Roman" w:cs="Times New Roman"/>
          <w:color w:val="000000" w:themeColor="text1"/>
          <w:lang w:val="en-AU"/>
        </w:rPr>
        <w:t xml:space="preserve"> these ratios</w:t>
      </w:r>
      <w:r w:rsidR="003319C2">
        <w:rPr>
          <w:rFonts w:ascii="Times New Roman" w:hAnsi="Times New Roman" w:cs="Times New Roman"/>
          <w:color w:val="000000" w:themeColor="text1"/>
          <w:lang w:val="en-AU"/>
        </w:rPr>
        <w:t xml:space="preserve"> linearly, or even logarithmically,</w:t>
      </w:r>
      <w:r w:rsidR="00105A92">
        <w:rPr>
          <w:rFonts w:ascii="Times New Roman" w:hAnsi="Times New Roman" w:cs="Times New Roman"/>
          <w:color w:val="000000" w:themeColor="text1"/>
          <w:lang w:val="en-AU"/>
        </w:rPr>
        <w:t xml:space="preserve"> </w:t>
      </w:r>
      <w:r w:rsidR="003319C2">
        <w:rPr>
          <w:rFonts w:ascii="Times New Roman" w:hAnsi="Times New Roman" w:cs="Times New Roman"/>
          <w:color w:val="000000" w:themeColor="text1"/>
          <w:lang w:val="en-AU"/>
        </w:rPr>
        <w:t xml:space="preserve">to </w:t>
      </w:r>
      <w:r w:rsidR="00105A92">
        <w:rPr>
          <w:rFonts w:ascii="Times New Roman" w:hAnsi="Times New Roman" w:cs="Times New Roman"/>
          <w:color w:val="000000" w:themeColor="text1"/>
          <w:lang w:val="en-AU"/>
        </w:rPr>
        <w:t xml:space="preserve">the total number of Papuan languages, </w:t>
      </w:r>
      <w:r w:rsidR="003319C2">
        <w:rPr>
          <w:rFonts w:ascii="Times New Roman" w:hAnsi="Times New Roman" w:cs="Times New Roman"/>
          <w:color w:val="000000" w:themeColor="text1"/>
          <w:lang w:val="en-AU"/>
        </w:rPr>
        <w:t xml:space="preserve">we use </w:t>
      </w:r>
      <w:r w:rsidR="00105A92">
        <w:rPr>
          <w:rFonts w:ascii="Times New Roman" w:hAnsi="Times New Roman" w:cs="Times New Roman"/>
          <w:color w:val="000000" w:themeColor="text1"/>
          <w:lang w:val="en-AU"/>
        </w:rPr>
        <w:t xml:space="preserve">859, then we could posit that Papuan languages contain more unique kinship system structures than is currently documented in Kinbank. </w:t>
      </w:r>
      <w:commentRangeEnd w:id="27"/>
      <w:r w:rsidR="003319C2">
        <w:rPr>
          <w:rStyle w:val="CommentReference"/>
        </w:rPr>
        <w:commentReference w:id="27"/>
      </w:r>
    </w:p>
    <w:p w14:paraId="0FD2843C" w14:textId="77777777" w:rsidR="00105A92" w:rsidRDefault="00105A92" w:rsidP="00585B60">
      <w:pPr>
        <w:rPr>
          <w:rFonts w:ascii="Times New Roman" w:hAnsi="Times New Roman" w:cs="Times New Roman"/>
          <w:color w:val="000000" w:themeColor="text1"/>
          <w:lang w:val="en-AU"/>
        </w:rPr>
      </w:pPr>
    </w:p>
    <w:p w14:paraId="2A09D307" w14:textId="74F6C269" w:rsidR="000C4C6C" w:rsidRDefault="00105A92"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An assumption implicit in </w:t>
      </w:r>
      <w:r w:rsidR="00271A81">
        <w:rPr>
          <w:rFonts w:ascii="Times New Roman" w:hAnsi="Times New Roman" w:cs="Times New Roman"/>
          <w:color w:val="000000" w:themeColor="text1"/>
          <w:lang w:val="en-AU"/>
        </w:rPr>
        <w:t>the</w:t>
      </w:r>
      <w:r>
        <w:rPr>
          <w:rFonts w:ascii="Times New Roman" w:hAnsi="Times New Roman" w:cs="Times New Roman"/>
          <w:color w:val="000000" w:themeColor="text1"/>
          <w:lang w:val="en-AU"/>
        </w:rPr>
        <w:t xml:space="preserve"> analyses of structural vectors is that having a different structural organisation is indicative of a fundamental </w:t>
      </w:r>
      <w:commentRangeStart w:id="28"/>
      <w:r>
        <w:rPr>
          <w:rFonts w:ascii="Times New Roman" w:hAnsi="Times New Roman" w:cs="Times New Roman"/>
          <w:color w:val="000000" w:themeColor="text1"/>
          <w:lang w:val="en-AU"/>
        </w:rPr>
        <w:t>difference</w:t>
      </w:r>
      <w:commentRangeEnd w:id="28"/>
      <w:r w:rsidR="00A10901">
        <w:rPr>
          <w:rStyle w:val="CommentReference"/>
        </w:rPr>
        <w:commentReference w:id="28"/>
      </w:r>
      <w:r>
        <w:rPr>
          <w:rFonts w:ascii="Times New Roman" w:hAnsi="Times New Roman" w:cs="Times New Roman"/>
          <w:color w:val="000000" w:themeColor="text1"/>
          <w:lang w:val="en-AU"/>
        </w:rPr>
        <w:t>, but we might not always think this is the case.</w:t>
      </w:r>
      <w:r w:rsidR="00CE0D46">
        <w:rPr>
          <w:rFonts w:ascii="Times New Roman" w:hAnsi="Times New Roman" w:cs="Times New Roman"/>
          <w:color w:val="000000" w:themeColor="text1"/>
          <w:lang w:val="en-AU"/>
        </w:rPr>
        <w:t xml:space="preserve"> For example: we often think of</w:t>
      </w:r>
      <w:r w:rsidR="00CE0D46">
        <w:rPr>
          <w:rFonts w:ascii="Times New Roman" w:hAnsi="Times New Roman" w:cs="Times New Roman"/>
          <w:i/>
          <w:iCs/>
          <w:color w:val="000000" w:themeColor="text1"/>
          <w:lang w:val="en-AU"/>
        </w:rPr>
        <w:t xml:space="preserve"> cousin </w:t>
      </w:r>
      <w:r w:rsidR="00CE0D46">
        <w:rPr>
          <w:rFonts w:ascii="Times New Roman" w:hAnsi="Times New Roman" w:cs="Times New Roman"/>
          <w:color w:val="000000" w:themeColor="text1"/>
          <w:lang w:val="en-AU"/>
        </w:rPr>
        <w:t xml:space="preserve">in English, </w:t>
      </w:r>
      <w:r w:rsidR="00271A81">
        <w:rPr>
          <w:rFonts w:ascii="Times New Roman" w:hAnsi="Times New Roman" w:cs="Times New Roman"/>
          <w:color w:val="000000" w:themeColor="text1"/>
          <w:lang w:val="en-AU"/>
        </w:rPr>
        <w:t>as being conceptually similar to</w:t>
      </w:r>
      <w:r w:rsidR="00CE0D46">
        <w:rPr>
          <w:rFonts w:ascii="Times New Roman" w:hAnsi="Times New Roman" w:cs="Times New Roman"/>
          <w:color w:val="000000" w:themeColor="text1"/>
          <w:lang w:val="en-AU"/>
        </w:rPr>
        <w:t xml:space="preserve"> </w:t>
      </w:r>
      <w:r w:rsidR="00CE0D46">
        <w:rPr>
          <w:rFonts w:ascii="Times New Roman" w:hAnsi="Times New Roman" w:cs="Times New Roman"/>
          <w:i/>
          <w:iCs/>
          <w:color w:val="000000" w:themeColor="text1"/>
          <w:lang w:val="en-AU"/>
        </w:rPr>
        <w:t xml:space="preserve">cousine </w:t>
      </w:r>
      <w:r w:rsidR="00CE0D46">
        <w:rPr>
          <w:rFonts w:ascii="Times New Roman" w:hAnsi="Times New Roman" w:cs="Times New Roman"/>
          <w:color w:val="000000" w:themeColor="text1"/>
          <w:lang w:val="en-AU"/>
        </w:rPr>
        <w:t>and</w:t>
      </w:r>
      <w:r w:rsidR="00CE0D46">
        <w:rPr>
          <w:rFonts w:ascii="Times New Roman" w:hAnsi="Times New Roman" w:cs="Times New Roman"/>
          <w:i/>
          <w:iCs/>
          <w:color w:val="000000" w:themeColor="text1"/>
          <w:lang w:val="en-AU"/>
        </w:rPr>
        <w:t xml:space="preserve"> cousin</w:t>
      </w:r>
      <w:r w:rsidR="00CE0D46">
        <w:rPr>
          <w:rFonts w:ascii="Times New Roman" w:hAnsi="Times New Roman" w:cs="Times New Roman"/>
          <w:color w:val="000000" w:themeColor="text1"/>
          <w:lang w:val="en-AU"/>
        </w:rPr>
        <w:t xml:space="preserve"> in French</w:t>
      </w:r>
      <w:r w:rsidR="00271A81">
        <w:rPr>
          <w:rFonts w:ascii="Times New Roman" w:hAnsi="Times New Roman" w:cs="Times New Roman"/>
          <w:color w:val="000000" w:themeColor="text1"/>
          <w:lang w:val="en-AU"/>
        </w:rPr>
        <w:t>, despite having different syntactic structures</w:t>
      </w:r>
      <w:r w:rsidR="00CE0D46">
        <w:rPr>
          <w:rFonts w:ascii="Times New Roman" w:hAnsi="Times New Roman" w:cs="Times New Roman"/>
          <w:color w:val="000000" w:themeColor="text1"/>
          <w:lang w:val="en-AU"/>
        </w:rPr>
        <w:t>.</w:t>
      </w:r>
      <w:r w:rsidR="009B5908">
        <w:rPr>
          <w:rFonts w:ascii="Times New Roman" w:hAnsi="Times New Roman" w:cs="Times New Roman"/>
          <w:color w:val="000000" w:themeColor="text1"/>
          <w:lang w:val="en-AU"/>
        </w:rPr>
        <w:t xml:space="preserve"> </w:t>
      </w:r>
      <w:r w:rsidR="00CE0D46">
        <w:rPr>
          <w:rFonts w:ascii="Times New Roman" w:hAnsi="Times New Roman" w:cs="Times New Roman"/>
          <w:color w:val="000000" w:themeColor="text1"/>
          <w:lang w:val="en-AU"/>
        </w:rPr>
        <w:t>I</w:t>
      </w:r>
      <w:r w:rsidR="009B5908">
        <w:rPr>
          <w:rFonts w:ascii="Times New Roman" w:hAnsi="Times New Roman" w:cs="Times New Roman"/>
          <w:color w:val="000000" w:themeColor="text1"/>
          <w:lang w:val="en-AU"/>
        </w:rPr>
        <w:t xml:space="preserve">t could </w:t>
      </w:r>
      <w:commentRangeStart w:id="29"/>
      <w:r w:rsidR="009B5908">
        <w:rPr>
          <w:rFonts w:ascii="Times New Roman" w:hAnsi="Times New Roman" w:cs="Times New Roman"/>
          <w:color w:val="000000" w:themeColor="text1"/>
          <w:lang w:val="en-AU"/>
        </w:rPr>
        <w:t>be</w:t>
      </w:r>
      <w:commentRangeEnd w:id="29"/>
      <w:r w:rsidR="00A10901">
        <w:rPr>
          <w:rStyle w:val="CommentReference"/>
        </w:rPr>
        <w:commentReference w:id="29"/>
      </w:r>
      <w:r w:rsidR="009B5908">
        <w:rPr>
          <w:rFonts w:ascii="Times New Roman" w:hAnsi="Times New Roman" w:cs="Times New Roman"/>
          <w:color w:val="000000" w:themeColor="text1"/>
          <w:lang w:val="en-AU"/>
        </w:rPr>
        <w:t xml:space="preserve"> the case that Papuan languages </w:t>
      </w:r>
      <w:r w:rsidR="003319C2">
        <w:rPr>
          <w:rFonts w:ascii="Times New Roman" w:hAnsi="Times New Roman" w:cs="Times New Roman"/>
          <w:color w:val="000000" w:themeColor="text1"/>
          <w:lang w:val="en-AU"/>
        </w:rPr>
        <w:t xml:space="preserve">contain only minor differences, accumulated over </w:t>
      </w:r>
      <w:r w:rsidR="00DA37BE">
        <w:rPr>
          <w:rFonts w:ascii="Times New Roman" w:hAnsi="Times New Roman" w:cs="Times New Roman"/>
          <w:color w:val="000000" w:themeColor="text1"/>
          <w:lang w:val="en-AU"/>
        </w:rPr>
        <w:t xml:space="preserve">a </w:t>
      </w:r>
      <w:r w:rsidR="003319C2">
        <w:rPr>
          <w:rFonts w:ascii="Times New Roman" w:hAnsi="Times New Roman" w:cs="Times New Roman"/>
          <w:color w:val="000000" w:themeColor="text1"/>
          <w:lang w:val="en-AU"/>
        </w:rPr>
        <w:t xml:space="preserve">long </w:t>
      </w:r>
      <w:r w:rsidR="00DA37BE">
        <w:rPr>
          <w:rFonts w:ascii="Times New Roman" w:hAnsi="Times New Roman" w:cs="Times New Roman"/>
          <w:color w:val="000000" w:themeColor="text1"/>
          <w:lang w:val="en-AU"/>
        </w:rPr>
        <w:t>period</w:t>
      </w:r>
      <w:r w:rsidR="003319C2">
        <w:rPr>
          <w:rFonts w:ascii="Times New Roman" w:hAnsi="Times New Roman" w:cs="Times New Roman"/>
          <w:color w:val="000000" w:themeColor="text1"/>
          <w:lang w:val="en-AU"/>
        </w:rPr>
        <w:t xml:space="preserve">, but are all cut from similar cloths. </w:t>
      </w:r>
      <w:r w:rsidR="00CE0D46">
        <w:rPr>
          <w:rFonts w:ascii="Times New Roman" w:hAnsi="Times New Roman" w:cs="Times New Roman"/>
          <w:color w:val="000000" w:themeColor="text1"/>
          <w:lang w:val="en-AU"/>
        </w:rPr>
        <w:t>We look at the distance between systems structures, calculated from our structural vectors to explore this possibility</w:t>
      </w:r>
      <w:r w:rsidR="002567E4">
        <w:rPr>
          <w:rFonts w:ascii="Times New Roman" w:hAnsi="Times New Roman" w:cs="Times New Roman"/>
          <w:color w:val="000000" w:themeColor="text1"/>
          <w:lang w:val="en-AU"/>
        </w:rPr>
        <w:t>.</w:t>
      </w:r>
      <w:ins w:id="30" w:author="Microsoft Office User" w:date="2023-04-27T17:56:00Z">
        <w:r w:rsidR="00A10901">
          <w:rPr>
            <w:rFonts w:ascii="Times New Roman" w:hAnsi="Times New Roman" w:cs="Times New Roman"/>
            <w:color w:val="000000" w:themeColor="text1"/>
            <w:lang w:val="en-AU"/>
          </w:rPr>
          <w:t xml:space="preserve"> Manhattan distance is the sum of the difference between the two vectors and thus gives us an idea of the degree of formal difference between any pair of </w:t>
        </w:r>
        <w:commentRangeStart w:id="31"/>
        <w:r w:rsidR="00A10901">
          <w:rPr>
            <w:rFonts w:ascii="Times New Roman" w:hAnsi="Times New Roman" w:cs="Times New Roman"/>
            <w:color w:val="000000" w:themeColor="text1"/>
            <w:lang w:val="en-AU"/>
          </w:rPr>
          <w:t>terms</w:t>
        </w:r>
      </w:ins>
      <w:commentRangeEnd w:id="31"/>
      <w:ins w:id="32" w:author="Microsoft Office User" w:date="2023-04-27T17:57:00Z">
        <w:r w:rsidR="00A10901">
          <w:rPr>
            <w:rStyle w:val="CommentReference"/>
          </w:rPr>
          <w:commentReference w:id="31"/>
        </w:r>
      </w:ins>
      <w:ins w:id="33" w:author="Microsoft Office User" w:date="2023-04-27T17:56:00Z">
        <w:r w:rsidR="00A10901">
          <w:rPr>
            <w:rFonts w:ascii="Times New Roman" w:hAnsi="Times New Roman" w:cs="Times New Roman"/>
            <w:color w:val="000000" w:themeColor="text1"/>
            <w:lang w:val="en-AU"/>
          </w:rPr>
          <w:t xml:space="preserve">. </w:t>
        </w:r>
      </w:ins>
      <w:r w:rsidR="002567E4">
        <w:rPr>
          <w:rFonts w:ascii="Times New Roman" w:hAnsi="Times New Roman" w:cs="Times New Roman"/>
          <w:color w:val="000000" w:themeColor="text1"/>
          <w:lang w:val="en-AU"/>
        </w:rPr>
        <w:t xml:space="preserve"> </w:t>
      </w:r>
      <w:r w:rsidR="00DF7DF5">
        <w:rPr>
          <w:rFonts w:ascii="Times New Roman" w:hAnsi="Times New Roman" w:cs="Times New Roman"/>
          <w:color w:val="000000" w:themeColor="text1"/>
          <w:lang w:val="en-AU"/>
        </w:rPr>
        <w:t xml:space="preserve">We calculate the </w:t>
      </w:r>
      <w:r w:rsidR="001A7666">
        <w:rPr>
          <w:rFonts w:ascii="Times New Roman" w:hAnsi="Times New Roman" w:cs="Times New Roman"/>
          <w:color w:val="000000" w:themeColor="text1"/>
          <w:lang w:val="en-AU"/>
        </w:rPr>
        <w:t>Manhattan</w:t>
      </w:r>
      <w:r w:rsidR="00DF7DF5">
        <w:rPr>
          <w:rFonts w:ascii="Times New Roman" w:hAnsi="Times New Roman" w:cs="Times New Roman"/>
          <w:color w:val="000000" w:themeColor="text1"/>
          <w:lang w:val="en-AU"/>
        </w:rPr>
        <w:t xml:space="preserve"> distance between all pairs of structural vectors. </w:t>
      </w:r>
      <w:del w:id="34" w:author="Microsoft Office User" w:date="2023-04-27T17:56:00Z">
        <w:r w:rsidR="001A7666" w:rsidDel="00A10901">
          <w:rPr>
            <w:rFonts w:ascii="Times New Roman" w:hAnsi="Times New Roman" w:cs="Times New Roman"/>
            <w:color w:val="000000" w:themeColor="text1"/>
            <w:lang w:val="en-AU"/>
          </w:rPr>
          <w:delText>Manhattan</w:delText>
        </w:r>
        <w:r w:rsidR="00DF7DF5" w:rsidDel="00A10901">
          <w:rPr>
            <w:rFonts w:ascii="Times New Roman" w:hAnsi="Times New Roman" w:cs="Times New Roman"/>
            <w:color w:val="000000" w:themeColor="text1"/>
            <w:lang w:val="en-AU"/>
          </w:rPr>
          <w:delText xml:space="preserve"> distance is the sum of </w:delText>
        </w:r>
        <w:r w:rsidR="00FE5999" w:rsidDel="00A10901">
          <w:rPr>
            <w:rFonts w:ascii="Times New Roman" w:hAnsi="Times New Roman" w:cs="Times New Roman"/>
            <w:color w:val="000000" w:themeColor="text1"/>
            <w:lang w:val="en-AU"/>
          </w:rPr>
          <w:delText xml:space="preserve">the difference between the two vectors. </w:delText>
        </w:r>
      </w:del>
      <w:r w:rsidR="00FE5999">
        <w:rPr>
          <w:rFonts w:ascii="Times New Roman" w:hAnsi="Times New Roman" w:cs="Times New Roman"/>
          <w:color w:val="000000" w:themeColor="text1"/>
          <w:lang w:val="en-AU"/>
        </w:rPr>
        <w:t xml:space="preserve">If </w:t>
      </w:r>
      <w:r w:rsidR="007666C2">
        <w:rPr>
          <w:rFonts w:ascii="Times New Roman" w:hAnsi="Times New Roman" w:cs="Times New Roman"/>
          <w:color w:val="000000" w:themeColor="text1"/>
          <w:lang w:val="en-AU"/>
        </w:rPr>
        <w:t>a</w:t>
      </w:r>
      <w:r w:rsidR="00FE5999">
        <w:rPr>
          <w:rFonts w:ascii="Times New Roman" w:hAnsi="Times New Roman" w:cs="Times New Roman"/>
          <w:color w:val="000000" w:themeColor="text1"/>
          <w:lang w:val="en-AU"/>
        </w:rPr>
        <w:t xml:space="preserve"> language has a 1 in the position where another language has 0, that increases the distance</w:t>
      </w:r>
      <w:r w:rsidR="007666C2">
        <w:rPr>
          <w:rFonts w:ascii="Times New Roman" w:hAnsi="Times New Roman" w:cs="Times New Roman"/>
          <w:color w:val="000000" w:themeColor="text1"/>
          <w:lang w:val="en-AU"/>
        </w:rPr>
        <w:t xml:space="preserve"> between them</w:t>
      </w:r>
      <w:r w:rsidR="00FE5999">
        <w:rPr>
          <w:rFonts w:ascii="Times New Roman" w:hAnsi="Times New Roman" w:cs="Times New Roman"/>
          <w:color w:val="000000" w:themeColor="text1"/>
          <w:lang w:val="en-AU"/>
        </w:rPr>
        <w:t xml:space="preserve"> by 1</w:t>
      </w:r>
      <w:r w:rsidR="00DF7DF5">
        <w:rPr>
          <w:rFonts w:ascii="Times New Roman" w:hAnsi="Times New Roman" w:cs="Times New Roman"/>
          <w:color w:val="000000" w:themeColor="text1"/>
          <w:lang w:val="en-AU"/>
        </w:rPr>
        <w:t>. To visualise these distances, we use an algorithm called Uniform Manifold Approximation and Projection (UMAP</w:t>
      </w:r>
      <w:r w:rsidR="007C1AAD">
        <w:rPr>
          <w:rFonts w:ascii="Times New Roman" w:hAnsi="Times New Roman" w:cs="Times New Roman"/>
          <w:color w:val="000000" w:themeColor="text1"/>
          <w:lang w:val="en-AU"/>
        </w:rPr>
        <w:t xml:space="preserve">; </w:t>
      </w:r>
      <w:r w:rsidR="007C1AAD">
        <w:rPr>
          <w:rFonts w:ascii="Times New Roman" w:hAnsi="Times New Roman" w:cs="Times New Roman"/>
          <w:color w:val="000000" w:themeColor="text1"/>
          <w:lang w:val="en-AU"/>
        </w:rPr>
        <w:lastRenderedPageBreak/>
        <w:fldChar w:fldCharType="begin"/>
      </w:r>
      <w:r w:rsidR="007C1AAD">
        <w:rPr>
          <w:rFonts w:ascii="Times New Roman" w:hAnsi="Times New Roman" w:cs="Times New Roman"/>
          <w:color w:val="000000" w:themeColor="text1"/>
          <w:lang w:val="en-AU"/>
        </w:rPr>
        <w:instrText xml:space="preserve"> ADDIN ZOTERO_ITEM CSL_CITATION {"citationID":"6J1Ll3gg","properties":{"formattedCitation":"(McInnes et al., 2018)","plainCitation":"(McInnes et al., 2018)","noteIndex":0},"citationItems":[{"id":568,"uris":["http://zotero.org/users/3412781/items/YRU7NFAU"],"itemData":{"id":568,"type":"article-journal","container-title":"The Journal of Open Source Software","issue":"29","note":"Citation Key: mcinnes2018umap-software","page":"861","title":"UMAP: uniform manifold approximation and projection","volume":"3","author":[{"family":"McInnes","given":"Leland"},{"family":"Healy","given":"John"},{"family":"Saul","given":"Nathaniel"},{"family":"Grossberger","given":"Lukas"}],"issued":{"date-parts":[["2018"]]},"citation-key":"mcinnes2018umap-software"}}],"schema":"https://github.com/citation-style-language/schema/raw/master/csl-citation.json"} </w:instrText>
      </w:r>
      <w:r w:rsidR="007C1AAD">
        <w:rPr>
          <w:rFonts w:ascii="Times New Roman" w:hAnsi="Times New Roman" w:cs="Times New Roman"/>
          <w:color w:val="000000" w:themeColor="text1"/>
          <w:lang w:val="en-AU"/>
        </w:rPr>
        <w:fldChar w:fldCharType="separate"/>
      </w:r>
      <w:r w:rsidR="007C1AAD">
        <w:rPr>
          <w:rFonts w:ascii="Times New Roman" w:hAnsi="Times New Roman" w:cs="Times New Roman"/>
          <w:noProof/>
          <w:color w:val="000000" w:themeColor="text1"/>
          <w:lang w:val="en-AU"/>
        </w:rPr>
        <w:t>(McInnes et al., 2018)</w:t>
      </w:r>
      <w:r w:rsidR="007C1AAD">
        <w:rPr>
          <w:rFonts w:ascii="Times New Roman" w:hAnsi="Times New Roman" w:cs="Times New Roman"/>
          <w:color w:val="000000" w:themeColor="text1"/>
          <w:lang w:val="en-AU"/>
        </w:rPr>
        <w:fldChar w:fldCharType="end"/>
      </w:r>
      <w:r w:rsidR="00DF7DF5">
        <w:rPr>
          <w:rFonts w:ascii="Times New Roman" w:hAnsi="Times New Roman" w:cs="Times New Roman"/>
          <w:color w:val="000000" w:themeColor="text1"/>
          <w:lang w:val="en-AU"/>
        </w:rPr>
        <w:t xml:space="preserve">). UMAP projects the distances into a two-dimensional space, using </w:t>
      </w:r>
      <w:r w:rsidR="00DF7DF5" w:rsidRPr="00DF7DF5">
        <w:rPr>
          <w:rFonts w:ascii="Times New Roman" w:hAnsi="Times New Roman" w:cs="Times New Roman"/>
          <w:color w:val="000000" w:themeColor="text1"/>
        </w:rPr>
        <w:t xml:space="preserve">manifold learning techniques and </w:t>
      </w:r>
      <w:r w:rsidR="00DF7DF5">
        <w:rPr>
          <w:rFonts w:ascii="Times New Roman" w:hAnsi="Times New Roman" w:cs="Times New Roman"/>
          <w:color w:val="000000" w:themeColor="text1"/>
        </w:rPr>
        <w:t xml:space="preserve">logic drawn from </w:t>
      </w:r>
      <w:r w:rsidR="00DF7DF5" w:rsidRPr="00DF7DF5">
        <w:rPr>
          <w:rFonts w:ascii="Times New Roman" w:hAnsi="Times New Roman" w:cs="Times New Roman"/>
          <w:color w:val="000000" w:themeColor="text1"/>
        </w:rPr>
        <w:t>topological data analysis</w:t>
      </w:r>
      <w:r w:rsidR="007666C2">
        <w:rPr>
          <w:rFonts w:ascii="Times New Roman" w:hAnsi="Times New Roman" w:cs="Times New Roman"/>
          <w:color w:val="000000" w:themeColor="text1"/>
        </w:rPr>
        <w:t xml:space="preserve"> (Figure 2)</w:t>
      </w:r>
      <w:r w:rsidR="00DF7DF5">
        <w:rPr>
          <w:rFonts w:ascii="Times New Roman" w:hAnsi="Times New Roman" w:cs="Times New Roman"/>
          <w:color w:val="000000" w:themeColor="text1"/>
          <w:lang w:val="en-AU"/>
        </w:rPr>
        <w:t xml:space="preserve">. </w:t>
      </w:r>
    </w:p>
    <w:p w14:paraId="2A548D9E" w14:textId="7FFA8717" w:rsidR="000C4C6C" w:rsidRDefault="009377BC" w:rsidP="00585B60">
      <w:pPr>
        <w:rPr>
          <w:rFonts w:ascii="Times New Roman" w:hAnsi="Times New Roman" w:cs="Times New Roman"/>
          <w:color w:val="000000" w:themeColor="text1"/>
          <w:lang w:val="en-AU"/>
        </w:rPr>
      </w:pPr>
      <w:r>
        <w:rPr>
          <w:rFonts w:ascii="Times New Roman" w:hAnsi="Times New Roman" w:cs="Times New Roman"/>
          <w:noProof/>
          <w:color w:val="000000" w:themeColor="text1"/>
          <w:lang w:val="en-AU"/>
          <w14:ligatures w14:val="standardContextual"/>
        </w:rPr>
        <w:drawing>
          <wp:inline distT="0" distB="0" distL="0" distR="0" wp14:anchorId="4A9FBFF4" wp14:editId="491D8892">
            <wp:extent cx="5730661" cy="1736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0661" cy="1736725"/>
                    </a:xfrm>
                    <a:prstGeom prst="rect">
                      <a:avLst/>
                    </a:prstGeom>
                  </pic:spPr>
                </pic:pic>
              </a:graphicData>
            </a:graphic>
          </wp:inline>
        </w:drawing>
      </w:r>
    </w:p>
    <w:p w14:paraId="3E38BB3E" w14:textId="366F2DC4" w:rsidR="00DF4B7A" w:rsidRDefault="007008D6" w:rsidP="00585B60">
      <w:pPr>
        <w:rPr>
          <w:rFonts w:ascii="Times New Roman" w:hAnsi="Times New Roman" w:cs="Times New Roman"/>
          <w:color w:val="000000" w:themeColor="text1"/>
          <w:lang w:val="en-AU"/>
        </w:rPr>
      </w:pPr>
      <w:r w:rsidRPr="007008D6">
        <w:rPr>
          <w:rFonts w:ascii="Times New Roman" w:hAnsi="Times New Roman" w:cs="Times New Roman"/>
          <w:b/>
          <w:bCs/>
          <w:color w:val="000000" w:themeColor="text1"/>
          <w:lang w:val="en-AU"/>
        </w:rPr>
        <w:t>Figure 2</w:t>
      </w:r>
      <w:r>
        <w:rPr>
          <w:rFonts w:ascii="Times New Roman" w:hAnsi="Times New Roman" w:cs="Times New Roman"/>
          <w:b/>
          <w:bCs/>
          <w:color w:val="000000" w:themeColor="text1"/>
          <w:lang w:val="en-AU"/>
        </w:rPr>
        <w:t xml:space="preserve">: </w:t>
      </w:r>
      <w:r>
        <w:rPr>
          <w:rFonts w:ascii="Times New Roman" w:hAnsi="Times New Roman" w:cs="Times New Roman"/>
          <w:color w:val="000000" w:themeColor="text1"/>
          <w:lang w:val="en-AU"/>
        </w:rPr>
        <w:t xml:space="preserve">A UMAP projection of global kinship system diversity for Parent and Parent’s siblings, Siblings, and Siblings and Cousins. Red dots are Papuan languages, </w:t>
      </w:r>
      <w:r w:rsidR="00DA37BE">
        <w:rPr>
          <w:rFonts w:ascii="Times New Roman" w:hAnsi="Times New Roman" w:cs="Times New Roman"/>
          <w:color w:val="000000" w:themeColor="text1"/>
          <w:lang w:val="en-AU"/>
        </w:rPr>
        <w:t>grey</w:t>
      </w:r>
      <w:r>
        <w:rPr>
          <w:rFonts w:ascii="Times New Roman" w:hAnsi="Times New Roman" w:cs="Times New Roman"/>
          <w:color w:val="000000" w:themeColor="text1"/>
          <w:lang w:val="en-AU"/>
        </w:rPr>
        <w:t xml:space="preserve"> dots are all other languages. </w:t>
      </w:r>
    </w:p>
    <w:p w14:paraId="1E3411A6" w14:textId="77777777" w:rsidR="00DA37BE" w:rsidRDefault="00DA37BE" w:rsidP="00585B60">
      <w:pPr>
        <w:rPr>
          <w:rFonts w:ascii="Times New Roman" w:hAnsi="Times New Roman" w:cs="Times New Roman"/>
          <w:color w:val="000000" w:themeColor="text1"/>
          <w:lang w:val="en-AU"/>
        </w:rPr>
      </w:pPr>
    </w:p>
    <w:p w14:paraId="168B6A90" w14:textId="6E920D32" w:rsidR="00DA37BE" w:rsidRDefault="00DA37BE"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Figure 2 provides us with a visual description of global kinship terminology, and how Papuan kinship systems</w:t>
      </w:r>
      <w:r w:rsidR="00271A81">
        <w:rPr>
          <w:rFonts w:ascii="Times New Roman" w:hAnsi="Times New Roman" w:cs="Times New Roman"/>
          <w:color w:val="000000" w:themeColor="text1"/>
          <w:lang w:val="en-AU"/>
        </w:rPr>
        <w:t xml:space="preserve"> (red)</w:t>
      </w:r>
      <w:r>
        <w:rPr>
          <w:rFonts w:ascii="Times New Roman" w:hAnsi="Times New Roman" w:cs="Times New Roman"/>
          <w:color w:val="000000" w:themeColor="text1"/>
          <w:lang w:val="en-AU"/>
        </w:rPr>
        <w:t xml:space="preserve"> are distributed across the observed design space. </w:t>
      </w:r>
      <w:r w:rsidR="00BB58B4">
        <w:rPr>
          <w:rFonts w:ascii="Times New Roman" w:hAnsi="Times New Roman" w:cs="Times New Roman"/>
          <w:color w:val="000000" w:themeColor="text1"/>
          <w:lang w:val="en-AU"/>
        </w:rPr>
        <w:t>Visually</w:t>
      </w:r>
      <w:r w:rsidR="009377BC">
        <w:rPr>
          <w:rFonts w:ascii="Times New Roman" w:hAnsi="Times New Roman" w:cs="Times New Roman"/>
          <w:color w:val="000000" w:themeColor="text1"/>
          <w:lang w:val="en-AU"/>
        </w:rPr>
        <w:t xml:space="preserve"> although we see</w:t>
      </w:r>
      <w:r w:rsidR="00BB58B4">
        <w:rPr>
          <w:rFonts w:ascii="Times New Roman" w:hAnsi="Times New Roman" w:cs="Times New Roman"/>
          <w:color w:val="000000" w:themeColor="text1"/>
          <w:lang w:val="en-AU"/>
        </w:rPr>
        <w:t xml:space="preserve"> some clusters of Papuan systems, Papuan languages have far-reaching diversity. </w:t>
      </w:r>
      <w:r w:rsidR="009377BC">
        <w:rPr>
          <w:rFonts w:ascii="Times New Roman" w:hAnsi="Times New Roman" w:cs="Times New Roman"/>
          <w:color w:val="000000" w:themeColor="text1"/>
          <w:lang w:val="en-AU"/>
        </w:rPr>
        <w:t>A</w:t>
      </w:r>
      <w:r w:rsidR="001C019C">
        <w:rPr>
          <w:rFonts w:ascii="Times New Roman" w:hAnsi="Times New Roman" w:cs="Times New Roman"/>
          <w:color w:val="000000" w:themeColor="text1"/>
          <w:lang w:val="en-AU"/>
        </w:rPr>
        <w:t xml:space="preserve">verage </w:t>
      </w:r>
      <w:r w:rsidR="007666C2">
        <w:rPr>
          <w:rFonts w:ascii="Times New Roman" w:hAnsi="Times New Roman" w:cs="Times New Roman"/>
          <w:color w:val="000000" w:themeColor="text1"/>
          <w:lang w:val="en-AU"/>
        </w:rPr>
        <w:t xml:space="preserve">Manhattan </w:t>
      </w:r>
      <w:r w:rsidR="001C019C">
        <w:rPr>
          <w:rFonts w:ascii="Times New Roman" w:hAnsi="Times New Roman" w:cs="Times New Roman"/>
          <w:color w:val="000000" w:themeColor="text1"/>
          <w:lang w:val="en-AU"/>
        </w:rPr>
        <w:t>distances between languages</w:t>
      </w:r>
      <w:r w:rsidR="009377BC">
        <w:rPr>
          <w:rFonts w:ascii="Times New Roman" w:hAnsi="Times New Roman" w:cs="Times New Roman"/>
          <w:color w:val="000000" w:themeColor="text1"/>
          <w:lang w:val="en-AU"/>
        </w:rPr>
        <w:t xml:space="preserve"> can </w:t>
      </w:r>
      <w:r w:rsidR="00BB58B4">
        <w:rPr>
          <w:rFonts w:ascii="Times New Roman" w:hAnsi="Times New Roman" w:cs="Times New Roman"/>
          <w:color w:val="000000" w:themeColor="text1"/>
          <w:lang w:val="en-AU"/>
        </w:rPr>
        <w:t>quantify this observation</w:t>
      </w:r>
      <w:r w:rsidR="001C019C">
        <w:rPr>
          <w:rFonts w:ascii="Times New Roman" w:hAnsi="Times New Roman" w:cs="Times New Roman"/>
          <w:color w:val="000000" w:themeColor="text1"/>
          <w:lang w:val="en-AU"/>
        </w:rPr>
        <w:t xml:space="preserve">. </w:t>
      </w:r>
      <w:r w:rsidR="00BB58B4">
        <w:rPr>
          <w:rFonts w:ascii="Times New Roman" w:hAnsi="Times New Roman" w:cs="Times New Roman"/>
          <w:color w:val="000000" w:themeColor="text1"/>
          <w:lang w:val="en-AU"/>
        </w:rPr>
        <w:t>Within Parents and Parent’s siblings, the average structural distance between all</w:t>
      </w:r>
      <w:ins w:id="35" w:author="Microsoft Office User" w:date="2023-04-27T17:45:00Z">
        <w:r w:rsidR="00A10901">
          <w:rPr>
            <w:rFonts w:ascii="Times New Roman" w:hAnsi="Times New Roman" w:cs="Times New Roman"/>
            <w:color w:val="000000" w:themeColor="text1"/>
            <w:lang w:val="en-AU"/>
          </w:rPr>
          <w:t xml:space="preserve"> pairs of</w:t>
        </w:r>
      </w:ins>
      <w:r w:rsidR="00BB58B4">
        <w:rPr>
          <w:rFonts w:ascii="Times New Roman" w:hAnsi="Times New Roman" w:cs="Times New Roman"/>
          <w:color w:val="000000" w:themeColor="text1"/>
          <w:lang w:val="en-AU"/>
        </w:rPr>
        <w:t xml:space="preserve"> languages is 32 (that is 32 different structural properties on average). Papuan languages are slightly more similar, with an average distance of 24. This might be a result of the Papuan sample containing more closely related languages, which are more likely to have similar kinship </w:t>
      </w:r>
      <w:commentRangeStart w:id="36"/>
      <w:r w:rsidR="00BB58B4">
        <w:rPr>
          <w:rFonts w:ascii="Times New Roman" w:hAnsi="Times New Roman" w:cs="Times New Roman"/>
          <w:color w:val="000000" w:themeColor="text1"/>
          <w:lang w:val="en-AU"/>
        </w:rPr>
        <w:t>systems</w:t>
      </w:r>
      <w:commentRangeEnd w:id="36"/>
      <w:r w:rsidR="00A10901">
        <w:rPr>
          <w:rStyle w:val="CommentReference"/>
        </w:rPr>
        <w:commentReference w:id="36"/>
      </w:r>
      <w:r w:rsidR="00BB58B4">
        <w:rPr>
          <w:rFonts w:ascii="Times New Roman" w:hAnsi="Times New Roman" w:cs="Times New Roman"/>
          <w:color w:val="000000" w:themeColor="text1"/>
          <w:lang w:val="en-AU"/>
        </w:rPr>
        <w:t xml:space="preserve">. </w:t>
      </w:r>
      <w:r w:rsidR="007C47AE">
        <w:rPr>
          <w:rFonts w:ascii="Times New Roman" w:hAnsi="Times New Roman" w:cs="Times New Roman"/>
          <w:color w:val="000000" w:themeColor="text1"/>
          <w:lang w:val="en-AU"/>
        </w:rPr>
        <w:t xml:space="preserve">Indo-European (n = 107) languages are comparably homogenous, with 16 differences on average. Pama-Nyungan languages (105) showed 24 differences on average, but Austronesian languages (377) contained the most differences on average, around 40. Across the other two subsets, siblings, </w:t>
      </w:r>
      <w:r w:rsidR="009377BC">
        <w:rPr>
          <w:rFonts w:ascii="Times New Roman" w:hAnsi="Times New Roman" w:cs="Times New Roman"/>
          <w:color w:val="000000" w:themeColor="text1"/>
          <w:lang w:val="en-AU"/>
        </w:rPr>
        <w:t>and siblings and cousins,</w:t>
      </w:r>
      <w:r w:rsidR="007C47AE">
        <w:rPr>
          <w:rFonts w:ascii="Times New Roman" w:hAnsi="Times New Roman" w:cs="Times New Roman"/>
          <w:color w:val="000000" w:themeColor="text1"/>
          <w:lang w:val="en-AU"/>
        </w:rPr>
        <w:t xml:space="preserve"> Indo-European kinship systems show the least diversity (</w:t>
      </w:r>
      <w:r w:rsidR="004517CF">
        <w:rPr>
          <w:rFonts w:ascii="Times New Roman" w:hAnsi="Times New Roman" w:cs="Times New Roman"/>
          <w:color w:val="000000" w:themeColor="text1"/>
          <w:lang w:val="en-AU"/>
        </w:rPr>
        <w:t>Siblings</w:t>
      </w:r>
      <w:r w:rsidR="007C47AE">
        <w:rPr>
          <w:rFonts w:ascii="Times New Roman" w:hAnsi="Times New Roman" w:cs="Times New Roman"/>
          <w:color w:val="000000" w:themeColor="text1"/>
          <w:lang w:val="en-AU"/>
        </w:rPr>
        <w:t xml:space="preserve"> = 4 differences on average; </w:t>
      </w:r>
      <w:r w:rsidR="00271A81">
        <w:rPr>
          <w:rFonts w:ascii="Times New Roman" w:hAnsi="Times New Roman" w:cs="Times New Roman"/>
          <w:color w:val="000000" w:themeColor="text1"/>
          <w:lang w:val="en-AU"/>
        </w:rPr>
        <w:t>Siblings</w:t>
      </w:r>
      <w:r w:rsidR="007C47AE">
        <w:rPr>
          <w:rFonts w:ascii="Times New Roman" w:hAnsi="Times New Roman" w:cs="Times New Roman"/>
          <w:color w:val="000000" w:themeColor="text1"/>
          <w:lang w:val="en-AU"/>
        </w:rPr>
        <w:t xml:space="preserve"> and cousins</w:t>
      </w:r>
      <w:r w:rsidR="004517CF">
        <w:rPr>
          <w:rStyle w:val="FootnoteReference"/>
          <w:rFonts w:ascii="Times New Roman" w:hAnsi="Times New Roman" w:cs="Times New Roman"/>
          <w:color w:val="000000" w:themeColor="text1"/>
          <w:lang w:val="en-AU"/>
        </w:rPr>
        <w:footnoteReference w:id="1"/>
      </w:r>
      <w:r w:rsidR="004517CF">
        <w:rPr>
          <w:rFonts w:ascii="Times New Roman" w:hAnsi="Times New Roman" w:cs="Times New Roman"/>
          <w:color w:val="000000" w:themeColor="text1"/>
          <w:lang w:val="en-AU"/>
        </w:rPr>
        <w:t xml:space="preserve"> </w:t>
      </w:r>
      <w:r w:rsidR="007C47AE">
        <w:rPr>
          <w:rFonts w:ascii="Times New Roman" w:hAnsi="Times New Roman" w:cs="Times New Roman"/>
          <w:color w:val="000000" w:themeColor="text1"/>
          <w:lang w:val="en-AU"/>
        </w:rPr>
        <w:t>= 200)</w:t>
      </w:r>
      <w:r w:rsidR="004517CF">
        <w:rPr>
          <w:rFonts w:ascii="Times New Roman" w:hAnsi="Times New Roman" w:cs="Times New Roman"/>
          <w:color w:val="000000" w:themeColor="text1"/>
          <w:lang w:val="en-AU"/>
        </w:rPr>
        <w:t xml:space="preserve">, and Austronesian shows the most diversity (Siblings = 12; </w:t>
      </w:r>
      <w:r w:rsidR="00271A81">
        <w:rPr>
          <w:rFonts w:ascii="Times New Roman" w:hAnsi="Times New Roman" w:cs="Times New Roman"/>
          <w:color w:val="000000" w:themeColor="text1"/>
          <w:lang w:val="en-AU"/>
        </w:rPr>
        <w:t>Siblings</w:t>
      </w:r>
      <w:r w:rsidR="004517CF">
        <w:rPr>
          <w:rFonts w:ascii="Times New Roman" w:hAnsi="Times New Roman" w:cs="Times New Roman"/>
          <w:color w:val="000000" w:themeColor="text1"/>
          <w:lang w:val="en-AU"/>
        </w:rPr>
        <w:t xml:space="preserve"> and cousins = 336). Papuan languages show more diversity in sibling systems than Pama-Nyungan languages (10 differences on average in Papuan languages, 4 in Pama-Nyungan), but show less diversity in cousin systems (213 differences versus 293). </w:t>
      </w:r>
    </w:p>
    <w:p w14:paraId="66E87296" w14:textId="77777777" w:rsidR="00DA37BE" w:rsidRDefault="00DA37BE" w:rsidP="00585B60">
      <w:pPr>
        <w:rPr>
          <w:rFonts w:ascii="Times New Roman" w:hAnsi="Times New Roman" w:cs="Times New Roman"/>
          <w:color w:val="000000" w:themeColor="text1"/>
          <w:lang w:val="en-AU"/>
        </w:rPr>
      </w:pPr>
    </w:p>
    <w:p w14:paraId="746C54CF" w14:textId="2B47F0FB" w:rsidR="009377BC" w:rsidRDefault="00271A81"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A b</w:t>
      </w:r>
      <w:r w:rsidR="00B44974">
        <w:rPr>
          <w:rFonts w:ascii="Times New Roman" w:hAnsi="Times New Roman" w:cs="Times New Roman"/>
          <w:color w:val="000000" w:themeColor="text1"/>
          <w:lang w:val="en-AU"/>
        </w:rPr>
        <w:t xml:space="preserve">road-scale approach has shown us that Papuan kinship is more diverse than </w:t>
      </w:r>
      <w:del w:id="37" w:author="Microsoft Office User" w:date="2023-04-27T17:48:00Z">
        <w:r w:rsidR="00B44974" w:rsidDel="00A10901">
          <w:rPr>
            <w:rFonts w:ascii="Times New Roman" w:hAnsi="Times New Roman" w:cs="Times New Roman"/>
            <w:color w:val="000000" w:themeColor="text1"/>
            <w:lang w:val="en-AU"/>
          </w:rPr>
          <w:delText xml:space="preserve">it is within </w:delText>
        </w:r>
      </w:del>
      <w:r w:rsidR="00B44974">
        <w:rPr>
          <w:rFonts w:ascii="Times New Roman" w:hAnsi="Times New Roman" w:cs="Times New Roman"/>
          <w:color w:val="000000" w:themeColor="text1"/>
          <w:lang w:val="en-AU"/>
        </w:rPr>
        <w:t xml:space="preserve">Indo-European contexts but has similar levels of diversity to neighbouring </w:t>
      </w:r>
      <w:commentRangeStart w:id="38"/>
      <w:r w:rsidR="00B44974">
        <w:rPr>
          <w:rFonts w:ascii="Times New Roman" w:hAnsi="Times New Roman" w:cs="Times New Roman"/>
          <w:color w:val="000000" w:themeColor="text1"/>
          <w:lang w:val="en-AU"/>
        </w:rPr>
        <w:t>families</w:t>
      </w:r>
      <w:commentRangeEnd w:id="38"/>
      <w:r w:rsidR="00A10901">
        <w:rPr>
          <w:rStyle w:val="CommentReference"/>
        </w:rPr>
        <w:commentReference w:id="38"/>
      </w:r>
      <w:r w:rsidR="00B44974">
        <w:rPr>
          <w:rFonts w:ascii="Times New Roman" w:hAnsi="Times New Roman" w:cs="Times New Roman"/>
          <w:color w:val="000000" w:themeColor="text1"/>
          <w:lang w:val="en-AU"/>
        </w:rPr>
        <w:t xml:space="preserve">, in Austronesian and Pama-Nyungan. Although the level of diversity between language families is similar, this does not mean the syncretisms </w:t>
      </w:r>
      <w:r>
        <w:rPr>
          <w:rFonts w:ascii="Times New Roman" w:hAnsi="Times New Roman" w:cs="Times New Roman"/>
          <w:color w:val="000000" w:themeColor="text1"/>
          <w:lang w:val="en-AU"/>
        </w:rPr>
        <w:t>within these families</w:t>
      </w:r>
      <w:r w:rsidR="00B44974">
        <w:rPr>
          <w:rFonts w:ascii="Times New Roman" w:hAnsi="Times New Roman" w:cs="Times New Roman"/>
          <w:color w:val="000000" w:themeColor="text1"/>
          <w:lang w:val="en-AU"/>
        </w:rPr>
        <w:t xml:space="preserve"> are the same</w:t>
      </w:r>
      <w:r>
        <w:rPr>
          <w:rFonts w:ascii="Times New Roman" w:hAnsi="Times New Roman" w:cs="Times New Roman"/>
          <w:color w:val="000000" w:themeColor="text1"/>
          <w:lang w:val="en-AU"/>
        </w:rPr>
        <w:t xml:space="preserve"> between them</w:t>
      </w:r>
      <w:r w:rsidR="00B44974">
        <w:rPr>
          <w:rFonts w:ascii="Times New Roman" w:hAnsi="Times New Roman" w:cs="Times New Roman"/>
          <w:color w:val="000000" w:themeColor="text1"/>
          <w:lang w:val="en-AU"/>
        </w:rPr>
        <w:t xml:space="preserve">. We now </w:t>
      </w:r>
      <w:r w:rsidR="00555CEA">
        <w:rPr>
          <w:rFonts w:ascii="Times New Roman" w:hAnsi="Times New Roman" w:cs="Times New Roman"/>
          <w:color w:val="000000" w:themeColor="text1"/>
          <w:lang w:val="en-AU"/>
        </w:rPr>
        <w:t xml:space="preserve">explore </w:t>
      </w:r>
      <w:r w:rsidR="00B44974">
        <w:rPr>
          <w:rFonts w:ascii="Times New Roman" w:hAnsi="Times New Roman" w:cs="Times New Roman"/>
          <w:color w:val="000000" w:themeColor="text1"/>
          <w:lang w:val="en-AU"/>
        </w:rPr>
        <w:t xml:space="preserve">the </w:t>
      </w:r>
      <w:r w:rsidR="00555CEA">
        <w:rPr>
          <w:rFonts w:ascii="Times New Roman" w:hAnsi="Times New Roman" w:cs="Times New Roman"/>
          <w:color w:val="000000" w:themeColor="text1"/>
          <w:lang w:val="en-AU"/>
        </w:rPr>
        <w:t xml:space="preserve">patterns of </w:t>
      </w:r>
      <w:r w:rsidR="00B44974">
        <w:rPr>
          <w:rFonts w:ascii="Times New Roman" w:hAnsi="Times New Roman" w:cs="Times New Roman"/>
          <w:color w:val="000000" w:themeColor="text1"/>
          <w:lang w:val="en-AU"/>
        </w:rPr>
        <w:t xml:space="preserve">syncretism that characterise Papuan kinship. </w:t>
      </w:r>
    </w:p>
    <w:p w14:paraId="0E7A6DBE" w14:textId="77777777" w:rsidR="009377BC" w:rsidRDefault="009377BC" w:rsidP="00585B60">
      <w:pPr>
        <w:rPr>
          <w:rFonts w:ascii="Times New Roman" w:hAnsi="Times New Roman" w:cs="Times New Roman"/>
          <w:color w:val="000000" w:themeColor="text1"/>
          <w:lang w:val="en-AU"/>
        </w:rPr>
      </w:pPr>
    </w:p>
    <w:p w14:paraId="09C1F50A" w14:textId="4A2FB6DF" w:rsidR="007A4718" w:rsidRDefault="009377BC"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The </w:t>
      </w:r>
      <w:r w:rsidR="00555CEA">
        <w:rPr>
          <w:rFonts w:ascii="Times New Roman" w:hAnsi="Times New Roman" w:cs="Times New Roman"/>
          <w:color w:val="000000" w:themeColor="text1"/>
          <w:lang w:val="en-AU"/>
        </w:rPr>
        <w:t>most prominent feature</w:t>
      </w:r>
      <w:r>
        <w:rPr>
          <w:rFonts w:ascii="Times New Roman" w:hAnsi="Times New Roman" w:cs="Times New Roman"/>
          <w:color w:val="000000" w:themeColor="text1"/>
          <w:lang w:val="en-AU"/>
        </w:rPr>
        <w:t xml:space="preserve"> in Papuan kinship is the bifurcate merging rule. In general, </w:t>
      </w:r>
      <w:commentRangeStart w:id="39"/>
      <w:r>
        <w:rPr>
          <w:rFonts w:ascii="Times New Roman" w:hAnsi="Times New Roman" w:cs="Times New Roman"/>
          <w:color w:val="000000" w:themeColor="text1"/>
          <w:lang w:val="en-AU"/>
        </w:rPr>
        <w:t>bifurcate</w:t>
      </w:r>
      <w:commentRangeEnd w:id="39"/>
      <w:r w:rsidR="00A10901">
        <w:rPr>
          <w:rStyle w:val="CommentReference"/>
        </w:rPr>
        <w:commentReference w:id="39"/>
      </w:r>
      <w:r>
        <w:rPr>
          <w:rFonts w:ascii="Times New Roman" w:hAnsi="Times New Roman" w:cs="Times New Roman"/>
          <w:color w:val="000000" w:themeColor="text1"/>
          <w:lang w:val="en-AU"/>
        </w:rPr>
        <w:t xml:space="preserve"> merging kinship systems splits (</w:t>
      </w:r>
      <w:r w:rsidRPr="00AF4C5E">
        <w:rPr>
          <w:rFonts w:ascii="Times New Roman" w:hAnsi="Times New Roman" w:cs="Times New Roman"/>
          <w:i/>
          <w:iCs/>
          <w:color w:val="000000" w:themeColor="text1"/>
          <w:lang w:val="en-AU"/>
        </w:rPr>
        <w:t>bifurcate</w:t>
      </w:r>
      <w:r>
        <w:rPr>
          <w:rFonts w:ascii="Times New Roman" w:hAnsi="Times New Roman" w:cs="Times New Roman"/>
          <w:i/>
          <w:iCs/>
          <w:color w:val="000000" w:themeColor="text1"/>
          <w:lang w:val="en-AU"/>
        </w:rPr>
        <w:t>s</w:t>
      </w:r>
      <w:r>
        <w:rPr>
          <w:rFonts w:ascii="Times New Roman" w:hAnsi="Times New Roman" w:cs="Times New Roman"/>
          <w:color w:val="000000" w:themeColor="text1"/>
          <w:lang w:val="en-AU"/>
        </w:rPr>
        <w:t xml:space="preserve">) a group of kin into two groups based on the gender of the connecting relative, and </w:t>
      </w:r>
      <w:r w:rsidRPr="00555CEA">
        <w:rPr>
          <w:rFonts w:ascii="Times New Roman" w:hAnsi="Times New Roman" w:cs="Times New Roman"/>
          <w:i/>
          <w:iCs/>
          <w:color w:val="000000" w:themeColor="text1"/>
          <w:lang w:val="en-AU"/>
        </w:rPr>
        <w:t>merges</w:t>
      </w:r>
      <w:r>
        <w:rPr>
          <w:rFonts w:ascii="Times New Roman" w:hAnsi="Times New Roman" w:cs="Times New Roman"/>
          <w:color w:val="000000" w:themeColor="text1"/>
          <w:lang w:val="en-AU"/>
        </w:rPr>
        <w:t xml:space="preserve"> lineal and collateral relatives together. For example, </w:t>
      </w:r>
      <w:r w:rsidR="00555CEA">
        <w:rPr>
          <w:rFonts w:ascii="Times New Roman" w:hAnsi="Times New Roman" w:cs="Times New Roman"/>
          <w:color w:val="000000" w:themeColor="text1"/>
          <w:lang w:val="en-AU"/>
        </w:rPr>
        <w:t>in a</w:t>
      </w:r>
      <w:r>
        <w:rPr>
          <w:rFonts w:ascii="Times New Roman" w:hAnsi="Times New Roman" w:cs="Times New Roman"/>
          <w:color w:val="000000" w:themeColor="text1"/>
          <w:lang w:val="en-AU"/>
        </w:rPr>
        <w:t xml:space="preserve"> father/nuncle paradigm we consider three relatives, father, father’s brother, and mother’s brother. In a bifurcate merging </w:t>
      </w:r>
      <w:r w:rsidR="00555CEA">
        <w:rPr>
          <w:rFonts w:ascii="Times New Roman" w:hAnsi="Times New Roman" w:cs="Times New Roman"/>
          <w:color w:val="000000" w:themeColor="text1"/>
          <w:lang w:val="en-AU"/>
        </w:rPr>
        <w:t>system,</w:t>
      </w:r>
      <w:r>
        <w:rPr>
          <w:rFonts w:ascii="Times New Roman" w:hAnsi="Times New Roman" w:cs="Times New Roman"/>
          <w:color w:val="000000" w:themeColor="text1"/>
          <w:lang w:val="en-AU"/>
        </w:rPr>
        <w:t xml:space="preserve"> the mother’s brother is separated from the father and father’s brother because the relative that connects the speaker (ego) to the mother’s brother is a woman (mother) </w:t>
      </w:r>
      <w:r w:rsidR="0067028E">
        <w:rPr>
          <w:rFonts w:ascii="Times New Roman" w:hAnsi="Times New Roman" w:cs="Times New Roman"/>
          <w:color w:val="000000" w:themeColor="text1"/>
          <w:lang w:val="en-AU"/>
        </w:rPr>
        <w:t>but is</w:t>
      </w:r>
      <w:r>
        <w:rPr>
          <w:rFonts w:ascii="Times New Roman" w:hAnsi="Times New Roman" w:cs="Times New Roman"/>
          <w:color w:val="000000" w:themeColor="text1"/>
          <w:lang w:val="en-AU"/>
        </w:rPr>
        <w:t xml:space="preserve"> </w:t>
      </w:r>
      <w:r w:rsidR="0067028E">
        <w:rPr>
          <w:rFonts w:ascii="Times New Roman" w:hAnsi="Times New Roman" w:cs="Times New Roman"/>
          <w:color w:val="000000" w:themeColor="text1"/>
          <w:lang w:val="en-AU"/>
        </w:rPr>
        <w:t xml:space="preserve">connected through </w:t>
      </w:r>
      <w:r>
        <w:rPr>
          <w:rFonts w:ascii="Times New Roman" w:hAnsi="Times New Roman" w:cs="Times New Roman"/>
          <w:color w:val="000000" w:themeColor="text1"/>
          <w:lang w:val="en-AU"/>
        </w:rPr>
        <w:t>a man for</w:t>
      </w:r>
      <w:r w:rsidR="0067028E">
        <w:rPr>
          <w:rFonts w:ascii="Times New Roman" w:hAnsi="Times New Roman" w:cs="Times New Roman"/>
          <w:color w:val="000000" w:themeColor="text1"/>
          <w:lang w:val="en-AU"/>
        </w:rPr>
        <w:t xml:space="preserve"> father’s brother (father) or is </w:t>
      </w:r>
      <w:r w:rsidR="0067028E">
        <w:rPr>
          <w:rFonts w:ascii="Times New Roman" w:hAnsi="Times New Roman" w:cs="Times New Roman"/>
          <w:color w:val="000000" w:themeColor="text1"/>
          <w:lang w:val="en-AU"/>
        </w:rPr>
        <w:lastRenderedPageBreak/>
        <w:t>the father</w:t>
      </w:r>
      <w:r>
        <w:rPr>
          <w:rFonts w:ascii="Times New Roman" w:hAnsi="Times New Roman" w:cs="Times New Roman"/>
          <w:color w:val="000000" w:themeColor="text1"/>
          <w:lang w:val="en-AU"/>
        </w:rPr>
        <w:t xml:space="preserve">. The system then also </w:t>
      </w:r>
      <w:r w:rsidRPr="00710162">
        <w:rPr>
          <w:rFonts w:ascii="Times New Roman" w:hAnsi="Times New Roman" w:cs="Times New Roman"/>
          <w:i/>
          <w:iCs/>
          <w:color w:val="000000" w:themeColor="text1"/>
          <w:lang w:val="en-AU"/>
        </w:rPr>
        <w:t>merges</w:t>
      </w:r>
      <w:r>
        <w:rPr>
          <w:rFonts w:ascii="Times New Roman" w:hAnsi="Times New Roman" w:cs="Times New Roman"/>
          <w:color w:val="000000" w:themeColor="text1"/>
          <w:lang w:val="en-AU"/>
        </w:rPr>
        <w:t xml:space="preserve"> the father (a direct lineal relative) with the father’s brother (a collateral relative).</w:t>
      </w:r>
      <w:r w:rsidR="0067028E">
        <w:rPr>
          <w:rFonts w:ascii="Times New Roman" w:hAnsi="Times New Roman" w:cs="Times New Roman"/>
          <w:color w:val="000000" w:themeColor="text1"/>
          <w:lang w:val="en-AU"/>
        </w:rPr>
        <w:t xml:space="preserve"> A system that does not merge these two relatives is called bifurcate collateral.</w:t>
      </w:r>
      <w:r>
        <w:rPr>
          <w:rFonts w:ascii="Times New Roman" w:hAnsi="Times New Roman" w:cs="Times New Roman"/>
          <w:color w:val="000000" w:themeColor="text1"/>
          <w:lang w:val="en-AU"/>
        </w:rPr>
        <w:t xml:space="preserve"> </w:t>
      </w:r>
      <w:r w:rsidR="0067028E">
        <w:rPr>
          <w:rFonts w:ascii="Times New Roman" w:hAnsi="Times New Roman" w:cs="Times New Roman"/>
          <w:color w:val="000000" w:themeColor="text1"/>
          <w:lang w:val="en-AU"/>
        </w:rPr>
        <w:t>The</w:t>
      </w:r>
      <w:r>
        <w:rPr>
          <w:rFonts w:ascii="Times New Roman" w:hAnsi="Times New Roman" w:cs="Times New Roman"/>
          <w:color w:val="000000" w:themeColor="text1"/>
          <w:lang w:val="en-AU"/>
        </w:rPr>
        <w:t xml:space="preserve"> pattern of separating relatives connected through opposite genders and merging collateral relatives with lineal relatives can be applied throughout the kinship system.</w:t>
      </w:r>
      <w:r w:rsidR="0067028E">
        <w:rPr>
          <w:rFonts w:ascii="Times New Roman" w:hAnsi="Times New Roman" w:cs="Times New Roman"/>
          <w:color w:val="000000" w:themeColor="text1"/>
          <w:lang w:val="en-AU"/>
        </w:rPr>
        <w:t xml:space="preserve"> We look at the father/nuncle set, mother/aunt set, brother and male siblings, and sister and female siblings.</w:t>
      </w:r>
      <w:r w:rsidR="0067028E" w:rsidRPr="0067028E">
        <w:rPr>
          <w:rStyle w:val="FootnoteReference"/>
          <w:rFonts w:ascii="Times New Roman" w:hAnsi="Times New Roman" w:cs="Times New Roman"/>
          <w:color w:val="000000" w:themeColor="text1"/>
          <w:lang w:val="en-AU"/>
        </w:rPr>
        <w:t xml:space="preserve"> </w:t>
      </w:r>
      <w:r w:rsidR="0067028E">
        <w:rPr>
          <w:rStyle w:val="FootnoteReference"/>
          <w:rFonts w:ascii="Times New Roman" w:hAnsi="Times New Roman" w:cs="Times New Roman"/>
          <w:color w:val="000000" w:themeColor="text1"/>
          <w:lang w:val="en-AU"/>
        </w:rPr>
        <w:footnoteReference w:id="2"/>
      </w:r>
      <w:r w:rsidR="0067028E">
        <w:rPr>
          <w:rFonts w:ascii="Times New Roman" w:hAnsi="Times New Roman" w:cs="Times New Roman"/>
          <w:color w:val="000000" w:themeColor="text1"/>
          <w:lang w:val="en-AU"/>
        </w:rPr>
        <w:t xml:space="preserve"> For each of these three relative sets, there are only five possible organisations, of which we always observe four in both Papuan in non-Papuan </w:t>
      </w:r>
      <w:r w:rsidR="00A97AEF">
        <w:rPr>
          <w:rFonts w:ascii="Times New Roman" w:hAnsi="Times New Roman" w:cs="Times New Roman"/>
          <w:color w:val="000000" w:themeColor="text1"/>
          <w:lang w:val="en-AU"/>
        </w:rPr>
        <w:t>languages</w:t>
      </w:r>
      <w:r w:rsidR="0067028E">
        <w:rPr>
          <w:rFonts w:ascii="Times New Roman" w:hAnsi="Times New Roman" w:cs="Times New Roman"/>
          <w:color w:val="000000" w:themeColor="text1"/>
          <w:lang w:val="en-AU"/>
        </w:rPr>
        <w:t>.</w:t>
      </w:r>
      <w:r w:rsidR="0067028E" w:rsidRPr="0067028E">
        <w:rPr>
          <w:rStyle w:val="FootnoteReference"/>
          <w:rFonts w:ascii="Times New Roman" w:hAnsi="Times New Roman" w:cs="Times New Roman"/>
          <w:color w:val="000000" w:themeColor="text1"/>
          <w:lang w:val="en-AU"/>
        </w:rPr>
        <w:t xml:space="preserve"> </w:t>
      </w:r>
      <w:r w:rsidR="0067028E">
        <w:rPr>
          <w:rStyle w:val="FootnoteReference"/>
          <w:rFonts w:ascii="Times New Roman" w:hAnsi="Times New Roman" w:cs="Times New Roman"/>
          <w:color w:val="000000" w:themeColor="text1"/>
          <w:lang w:val="en-AU"/>
        </w:rPr>
        <w:footnoteReference w:id="3"/>
      </w:r>
      <w:r w:rsidR="0067028E">
        <w:rPr>
          <w:rFonts w:ascii="Times New Roman" w:hAnsi="Times New Roman" w:cs="Times New Roman"/>
          <w:color w:val="000000" w:themeColor="text1"/>
          <w:lang w:val="en-AU"/>
        </w:rPr>
        <w:t xml:space="preserve"> </w:t>
      </w:r>
    </w:p>
    <w:p w14:paraId="5DFF91EE" w14:textId="77777777" w:rsidR="0067028E" w:rsidRDefault="0067028E" w:rsidP="00687910">
      <w:pPr>
        <w:rPr>
          <w:rFonts w:ascii="Times New Roman" w:hAnsi="Times New Roman" w:cs="Times New Roman"/>
          <w:color w:val="000000" w:themeColor="text1"/>
          <w:lang w:val="en-AU"/>
        </w:rPr>
      </w:pPr>
    </w:p>
    <w:p w14:paraId="553AB083" w14:textId="58DE198B" w:rsidR="004E2711" w:rsidRDefault="007A4718" w:rsidP="00687910">
      <w:pPr>
        <w:rPr>
          <w:rFonts w:ascii="Times New Roman" w:hAnsi="Times New Roman" w:cs="Times New Roman"/>
          <w:color w:val="000000" w:themeColor="text1"/>
          <w:lang w:val="en-AU"/>
        </w:rPr>
      </w:pPr>
      <w:r>
        <w:rPr>
          <w:rFonts w:ascii="Times New Roman" w:hAnsi="Times New Roman" w:cs="Times New Roman"/>
          <w:color w:val="000000" w:themeColor="text1"/>
          <w:lang w:val="en-AU"/>
        </w:rPr>
        <w:t>First</w:t>
      </w:r>
      <w:r w:rsidR="00B72DA3">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we look at the parent/nuncle set</w:t>
      </w:r>
      <w:r w:rsidR="00015A2B">
        <w:rPr>
          <w:rFonts w:ascii="Times New Roman" w:hAnsi="Times New Roman" w:cs="Times New Roman"/>
          <w:color w:val="000000" w:themeColor="text1"/>
          <w:lang w:val="en-AU"/>
        </w:rPr>
        <w:t xml:space="preserve">, specifically: F = FB </w:t>
      </w:r>
      <w:r w:rsidR="00015A2B" w:rsidRPr="00E05556">
        <w:rPr>
          <w:rFonts w:ascii="Times New Roman" w:hAnsi="Times New Roman" w:cs="Times New Roman"/>
          <w:color w:val="000000" w:themeColor="text1"/>
          <w:lang w:val="en-AU"/>
        </w:rPr>
        <w:t>≠</w:t>
      </w:r>
      <w:r w:rsidR="00015A2B">
        <w:rPr>
          <w:rFonts w:ascii="Times New Roman" w:hAnsi="Times New Roman" w:cs="Times New Roman"/>
          <w:color w:val="000000" w:themeColor="text1"/>
          <w:lang w:val="en-AU"/>
        </w:rPr>
        <w:t xml:space="preserve"> MB</w:t>
      </w:r>
      <w:r w:rsidR="00B72DA3">
        <w:rPr>
          <w:rFonts w:ascii="Times New Roman" w:hAnsi="Times New Roman" w:cs="Times New Roman"/>
          <w:color w:val="000000" w:themeColor="text1"/>
          <w:lang w:val="en-AU"/>
        </w:rPr>
        <w:t>.</w:t>
      </w:r>
      <w:r w:rsidR="00E05556">
        <w:rPr>
          <w:rFonts w:ascii="Times New Roman" w:hAnsi="Times New Roman" w:cs="Times New Roman"/>
          <w:color w:val="000000" w:themeColor="text1"/>
          <w:lang w:val="en-AU"/>
        </w:rPr>
        <w:t xml:space="preserve"> </w:t>
      </w:r>
      <w:r w:rsidR="00687910">
        <w:rPr>
          <w:rFonts w:ascii="Times New Roman" w:hAnsi="Times New Roman" w:cs="Times New Roman"/>
          <w:color w:val="000000" w:themeColor="text1"/>
          <w:lang w:val="en-AU"/>
        </w:rPr>
        <w:t xml:space="preserve">Papuan </w:t>
      </w:r>
      <w:r w:rsidR="0067028E">
        <w:rPr>
          <w:rFonts w:ascii="Times New Roman" w:hAnsi="Times New Roman" w:cs="Times New Roman"/>
          <w:color w:val="000000" w:themeColor="text1"/>
          <w:lang w:val="en-AU"/>
        </w:rPr>
        <w:t>languages</w:t>
      </w:r>
      <w:r w:rsidR="00687910">
        <w:rPr>
          <w:rFonts w:ascii="Times New Roman" w:hAnsi="Times New Roman" w:cs="Times New Roman"/>
          <w:color w:val="000000" w:themeColor="text1"/>
          <w:lang w:val="en-AU"/>
        </w:rPr>
        <w:t xml:space="preserve"> show a </w:t>
      </w:r>
      <w:del w:id="41" w:author="Microsoft Office User" w:date="2023-04-27T17:51:00Z">
        <w:r w:rsidR="00687910" w:rsidDel="00A10901">
          <w:rPr>
            <w:rFonts w:ascii="Times New Roman" w:hAnsi="Times New Roman" w:cs="Times New Roman"/>
            <w:color w:val="000000" w:themeColor="text1"/>
            <w:lang w:val="en-AU"/>
          </w:rPr>
          <w:delText xml:space="preserve">disproportionate </w:delText>
        </w:r>
        <w:r w:rsidR="0067028E" w:rsidDel="00A10901">
          <w:rPr>
            <w:rFonts w:ascii="Times New Roman" w:hAnsi="Times New Roman" w:cs="Times New Roman"/>
            <w:color w:val="000000" w:themeColor="text1"/>
            <w:lang w:val="en-AU"/>
          </w:rPr>
          <w:delText>frequency</w:delText>
        </w:r>
      </w:del>
      <w:ins w:id="42" w:author="Microsoft Office User" w:date="2023-04-27T17:51:00Z">
        <w:r w:rsidR="00A10901">
          <w:rPr>
            <w:rFonts w:ascii="Times New Roman" w:hAnsi="Times New Roman" w:cs="Times New Roman"/>
            <w:color w:val="000000" w:themeColor="text1"/>
            <w:lang w:val="en-AU"/>
          </w:rPr>
          <w:t>heavy predominance</w:t>
        </w:r>
      </w:ins>
      <w:r w:rsidR="00687910">
        <w:rPr>
          <w:rFonts w:ascii="Times New Roman" w:hAnsi="Times New Roman" w:cs="Times New Roman"/>
          <w:color w:val="000000" w:themeColor="text1"/>
          <w:lang w:val="en-AU"/>
        </w:rPr>
        <w:t xml:space="preserve"> </w:t>
      </w:r>
      <w:r w:rsidR="0067028E">
        <w:rPr>
          <w:rFonts w:ascii="Times New Roman" w:hAnsi="Times New Roman" w:cs="Times New Roman"/>
          <w:color w:val="000000" w:themeColor="text1"/>
          <w:lang w:val="en-AU"/>
        </w:rPr>
        <w:t>of</w:t>
      </w:r>
      <w:r w:rsidR="00687910">
        <w:rPr>
          <w:rFonts w:ascii="Times New Roman" w:hAnsi="Times New Roman" w:cs="Times New Roman"/>
          <w:color w:val="000000" w:themeColor="text1"/>
          <w:lang w:val="en-AU"/>
        </w:rPr>
        <w:t xml:space="preserve"> bifurcate merging terminology</w:t>
      </w:r>
      <w:r w:rsidR="00015A2B">
        <w:rPr>
          <w:rFonts w:ascii="Times New Roman" w:hAnsi="Times New Roman" w:cs="Times New Roman"/>
          <w:color w:val="000000" w:themeColor="text1"/>
          <w:lang w:val="en-AU"/>
        </w:rPr>
        <w:t xml:space="preserve"> </w:t>
      </w:r>
      <w:r w:rsidR="00555CEA">
        <w:rPr>
          <w:rFonts w:ascii="Times New Roman" w:hAnsi="Times New Roman" w:cs="Times New Roman"/>
          <w:color w:val="000000" w:themeColor="text1"/>
          <w:lang w:val="en-AU"/>
        </w:rPr>
        <w:t>compared to the</w:t>
      </w:r>
      <w:r w:rsidR="00015A2B">
        <w:rPr>
          <w:rFonts w:ascii="Times New Roman" w:hAnsi="Times New Roman" w:cs="Times New Roman"/>
          <w:color w:val="000000" w:themeColor="text1"/>
          <w:lang w:val="en-AU"/>
        </w:rPr>
        <w:t xml:space="preserve"> </w:t>
      </w:r>
      <w:r w:rsidR="00555CEA">
        <w:rPr>
          <w:rFonts w:ascii="Times New Roman" w:hAnsi="Times New Roman" w:cs="Times New Roman"/>
          <w:color w:val="000000" w:themeColor="text1"/>
          <w:lang w:val="en-AU"/>
        </w:rPr>
        <w:t xml:space="preserve">other </w:t>
      </w:r>
      <w:r w:rsidR="00015A2B">
        <w:rPr>
          <w:rFonts w:ascii="Times New Roman" w:hAnsi="Times New Roman" w:cs="Times New Roman"/>
          <w:color w:val="000000" w:themeColor="text1"/>
          <w:lang w:val="en-AU"/>
        </w:rPr>
        <w:t>three possible systems</w:t>
      </w:r>
      <w:r w:rsidR="00555CEA">
        <w:rPr>
          <w:rFonts w:ascii="Times New Roman" w:hAnsi="Times New Roman" w:cs="Times New Roman"/>
          <w:color w:val="000000" w:themeColor="text1"/>
          <w:lang w:val="en-AU"/>
        </w:rPr>
        <w:t xml:space="preserve"> (Figure 3).</w:t>
      </w:r>
      <w:r w:rsidR="00015A2B">
        <w:rPr>
          <w:rFonts w:ascii="Times New Roman" w:hAnsi="Times New Roman" w:cs="Times New Roman"/>
          <w:color w:val="000000" w:themeColor="text1"/>
          <w:lang w:val="en-AU"/>
        </w:rPr>
        <w:t xml:space="preserve"> The bifurcate merging system</w:t>
      </w:r>
      <w:r w:rsidR="00687910">
        <w:rPr>
          <w:rFonts w:ascii="Times New Roman" w:hAnsi="Times New Roman" w:cs="Times New Roman"/>
          <w:color w:val="000000" w:themeColor="text1"/>
          <w:lang w:val="en-AU"/>
        </w:rPr>
        <w:t xml:space="preserve"> makes up 55% of </w:t>
      </w:r>
      <w:r w:rsidR="002741C5">
        <w:rPr>
          <w:rFonts w:ascii="Times New Roman" w:hAnsi="Times New Roman" w:cs="Times New Roman"/>
          <w:color w:val="000000" w:themeColor="text1"/>
          <w:lang w:val="en-AU"/>
        </w:rPr>
        <w:t>the sample of</w:t>
      </w:r>
      <w:r w:rsidR="00687910">
        <w:rPr>
          <w:rFonts w:ascii="Times New Roman" w:hAnsi="Times New Roman" w:cs="Times New Roman"/>
          <w:color w:val="000000" w:themeColor="text1"/>
          <w:lang w:val="en-AU"/>
        </w:rPr>
        <w:t xml:space="preserve"> Papuan languages (n = 57)</w:t>
      </w:r>
      <w:r w:rsidR="00710162">
        <w:rPr>
          <w:rFonts w:ascii="Times New Roman" w:hAnsi="Times New Roman" w:cs="Times New Roman"/>
          <w:color w:val="000000" w:themeColor="text1"/>
          <w:lang w:val="en-AU"/>
        </w:rPr>
        <w:t>,</w:t>
      </w:r>
      <w:ins w:id="43" w:author="Microsoft Office User" w:date="2023-04-27T17:51:00Z">
        <w:r w:rsidR="00A10901">
          <w:rPr>
            <w:rFonts w:ascii="Times New Roman" w:hAnsi="Times New Roman" w:cs="Times New Roman"/>
            <w:color w:val="000000" w:themeColor="text1"/>
            <w:lang w:val="en-AU"/>
          </w:rPr>
          <w:t xml:space="preserve"> compared to</w:t>
        </w:r>
      </w:ins>
      <w:del w:id="44" w:author="Microsoft Office User" w:date="2023-04-27T17:51:00Z">
        <w:r w:rsidR="00710162" w:rsidDel="00A10901">
          <w:rPr>
            <w:rFonts w:ascii="Times New Roman" w:hAnsi="Times New Roman" w:cs="Times New Roman"/>
            <w:color w:val="000000" w:themeColor="text1"/>
            <w:lang w:val="en-AU"/>
          </w:rPr>
          <w:delText xml:space="preserve"> but</w:delText>
        </w:r>
      </w:del>
      <w:r w:rsidR="00710162">
        <w:rPr>
          <w:rFonts w:ascii="Times New Roman" w:hAnsi="Times New Roman" w:cs="Times New Roman"/>
          <w:color w:val="000000" w:themeColor="text1"/>
          <w:lang w:val="en-AU"/>
        </w:rPr>
        <w:t xml:space="preserve"> only 28% of </w:t>
      </w:r>
      <w:r w:rsidR="00555CEA">
        <w:rPr>
          <w:rFonts w:ascii="Times New Roman" w:hAnsi="Times New Roman" w:cs="Times New Roman"/>
          <w:color w:val="000000" w:themeColor="text1"/>
          <w:lang w:val="en-AU"/>
        </w:rPr>
        <w:t>non-Papuan</w:t>
      </w:r>
      <w:r w:rsidR="0067028E">
        <w:rPr>
          <w:rFonts w:ascii="Times New Roman" w:hAnsi="Times New Roman" w:cs="Times New Roman"/>
          <w:color w:val="000000" w:themeColor="text1"/>
          <w:lang w:val="en-AU"/>
        </w:rPr>
        <w:t xml:space="preserve"> (n = 251)</w:t>
      </w:r>
      <w:r w:rsidR="00687910">
        <w:rPr>
          <w:rFonts w:ascii="Times New Roman" w:hAnsi="Times New Roman" w:cs="Times New Roman"/>
          <w:color w:val="000000" w:themeColor="text1"/>
          <w:lang w:val="en-AU"/>
        </w:rPr>
        <w:t xml:space="preserve">. </w:t>
      </w:r>
      <w:r w:rsidR="0067028E">
        <w:rPr>
          <w:rFonts w:ascii="Times New Roman" w:hAnsi="Times New Roman" w:cs="Times New Roman"/>
          <w:color w:val="000000" w:themeColor="text1"/>
          <w:lang w:val="en-AU"/>
        </w:rPr>
        <w:t>This system is most prominent in Nuclear Trans New Guinea (n = 21</w:t>
      </w:r>
      <w:r w:rsidR="00555CEA">
        <w:rPr>
          <w:rFonts w:ascii="Times New Roman" w:hAnsi="Times New Roman" w:cs="Times New Roman"/>
          <w:color w:val="000000" w:themeColor="text1"/>
          <w:lang w:val="en-AU"/>
        </w:rPr>
        <w:t>) but</w:t>
      </w:r>
      <w:r w:rsidR="0067028E">
        <w:rPr>
          <w:rFonts w:ascii="Times New Roman" w:hAnsi="Times New Roman" w:cs="Times New Roman"/>
          <w:color w:val="000000" w:themeColor="text1"/>
          <w:lang w:val="en-AU"/>
        </w:rPr>
        <w:t xml:space="preserve"> occurs in </w:t>
      </w:r>
      <w:r w:rsidR="00015A2B">
        <w:rPr>
          <w:rFonts w:ascii="Times New Roman" w:hAnsi="Times New Roman" w:cs="Times New Roman"/>
          <w:color w:val="000000" w:themeColor="text1"/>
          <w:lang w:val="en-AU"/>
        </w:rPr>
        <w:t xml:space="preserve">27 of the 44 language </w:t>
      </w:r>
      <w:r w:rsidR="003635FC">
        <w:rPr>
          <w:rFonts w:ascii="Times New Roman" w:hAnsi="Times New Roman" w:cs="Times New Roman"/>
          <w:color w:val="000000" w:themeColor="text1"/>
          <w:lang w:val="en-AU"/>
        </w:rPr>
        <w:t>clades</w:t>
      </w:r>
      <w:r w:rsidR="00015A2B">
        <w:rPr>
          <w:rFonts w:ascii="Times New Roman" w:hAnsi="Times New Roman" w:cs="Times New Roman"/>
          <w:color w:val="000000" w:themeColor="text1"/>
          <w:lang w:val="en-AU"/>
        </w:rPr>
        <w:t xml:space="preserve"> for which we have data. </w:t>
      </w:r>
      <w:r w:rsidR="00EE6BB8">
        <w:rPr>
          <w:rFonts w:ascii="Times New Roman" w:hAnsi="Times New Roman" w:cs="Times New Roman"/>
          <w:color w:val="000000" w:themeColor="text1"/>
          <w:lang w:val="en-AU"/>
        </w:rPr>
        <w:t xml:space="preserve">Papuan languages show </w:t>
      </w:r>
      <w:r w:rsidR="004E2711">
        <w:rPr>
          <w:rFonts w:ascii="Times New Roman" w:hAnsi="Times New Roman" w:cs="Times New Roman"/>
          <w:color w:val="000000" w:themeColor="text1"/>
          <w:lang w:val="en-AU"/>
        </w:rPr>
        <w:t>a similar preference for bi-furcate merging in aunt terms (45%</w:t>
      </w:r>
      <w:r w:rsidR="00015A2B">
        <w:rPr>
          <w:rFonts w:ascii="Times New Roman" w:hAnsi="Times New Roman" w:cs="Times New Roman"/>
          <w:color w:val="000000" w:themeColor="text1"/>
          <w:lang w:val="en-AU"/>
        </w:rPr>
        <w:t>; n = 45</w:t>
      </w:r>
      <w:r w:rsidR="004E2711">
        <w:rPr>
          <w:rFonts w:ascii="Times New Roman" w:hAnsi="Times New Roman" w:cs="Times New Roman"/>
          <w:color w:val="000000" w:themeColor="text1"/>
          <w:lang w:val="en-AU"/>
        </w:rPr>
        <w:t>)</w:t>
      </w:r>
      <w:r w:rsidR="00710162">
        <w:rPr>
          <w:rFonts w:ascii="Times New Roman" w:hAnsi="Times New Roman" w:cs="Times New Roman"/>
          <w:color w:val="000000" w:themeColor="text1"/>
          <w:lang w:val="en-AU"/>
        </w:rPr>
        <w:t>, which only occurs in 23% of non-Papuan languages</w:t>
      </w:r>
      <w:r w:rsidR="00687910">
        <w:rPr>
          <w:rFonts w:ascii="Times New Roman" w:hAnsi="Times New Roman" w:cs="Times New Roman"/>
          <w:color w:val="000000" w:themeColor="text1"/>
          <w:lang w:val="en-AU"/>
        </w:rPr>
        <w:t xml:space="preserve"> </w:t>
      </w:r>
      <w:r w:rsidR="00CC656E">
        <w:rPr>
          <w:rFonts w:ascii="Times New Roman" w:hAnsi="Times New Roman" w:cs="Times New Roman"/>
          <w:color w:val="000000" w:themeColor="text1"/>
          <w:lang w:val="en-AU"/>
        </w:rPr>
        <w:t>(</w:t>
      </w:r>
      <w:r w:rsidR="00015A2B">
        <w:rPr>
          <w:rFonts w:ascii="Times New Roman" w:hAnsi="Times New Roman" w:cs="Times New Roman"/>
          <w:color w:val="000000" w:themeColor="text1"/>
          <w:lang w:val="en-AU"/>
        </w:rPr>
        <w:t xml:space="preserve">n = 189; </w:t>
      </w:r>
      <w:r w:rsidR="00CC656E">
        <w:rPr>
          <w:rFonts w:ascii="Times New Roman" w:hAnsi="Times New Roman" w:cs="Times New Roman"/>
          <w:color w:val="000000" w:themeColor="text1"/>
          <w:lang w:val="en-AU"/>
        </w:rPr>
        <w:t>Figure 3)</w:t>
      </w:r>
      <w:r w:rsidR="00015A2B">
        <w:rPr>
          <w:rFonts w:ascii="Times New Roman" w:hAnsi="Times New Roman" w:cs="Times New Roman"/>
          <w:color w:val="000000" w:themeColor="text1"/>
          <w:lang w:val="en-AU"/>
        </w:rPr>
        <w:t xml:space="preserve">, and 24 of 44 language </w:t>
      </w:r>
      <w:r w:rsidR="003635FC">
        <w:rPr>
          <w:rFonts w:ascii="Times New Roman" w:hAnsi="Times New Roman" w:cs="Times New Roman"/>
          <w:color w:val="000000" w:themeColor="text1"/>
          <w:lang w:val="en-AU"/>
        </w:rPr>
        <w:t>clades</w:t>
      </w:r>
      <w:r w:rsidR="00015A2B">
        <w:rPr>
          <w:rFonts w:ascii="Times New Roman" w:hAnsi="Times New Roman" w:cs="Times New Roman"/>
          <w:color w:val="000000" w:themeColor="text1"/>
          <w:lang w:val="en-AU"/>
        </w:rPr>
        <w:t xml:space="preserve">. </w:t>
      </w:r>
    </w:p>
    <w:p w14:paraId="56BA51EF" w14:textId="77777777" w:rsidR="004E2711" w:rsidRDefault="004E2711" w:rsidP="00687910">
      <w:pPr>
        <w:rPr>
          <w:rFonts w:ascii="Times New Roman" w:hAnsi="Times New Roman" w:cs="Times New Roman"/>
          <w:color w:val="000000" w:themeColor="text1"/>
          <w:lang w:val="en-AU"/>
        </w:rPr>
      </w:pPr>
    </w:p>
    <w:p w14:paraId="2E527453" w14:textId="3B5A6D7E" w:rsidR="00F279CC" w:rsidRDefault="00710162" w:rsidP="00687910">
      <w:pPr>
        <w:rPr>
          <w:rFonts w:ascii="Times New Roman" w:hAnsi="Times New Roman" w:cs="Times New Roman"/>
          <w:color w:val="000000" w:themeColor="text1"/>
          <w:lang w:val="en-AU"/>
        </w:rPr>
      </w:pPr>
      <w:r>
        <w:rPr>
          <w:rFonts w:ascii="Times New Roman" w:hAnsi="Times New Roman" w:cs="Times New Roman"/>
          <w:color w:val="000000" w:themeColor="text1"/>
          <w:lang w:val="en-AU"/>
        </w:rPr>
        <w:t>W</w:t>
      </w:r>
      <w:r w:rsidR="00F279CC">
        <w:rPr>
          <w:rFonts w:ascii="Times New Roman" w:hAnsi="Times New Roman" w:cs="Times New Roman"/>
          <w:color w:val="000000" w:themeColor="text1"/>
          <w:lang w:val="en-AU"/>
        </w:rPr>
        <w:t xml:space="preserve">ithin </w:t>
      </w:r>
      <w:r w:rsidR="00514B5C">
        <w:rPr>
          <w:rFonts w:ascii="Times New Roman" w:hAnsi="Times New Roman" w:cs="Times New Roman"/>
          <w:color w:val="000000" w:themeColor="text1"/>
          <w:lang w:val="en-AU"/>
        </w:rPr>
        <w:t xml:space="preserve">sibling and </w:t>
      </w:r>
      <w:r w:rsidR="00F279CC">
        <w:rPr>
          <w:rFonts w:ascii="Times New Roman" w:hAnsi="Times New Roman" w:cs="Times New Roman"/>
          <w:color w:val="000000" w:themeColor="text1"/>
          <w:lang w:val="en-AU"/>
        </w:rPr>
        <w:t>cousin terms</w:t>
      </w:r>
      <w:r>
        <w:rPr>
          <w:rFonts w:ascii="Times New Roman" w:hAnsi="Times New Roman" w:cs="Times New Roman"/>
          <w:color w:val="000000" w:themeColor="text1"/>
          <w:lang w:val="en-AU"/>
        </w:rPr>
        <w:t xml:space="preserve">, </w:t>
      </w:r>
      <w:r w:rsidR="00374C41">
        <w:rPr>
          <w:rFonts w:ascii="Times New Roman" w:hAnsi="Times New Roman" w:cs="Times New Roman"/>
          <w:color w:val="000000" w:themeColor="text1"/>
          <w:lang w:val="en-AU"/>
        </w:rPr>
        <w:t xml:space="preserve">a </w:t>
      </w:r>
      <w:r>
        <w:rPr>
          <w:rFonts w:ascii="Times New Roman" w:hAnsi="Times New Roman" w:cs="Times New Roman"/>
          <w:color w:val="000000" w:themeColor="text1"/>
          <w:lang w:val="en-AU"/>
        </w:rPr>
        <w:t xml:space="preserve">bifurcate </w:t>
      </w:r>
      <w:commentRangeStart w:id="45"/>
      <w:r>
        <w:rPr>
          <w:rFonts w:ascii="Times New Roman" w:hAnsi="Times New Roman" w:cs="Times New Roman"/>
          <w:color w:val="000000" w:themeColor="text1"/>
          <w:lang w:val="en-AU"/>
        </w:rPr>
        <w:t>merging</w:t>
      </w:r>
      <w:commentRangeEnd w:id="45"/>
      <w:r w:rsidR="00A10901">
        <w:rPr>
          <w:rStyle w:val="CommentReference"/>
        </w:rPr>
        <w:commentReference w:id="45"/>
      </w:r>
      <w:r>
        <w:rPr>
          <w:rFonts w:ascii="Times New Roman" w:hAnsi="Times New Roman" w:cs="Times New Roman"/>
          <w:color w:val="000000" w:themeColor="text1"/>
          <w:lang w:val="en-AU"/>
        </w:rPr>
        <w:t xml:space="preserve"> pattern occurs in </w:t>
      </w:r>
      <w:r w:rsidR="00F279CC">
        <w:rPr>
          <w:rFonts w:ascii="Times New Roman" w:hAnsi="Times New Roman" w:cs="Times New Roman"/>
          <w:color w:val="000000" w:themeColor="text1"/>
          <w:lang w:val="en-AU"/>
        </w:rPr>
        <w:t>the form</w:t>
      </w:r>
      <w:r w:rsidR="00514B5C">
        <w:rPr>
          <w:rFonts w:ascii="Times New Roman" w:hAnsi="Times New Roman" w:cs="Times New Roman"/>
          <w:color w:val="000000" w:themeColor="text1"/>
          <w:lang w:val="en-AU"/>
        </w:rPr>
        <w:t xml:space="preserve"> of either</w:t>
      </w:r>
      <w:r w:rsidR="00F279CC">
        <w:rPr>
          <w:rFonts w:ascii="Times New Roman" w:hAnsi="Times New Roman" w:cs="Times New Roman"/>
          <w:color w:val="000000" w:themeColor="text1"/>
          <w:lang w:val="en-AU"/>
        </w:rPr>
        <w:t xml:space="preserve"> B = FBS </w:t>
      </w:r>
      <w:r w:rsidR="00F279CC" w:rsidRPr="00E05556">
        <w:rPr>
          <w:rFonts w:ascii="Times New Roman" w:hAnsi="Times New Roman" w:cs="Times New Roman"/>
          <w:color w:val="000000" w:themeColor="text1"/>
          <w:lang w:val="en-AU"/>
        </w:rPr>
        <w:t>≠</w:t>
      </w:r>
      <w:r w:rsidR="00F279CC">
        <w:rPr>
          <w:rFonts w:ascii="Times New Roman" w:hAnsi="Times New Roman" w:cs="Times New Roman"/>
          <w:color w:val="000000" w:themeColor="text1"/>
          <w:lang w:val="en-AU"/>
        </w:rPr>
        <w:t xml:space="preserve"> MBS</w:t>
      </w:r>
      <w:r w:rsidR="00514B5C">
        <w:rPr>
          <w:rFonts w:ascii="Times New Roman" w:hAnsi="Times New Roman" w:cs="Times New Roman"/>
          <w:color w:val="000000" w:themeColor="text1"/>
          <w:lang w:val="en-AU"/>
        </w:rPr>
        <w:t xml:space="preserve"> or Z = MZD </w:t>
      </w:r>
      <w:r w:rsidR="00514B5C" w:rsidRPr="00E05556">
        <w:rPr>
          <w:rFonts w:ascii="Times New Roman" w:hAnsi="Times New Roman" w:cs="Times New Roman"/>
          <w:color w:val="000000" w:themeColor="text1"/>
          <w:lang w:val="en-AU"/>
        </w:rPr>
        <w:t>≠</w:t>
      </w:r>
      <w:r w:rsidR="00514B5C">
        <w:rPr>
          <w:rFonts w:ascii="Times New Roman" w:hAnsi="Times New Roman" w:cs="Times New Roman"/>
          <w:color w:val="000000" w:themeColor="text1"/>
          <w:lang w:val="en-AU"/>
        </w:rPr>
        <w:t xml:space="preserve"> FZD</w:t>
      </w:r>
      <w:r w:rsidR="00F279CC">
        <w:rPr>
          <w:rFonts w:ascii="Times New Roman" w:hAnsi="Times New Roman" w:cs="Times New Roman"/>
          <w:color w:val="000000" w:themeColor="text1"/>
          <w:lang w:val="en-AU"/>
        </w:rPr>
        <w:t>.</w:t>
      </w:r>
      <w:r w:rsidR="00514B5C">
        <w:rPr>
          <w:rFonts w:ascii="Times New Roman" w:hAnsi="Times New Roman" w:cs="Times New Roman"/>
          <w:color w:val="000000" w:themeColor="text1"/>
          <w:lang w:val="en-AU"/>
        </w:rPr>
        <w:t xml:space="preserve"> Focusing on male relatives,</w:t>
      </w:r>
      <w:r w:rsidR="00F279CC">
        <w:rPr>
          <w:rFonts w:ascii="Times New Roman" w:hAnsi="Times New Roman" w:cs="Times New Roman"/>
          <w:color w:val="000000" w:themeColor="text1"/>
          <w:lang w:val="en-AU"/>
        </w:rPr>
        <w:t xml:space="preserve"> 60% of Papuan languages contain this pattern (n = </w:t>
      </w:r>
      <w:r w:rsidR="00015A2B">
        <w:rPr>
          <w:rFonts w:ascii="Times New Roman" w:hAnsi="Times New Roman" w:cs="Times New Roman"/>
          <w:color w:val="000000" w:themeColor="text1"/>
          <w:lang w:val="en-AU"/>
        </w:rPr>
        <w:t>39</w:t>
      </w:r>
      <w:r w:rsidR="00F279CC">
        <w:rPr>
          <w:rFonts w:ascii="Times New Roman" w:hAnsi="Times New Roman" w:cs="Times New Roman"/>
          <w:color w:val="000000" w:themeColor="text1"/>
          <w:lang w:val="en-AU"/>
        </w:rPr>
        <w:t>), compared to only 17% of the general sample</w:t>
      </w:r>
      <w:r w:rsidR="00015A2B">
        <w:rPr>
          <w:rFonts w:ascii="Times New Roman" w:hAnsi="Times New Roman" w:cs="Times New Roman"/>
          <w:color w:val="000000" w:themeColor="text1"/>
          <w:lang w:val="en-AU"/>
        </w:rPr>
        <w:t xml:space="preserve"> (n = 108)</w:t>
      </w:r>
      <w:r w:rsidR="00F279CC">
        <w:rPr>
          <w:rFonts w:ascii="Times New Roman" w:hAnsi="Times New Roman" w:cs="Times New Roman"/>
          <w:color w:val="000000" w:themeColor="text1"/>
          <w:lang w:val="en-AU"/>
        </w:rPr>
        <w:t xml:space="preserve">. </w:t>
      </w:r>
      <w:r w:rsidR="00EE6BB8">
        <w:rPr>
          <w:rFonts w:ascii="Times New Roman" w:hAnsi="Times New Roman" w:cs="Times New Roman"/>
          <w:color w:val="000000" w:themeColor="text1"/>
          <w:lang w:val="en-AU"/>
        </w:rPr>
        <w:t xml:space="preserve">The </w:t>
      </w:r>
      <w:r w:rsidR="00514B5C">
        <w:rPr>
          <w:rFonts w:ascii="Times New Roman" w:hAnsi="Times New Roman" w:cs="Times New Roman"/>
          <w:color w:val="000000" w:themeColor="text1"/>
          <w:lang w:val="en-AU"/>
        </w:rPr>
        <w:t xml:space="preserve">bifurcate merging </w:t>
      </w:r>
      <w:r w:rsidR="00EE6BB8">
        <w:rPr>
          <w:rFonts w:ascii="Times New Roman" w:hAnsi="Times New Roman" w:cs="Times New Roman"/>
          <w:color w:val="000000" w:themeColor="text1"/>
          <w:lang w:val="en-AU"/>
        </w:rPr>
        <w:t>structure for female</w:t>
      </w:r>
      <w:r w:rsidR="00514B5C">
        <w:rPr>
          <w:rFonts w:ascii="Times New Roman" w:hAnsi="Times New Roman" w:cs="Times New Roman"/>
          <w:color w:val="000000" w:themeColor="text1"/>
          <w:lang w:val="en-AU"/>
        </w:rPr>
        <w:t>-kin</w:t>
      </w:r>
      <w:r w:rsidR="00EE6BB8">
        <w:rPr>
          <w:rFonts w:ascii="Times New Roman" w:hAnsi="Times New Roman" w:cs="Times New Roman"/>
          <w:color w:val="000000" w:themeColor="text1"/>
          <w:lang w:val="en-AU"/>
        </w:rPr>
        <w:t xml:space="preserve"> is similarly common</w:t>
      </w:r>
      <w:r w:rsidR="00016198">
        <w:rPr>
          <w:rFonts w:ascii="Times New Roman" w:hAnsi="Times New Roman" w:cs="Times New Roman"/>
          <w:color w:val="000000" w:themeColor="text1"/>
          <w:lang w:val="en-AU"/>
        </w:rPr>
        <w:t xml:space="preserve">, </w:t>
      </w:r>
      <w:r w:rsidR="00EE6BB8">
        <w:rPr>
          <w:rFonts w:ascii="Times New Roman" w:hAnsi="Times New Roman" w:cs="Times New Roman"/>
          <w:color w:val="000000" w:themeColor="text1"/>
          <w:lang w:val="en-AU"/>
        </w:rPr>
        <w:t>occurring in 43% of Papuan languages</w:t>
      </w:r>
      <w:r w:rsidR="00015A2B">
        <w:rPr>
          <w:rFonts w:ascii="Times New Roman" w:hAnsi="Times New Roman" w:cs="Times New Roman"/>
          <w:color w:val="000000" w:themeColor="text1"/>
          <w:lang w:val="en-AU"/>
        </w:rPr>
        <w:t xml:space="preserve"> (n = 29), but only </w:t>
      </w:r>
      <w:r w:rsidR="00514B5C">
        <w:rPr>
          <w:rFonts w:ascii="Times New Roman" w:hAnsi="Times New Roman" w:cs="Times New Roman"/>
          <w:color w:val="000000" w:themeColor="text1"/>
          <w:lang w:val="en-AU"/>
        </w:rPr>
        <w:t>18%</w:t>
      </w:r>
      <w:r w:rsidR="00015A2B">
        <w:rPr>
          <w:rFonts w:ascii="Times New Roman" w:hAnsi="Times New Roman" w:cs="Times New Roman"/>
          <w:color w:val="000000" w:themeColor="text1"/>
          <w:lang w:val="en-AU"/>
        </w:rPr>
        <w:t xml:space="preserve"> of non-Papuan languages (n = 108)</w:t>
      </w:r>
      <w:r w:rsidR="00EE6BB8">
        <w:rPr>
          <w:rFonts w:ascii="Times New Roman" w:hAnsi="Times New Roman" w:cs="Times New Roman"/>
          <w:color w:val="000000" w:themeColor="text1"/>
          <w:lang w:val="en-AU"/>
        </w:rPr>
        <w:t xml:space="preserve">. </w:t>
      </w:r>
      <w:r w:rsidR="00514B5C">
        <w:rPr>
          <w:rFonts w:ascii="Times New Roman" w:hAnsi="Times New Roman" w:cs="Times New Roman"/>
          <w:color w:val="000000" w:themeColor="text1"/>
          <w:lang w:val="en-AU"/>
        </w:rPr>
        <w:t xml:space="preserve">Bifurcate merging terminology is seen slightly less broadly than the equivalent structures in the generation above, occurring in 18 language </w:t>
      </w:r>
      <w:r w:rsidR="003635FC">
        <w:rPr>
          <w:rFonts w:ascii="Times New Roman" w:hAnsi="Times New Roman" w:cs="Times New Roman"/>
          <w:color w:val="000000" w:themeColor="text1"/>
          <w:lang w:val="en-AU"/>
        </w:rPr>
        <w:t>clades</w:t>
      </w:r>
      <w:r w:rsidR="00514B5C">
        <w:rPr>
          <w:rFonts w:ascii="Times New Roman" w:hAnsi="Times New Roman" w:cs="Times New Roman"/>
          <w:color w:val="000000" w:themeColor="text1"/>
          <w:lang w:val="en-AU"/>
        </w:rPr>
        <w:t xml:space="preserve"> for the male kin, and 16 for the female, from a total of 44, but as with the parental structures, most languages displaying bifurcate merging terminology are from the Nuclear Trans-New Guinea family. </w:t>
      </w:r>
    </w:p>
    <w:p w14:paraId="7B749F27" w14:textId="77777777" w:rsidR="00F279CC" w:rsidRDefault="00F279CC" w:rsidP="00687910">
      <w:pPr>
        <w:rPr>
          <w:rFonts w:ascii="Times New Roman" w:hAnsi="Times New Roman" w:cs="Times New Roman"/>
          <w:color w:val="000000" w:themeColor="text1"/>
          <w:lang w:val="en-AU"/>
        </w:rPr>
      </w:pPr>
    </w:p>
    <w:p w14:paraId="4877D270" w14:textId="15D32289" w:rsidR="00F70DE5" w:rsidRDefault="00374C41" w:rsidP="00E05556">
      <w:pPr>
        <w:rPr>
          <w:rFonts w:ascii="Times New Roman" w:hAnsi="Times New Roman" w:cs="Times New Roman"/>
          <w:color w:val="000000" w:themeColor="text1"/>
          <w:lang w:val="en-AU"/>
        </w:rPr>
      </w:pPr>
      <w:r>
        <w:rPr>
          <w:rFonts w:ascii="Times New Roman" w:hAnsi="Times New Roman" w:cs="Times New Roman"/>
          <w:color w:val="000000" w:themeColor="text1"/>
          <w:lang w:val="en-AU"/>
        </w:rPr>
        <w:t>Despite the prevalence of t</w:t>
      </w:r>
      <w:r w:rsidR="00710162">
        <w:rPr>
          <w:rFonts w:ascii="Times New Roman" w:hAnsi="Times New Roman" w:cs="Times New Roman"/>
          <w:color w:val="000000" w:themeColor="text1"/>
          <w:lang w:val="en-AU"/>
        </w:rPr>
        <w:t>he bifurcate merging pattern</w:t>
      </w:r>
      <w:r>
        <w:rPr>
          <w:rFonts w:ascii="Times New Roman" w:hAnsi="Times New Roman" w:cs="Times New Roman"/>
          <w:color w:val="000000" w:themeColor="text1"/>
          <w:lang w:val="en-AU"/>
        </w:rPr>
        <w:t xml:space="preserve">, it does not appear to be </w:t>
      </w:r>
      <w:r w:rsidR="00DD4277">
        <w:rPr>
          <w:rFonts w:ascii="Times New Roman" w:hAnsi="Times New Roman" w:cs="Times New Roman"/>
          <w:color w:val="000000" w:themeColor="text1"/>
          <w:lang w:val="en-AU"/>
        </w:rPr>
        <w:t>a</w:t>
      </w:r>
      <w:r>
        <w:rPr>
          <w:rFonts w:ascii="Times New Roman" w:hAnsi="Times New Roman" w:cs="Times New Roman"/>
          <w:color w:val="000000" w:themeColor="text1"/>
          <w:lang w:val="en-AU"/>
        </w:rPr>
        <w:t xml:space="preserve"> </w:t>
      </w:r>
      <w:commentRangeStart w:id="46"/>
      <w:r w:rsidR="00514B5C">
        <w:rPr>
          <w:rFonts w:ascii="Times New Roman" w:hAnsi="Times New Roman" w:cs="Times New Roman"/>
          <w:color w:val="000000" w:themeColor="text1"/>
          <w:lang w:val="en-AU"/>
        </w:rPr>
        <w:t>contemporary</w:t>
      </w:r>
      <w:commentRangeEnd w:id="46"/>
      <w:r w:rsidR="00A10901">
        <w:rPr>
          <w:rStyle w:val="CommentReference"/>
        </w:rPr>
        <w:commentReference w:id="46"/>
      </w:r>
      <w:r w:rsidR="00DD4277">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organising </w:t>
      </w:r>
      <w:r w:rsidR="00514B5C">
        <w:rPr>
          <w:rFonts w:ascii="Times New Roman" w:hAnsi="Times New Roman" w:cs="Times New Roman"/>
          <w:color w:val="000000" w:themeColor="text1"/>
          <w:lang w:val="en-AU"/>
        </w:rPr>
        <w:t>principle</w:t>
      </w:r>
      <w:r>
        <w:rPr>
          <w:rFonts w:ascii="Times New Roman" w:hAnsi="Times New Roman" w:cs="Times New Roman"/>
          <w:color w:val="000000" w:themeColor="text1"/>
          <w:lang w:val="en-AU"/>
        </w:rPr>
        <w:t xml:space="preserve"> of</w:t>
      </w:r>
      <w:r w:rsidR="00710162">
        <w:rPr>
          <w:rFonts w:ascii="Times New Roman" w:hAnsi="Times New Roman" w:cs="Times New Roman"/>
          <w:color w:val="000000" w:themeColor="text1"/>
          <w:lang w:val="en-AU"/>
        </w:rPr>
        <w:t xml:space="preserve"> </w:t>
      </w:r>
      <w:r w:rsidR="00AF4C5E">
        <w:rPr>
          <w:rFonts w:ascii="Times New Roman" w:hAnsi="Times New Roman" w:cs="Times New Roman"/>
          <w:color w:val="000000" w:themeColor="text1"/>
          <w:lang w:val="en-AU"/>
        </w:rPr>
        <w:t>Papuan</w:t>
      </w:r>
      <w:r w:rsidR="00710162">
        <w:rPr>
          <w:rFonts w:ascii="Times New Roman" w:hAnsi="Times New Roman" w:cs="Times New Roman"/>
          <w:color w:val="000000" w:themeColor="text1"/>
          <w:lang w:val="en-AU"/>
        </w:rPr>
        <w:t xml:space="preserve"> kinship</w:t>
      </w:r>
      <w:r w:rsidR="00AF4C5E">
        <w:rPr>
          <w:rFonts w:ascii="Times New Roman" w:hAnsi="Times New Roman" w:cs="Times New Roman"/>
          <w:color w:val="000000" w:themeColor="text1"/>
          <w:lang w:val="en-AU"/>
        </w:rPr>
        <w:t xml:space="preserve"> diversity</w:t>
      </w:r>
      <w:r w:rsidR="00710162">
        <w:rPr>
          <w:rFonts w:ascii="Times New Roman" w:hAnsi="Times New Roman" w:cs="Times New Roman"/>
          <w:color w:val="000000" w:themeColor="text1"/>
          <w:lang w:val="en-AU"/>
        </w:rPr>
        <w:t xml:space="preserve">. </w:t>
      </w:r>
      <w:r w:rsidR="005C5C99">
        <w:rPr>
          <w:rFonts w:ascii="Times New Roman" w:hAnsi="Times New Roman" w:cs="Times New Roman"/>
          <w:color w:val="000000" w:themeColor="text1"/>
          <w:lang w:val="en-AU"/>
        </w:rPr>
        <w:t>Of the 62 Papuan languages</w:t>
      </w:r>
      <w:r w:rsidR="00A97AEF">
        <w:rPr>
          <w:rFonts w:ascii="Times New Roman" w:hAnsi="Times New Roman" w:cs="Times New Roman"/>
          <w:color w:val="000000" w:themeColor="text1"/>
          <w:lang w:val="en-AU"/>
        </w:rPr>
        <w:t>,</w:t>
      </w:r>
      <w:r w:rsidR="005C5C99">
        <w:rPr>
          <w:rFonts w:ascii="Times New Roman" w:hAnsi="Times New Roman" w:cs="Times New Roman"/>
          <w:color w:val="000000" w:themeColor="text1"/>
          <w:lang w:val="en-AU"/>
        </w:rPr>
        <w:t xml:space="preserve"> </w:t>
      </w:r>
      <w:r w:rsidR="00A97AEF">
        <w:rPr>
          <w:rFonts w:ascii="Times New Roman" w:hAnsi="Times New Roman" w:cs="Times New Roman"/>
          <w:color w:val="000000" w:themeColor="text1"/>
          <w:lang w:val="en-AU"/>
        </w:rPr>
        <w:t>we have data for</w:t>
      </w:r>
      <w:r w:rsidR="005C5C99">
        <w:rPr>
          <w:rFonts w:ascii="Times New Roman" w:hAnsi="Times New Roman" w:cs="Times New Roman"/>
          <w:color w:val="000000" w:themeColor="text1"/>
          <w:lang w:val="en-AU"/>
        </w:rPr>
        <w:t xml:space="preserve">, </w:t>
      </w:r>
      <w:r w:rsidR="00CE5D23">
        <w:rPr>
          <w:rFonts w:ascii="Times New Roman" w:hAnsi="Times New Roman" w:cs="Times New Roman"/>
          <w:color w:val="000000" w:themeColor="text1"/>
          <w:lang w:val="en-AU"/>
        </w:rPr>
        <w:t xml:space="preserve">only </w:t>
      </w:r>
      <w:r w:rsidR="005C5C99">
        <w:rPr>
          <w:rFonts w:ascii="Times New Roman" w:hAnsi="Times New Roman" w:cs="Times New Roman"/>
          <w:color w:val="000000" w:themeColor="text1"/>
          <w:lang w:val="en-AU"/>
        </w:rPr>
        <w:t xml:space="preserve">16 have a bifurcate merging system in all </w:t>
      </w:r>
      <w:commentRangeStart w:id="47"/>
      <w:r w:rsidR="005C5C99">
        <w:rPr>
          <w:rFonts w:ascii="Times New Roman" w:hAnsi="Times New Roman" w:cs="Times New Roman"/>
          <w:color w:val="000000" w:themeColor="text1"/>
          <w:lang w:val="en-AU"/>
        </w:rPr>
        <w:t>subsets</w:t>
      </w:r>
      <w:commentRangeEnd w:id="47"/>
      <w:r w:rsidR="00A10901">
        <w:rPr>
          <w:rStyle w:val="CommentReference"/>
        </w:rPr>
        <w:commentReference w:id="47"/>
      </w:r>
      <w:r w:rsidR="005C5C99">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Of the 97 languages for which we have father/nuncle and mother/aunt data, 38 have bifurcate merging patterns in both systems. </w:t>
      </w:r>
      <w:r w:rsidR="00CE5D23">
        <w:rPr>
          <w:rFonts w:ascii="Times New Roman" w:hAnsi="Times New Roman" w:cs="Times New Roman"/>
          <w:color w:val="000000" w:themeColor="text1"/>
          <w:lang w:val="en-AU"/>
        </w:rPr>
        <w:t>O</w:t>
      </w:r>
      <w:r>
        <w:rPr>
          <w:rFonts w:ascii="Times New Roman" w:hAnsi="Times New Roman" w:cs="Times New Roman"/>
          <w:color w:val="000000" w:themeColor="text1"/>
          <w:lang w:val="en-AU"/>
        </w:rPr>
        <w:t xml:space="preserve">f the 64 languages for which we have cousin data, only 27 have the bifurcate merging pattern in both male and female cousins. </w:t>
      </w:r>
      <w:r w:rsidR="00DD4277">
        <w:rPr>
          <w:rFonts w:ascii="Times New Roman" w:hAnsi="Times New Roman" w:cs="Times New Roman"/>
          <w:color w:val="000000" w:themeColor="text1"/>
          <w:lang w:val="en-AU"/>
        </w:rPr>
        <w:t xml:space="preserve">We see similar patterns of heterogeneity when assessing the relationship through gender, father / nuncle bifurcate merging systems co-occur with male cousins bifurcate merging </w:t>
      </w:r>
      <w:r w:rsidR="000B3786">
        <w:rPr>
          <w:rFonts w:ascii="Times New Roman" w:hAnsi="Times New Roman" w:cs="Times New Roman"/>
          <w:color w:val="000000" w:themeColor="text1"/>
          <w:lang w:val="en-AU"/>
        </w:rPr>
        <w:t>systems</w:t>
      </w:r>
      <w:r w:rsidR="00DD4277">
        <w:rPr>
          <w:rFonts w:ascii="Times New Roman" w:hAnsi="Times New Roman" w:cs="Times New Roman"/>
          <w:color w:val="000000" w:themeColor="text1"/>
          <w:lang w:val="en-AU"/>
        </w:rPr>
        <w:t xml:space="preserve"> in 28 of 66 languages, and mother /aunt and female cousin systems in 19 of 62 </w:t>
      </w:r>
      <w:commentRangeStart w:id="48"/>
      <w:commentRangeStart w:id="49"/>
      <w:r w:rsidR="00DD4277">
        <w:rPr>
          <w:rFonts w:ascii="Times New Roman" w:hAnsi="Times New Roman" w:cs="Times New Roman"/>
          <w:color w:val="000000" w:themeColor="text1"/>
          <w:lang w:val="en-AU"/>
        </w:rPr>
        <w:t>languages</w:t>
      </w:r>
      <w:commentRangeEnd w:id="48"/>
      <w:r w:rsidR="00A10901">
        <w:rPr>
          <w:rStyle w:val="CommentReference"/>
        </w:rPr>
        <w:commentReference w:id="48"/>
      </w:r>
      <w:commentRangeEnd w:id="49"/>
      <w:r w:rsidR="00A10901">
        <w:rPr>
          <w:rStyle w:val="CommentReference"/>
        </w:rPr>
        <w:commentReference w:id="49"/>
      </w:r>
      <w:r w:rsidR="00DD4277">
        <w:rPr>
          <w:rFonts w:ascii="Times New Roman" w:hAnsi="Times New Roman" w:cs="Times New Roman"/>
          <w:color w:val="000000" w:themeColor="text1"/>
          <w:lang w:val="en-AU"/>
        </w:rPr>
        <w:t xml:space="preserve">. </w:t>
      </w:r>
    </w:p>
    <w:p w14:paraId="13397A9A" w14:textId="14ADA799" w:rsidR="006517A4" w:rsidRDefault="006517A4" w:rsidP="00E05556">
      <w:pPr>
        <w:rPr>
          <w:rFonts w:ascii="Times New Roman" w:hAnsi="Times New Roman" w:cs="Times New Roman"/>
          <w:color w:val="000000" w:themeColor="text1"/>
          <w:lang w:val="en-AU"/>
        </w:rPr>
      </w:pPr>
    </w:p>
    <w:p w14:paraId="45B1AD22" w14:textId="608CD4F8" w:rsidR="00514B5C" w:rsidRDefault="00514B5C" w:rsidP="00E05556">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Linguistic anthropologists have traditionally aligned bifurcate merging systems with patterns of marriage exchange, or gender-biased migration. </w:t>
      </w:r>
      <w:r w:rsidR="008A1812">
        <w:rPr>
          <w:rFonts w:ascii="Times New Roman" w:hAnsi="Times New Roman" w:cs="Times New Roman"/>
          <w:color w:val="000000" w:themeColor="text1"/>
          <w:lang w:val="en-AU"/>
        </w:rPr>
        <w:t xml:space="preserve">By having brothers and sisters in different places, the relationships an individual has with geographically separated kin </w:t>
      </w:r>
      <w:r w:rsidR="00A97AEF">
        <w:rPr>
          <w:rFonts w:ascii="Times New Roman" w:hAnsi="Times New Roman" w:cs="Times New Roman"/>
          <w:color w:val="000000" w:themeColor="text1"/>
          <w:lang w:val="en-AU"/>
        </w:rPr>
        <w:t>are</w:t>
      </w:r>
      <w:r w:rsidR="008A1812">
        <w:rPr>
          <w:rFonts w:ascii="Times New Roman" w:hAnsi="Times New Roman" w:cs="Times New Roman"/>
          <w:color w:val="000000" w:themeColor="text1"/>
          <w:lang w:val="en-AU"/>
        </w:rPr>
        <w:t xml:space="preserve"> likely to be systematically different and therefore linguistically marked. The prevalence of the bifurcate merging system through kinship terminology in Papuan languages asks the question </w:t>
      </w:r>
      <w:r w:rsidR="00A97AEF">
        <w:rPr>
          <w:rFonts w:ascii="Times New Roman" w:hAnsi="Times New Roman" w:cs="Times New Roman"/>
          <w:color w:val="000000" w:themeColor="text1"/>
          <w:lang w:val="en-AU"/>
        </w:rPr>
        <w:t xml:space="preserve">of </w:t>
      </w:r>
      <w:r w:rsidR="008A1812">
        <w:rPr>
          <w:rFonts w:ascii="Times New Roman" w:hAnsi="Times New Roman" w:cs="Times New Roman"/>
          <w:color w:val="000000" w:themeColor="text1"/>
          <w:lang w:val="en-AU"/>
        </w:rPr>
        <w:t>whether the Proto-</w:t>
      </w:r>
      <w:commentRangeStart w:id="50"/>
      <w:r w:rsidR="008A1812">
        <w:rPr>
          <w:rFonts w:ascii="Times New Roman" w:hAnsi="Times New Roman" w:cs="Times New Roman"/>
          <w:color w:val="000000" w:themeColor="text1"/>
          <w:lang w:val="en-AU"/>
        </w:rPr>
        <w:t>Papuan</w:t>
      </w:r>
      <w:commentRangeEnd w:id="50"/>
      <w:r w:rsidR="00A10901">
        <w:rPr>
          <w:rStyle w:val="CommentReference"/>
        </w:rPr>
        <w:commentReference w:id="50"/>
      </w:r>
      <w:r w:rsidR="008A1812">
        <w:rPr>
          <w:rFonts w:ascii="Times New Roman" w:hAnsi="Times New Roman" w:cs="Times New Roman"/>
          <w:color w:val="000000" w:themeColor="text1"/>
          <w:lang w:val="en-AU"/>
        </w:rPr>
        <w:t xml:space="preserve"> kinship system contained a pattern of exchange or migration that structured the kinship system and </w:t>
      </w:r>
      <w:r w:rsidR="00A97AEF">
        <w:rPr>
          <w:rFonts w:ascii="Times New Roman" w:hAnsi="Times New Roman" w:cs="Times New Roman"/>
          <w:color w:val="000000" w:themeColor="text1"/>
          <w:lang w:val="en-AU"/>
        </w:rPr>
        <w:t xml:space="preserve">whether </w:t>
      </w:r>
      <w:r w:rsidR="008A1812">
        <w:rPr>
          <w:rFonts w:ascii="Times New Roman" w:hAnsi="Times New Roman" w:cs="Times New Roman"/>
          <w:color w:val="000000" w:themeColor="text1"/>
          <w:lang w:val="en-AU"/>
        </w:rPr>
        <w:t xml:space="preserve">the lack of coherency we observe is a result of languages drifting away from a homogenous kinship system. Future work might explore the relationship of Papuan languages to social organisation to further this line of </w:t>
      </w:r>
      <w:commentRangeStart w:id="51"/>
      <w:r w:rsidR="008A1812">
        <w:rPr>
          <w:rFonts w:ascii="Times New Roman" w:hAnsi="Times New Roman" w:cs="Times New Roman"/>
          <w:color w:val="000000" w:themeColor="text1"/>
          <w:lang w:val="en-AU"/>
        </w:rPr>
        <w:t>enquiry</w:t>
      </w:r>
      <w:commentRangeEnd w:id="51"/>
      <w:r w:rsidR="00A10901">
        <w:rPr>
          <w:rStyle w:val="CommentReference"/>
        </w:rPr>
        <w:commentReference w:id="51"/>
      </w:r>
      <w:r w:rsidR="008A1812">
        <w:rPr>
          <w:rFonts w:ascii="Times New Roman" w:hAnsi="Times New Roman" w:cs="Times New Roman"/>
          <w:color w:val="000000" w:themeColor="text1"/>
          <w:lang w:val="en-AU"/>
        </w:rPr>
        <w:t xml:space="preserve">. </w:t>
      </w:r>
    </w:p>
    <w:p w14:paraId="327C3B27" w14:textId="15BF2E06" w:rsidR="009E1FA0" w:rsidRDefault="009E1FA0" w:rsidP="00E05556">
      <w:pPr>
        <w:rPr>
          <w:rFonts w:ascii="Times New Roman" w:hAnsi="Times New Roman" w:cs="Times New Roman"/>
          <w:color w:val="000000" w:themeColor="text1"/>
          <w:lang w:val="en-AU"/>
        </w:rPr>
      </w:pPr>
      <w:r>
        <w:rPr>
          <w:rFonts w:ascii="Times New Roman" w:hAnsi="Times New Roman" w:cs="Times New Roman"/>
          <w:noProof/>
          <w:color w:val="000000" w:themeColor="text1"/>
          <w:lang w:val="en-AU"/>
          <w14:ligatures w14:val="standardContextual"/>
        </w:rPr>
        <w:lastRenderedPageBreak/>
        <w:drawing>
          <wp:inline distT="0" distB="0" distL="0" distR="0" wp14:anchorId="62556130" wp14:editId="775B5E2A">
            <wp:extent cx="5731510" cy="473448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734483"/>
                    </a:xfrm>
                    <a:prstGeom prst="rect">
                      <a:avLst/>
                    </a:prstGeom>
                  </pic:spPr>
                </pic:pic>
              </a:graphicData>
            </a:graphic>
          </wp:inline>
        </w:drawing>
      </w:r>
    </w:p>
    <w:p w14:paraId="08B15851" w14:textId="07063861" w:rsidR="00CC656E" w:rsidRPr="00CC656E" w:rsidRDefault="00CC656E" w:rsidP="00E05556">
      <w:pPr>
        <w:rPr>
          <w:rFonts w:ascii="Times New Roman" w:hAnsi="Times New Roman" w:cs="Times New Roman"/>
          <w:color w:val="000000" w:themeColor="text1"/>
          <w:lang w:val="en-AU"/>
        </w:rPr>
      </w:pPr>
      <w:r>
        <w:rPr>
          <w:rFonts w:ascii="Times New Roman" w:hAnsi="Times New Roman" w:cs="Times New Roman"/>
          <w:b/>
          <w:bCs/>
          <w:color w:val="000000" w:themeColor="text1"/>
          <w:lang w:val="en-AU"/>
        </w:rPr>
        <w:t xml:space="preserve">Figure 3: </w:t>
      </w:r>
      <w:r>
        <w:rPr>
          <w:rFonts w:ascii="Times New Roman" w:hAnsi="Times New Roman" w:cs="Times New Roman"/>
          <w:color w:val="000000" w:themeColor="text1"/>
          <w:lang w:val="en-AU"/>
        </w:rPr>
        <w:t xml:space="preserve">Bar plots showing the proportion of languages </w:t>
      </w:r>
      <w:r w:rsidR="009E1FA0">
        <w:rPr>
          <w:rFonts w:ascii="Times New Roman" w:hAnsi="Times New Roman" w:cs="Times New Roman"/>
          <w:color w:val="000000" w:themeColor="text1"/>
          <w:lang w:val="en-AU"/>
        </w:rPr>
        <w:t>that</w:t>
      </w:r>
      <w:r>
        <w:rPr>
          <w:rFonts w:ascii="Times New Roman" w:hAnsi="Times New Roman" w:cs="Times New Roman"/>
          <w:color w:val="000000" w:themeColor="text1"/>
          <w:lang w:val="en-AU"/>
        </w:rPr>
        <w:t xml:space="preserve"> show particular kinship </w:t>
      </w:r>
      <w:commentRangeStart w:id="52"/>
      <w:r>
        <w:rPr>
          <w:rFonts w:ascii="Times New Roman" w:hAnsi="Times New Roman" w:cs="Times New Roman"/>
          <w:color w:val="000000" w:themeColor="text1"/>
          <w:lang w:val="en-AU"/>
        </w:rPr>
        <w:t>syncretisms</w:t>
      </w:r>
      <w:commentRangeEnd w:id="52"/>
      <w:r w:rsidR="00A10901">
        <w:rPr>
          <w:rStyle w:val="CommentReference"/>
        </w:rPr>
        <w:commentReference w:id="52"/>
      </w:r>
      <w:r>
        <w:rPr>
          <w:rFonts w:ascii="Times New Roman" w:hAnsi="Times New Roman" w:cs="Times New Roman"/>
          <w:color w:val="000000" w:themeColor="text1"/>
          <w:lang w:val="en-AU"/>
        </w:rPr>
        <w:t xml:space="preserve">. </w:t>
      </w:r>
      <w:r w:rsidR="009E1FA0">
        <w:rPr>
          <w:rFonts w:ascii="Times New Roman" w:hAnsi="Times New Roman" w:cs="Times New Roman"/>
          <w:color w:val="000000" w:themeColor="text1"/>
          <w:lang w:val="en-AU"/>
        </w:rPr>
        <w:t xml:space="preserve">Numbers in boxes show the total number of non-Papuan and Papuan languages used in each calculation. In the bottom row of graphs, only select structures are shown but the numbers reflect total </w:t>
      </w:r>
      <w:commentRangeStart w:id="53"/>
      <w:r w:rsidR="009E1FA0">
        <w:rPr>
          <w:rFonts w:ascii="Times New Roman" w:hAnsi="Times New Roman" w:cs="Times New Roman"/>
          <w:color w:val="000000" w:themeColor="text1"/>
          <w:lang w:val="en-AU"/>
        </w:rPr>
        <w:t>counts</w:t>
      </w:r>
      <w:commentRangeEnd w:id="53"/>
      <w:r w:rsidR="00A10901">
        <w:rPr>
          <w:rStyle w:val="CommentReference"/>
        </w:rPr>
        <w:commentReference w:id="53"/>
      </w:r>
      <w:r w:rsidR="009E1FA0">
        <w:rPr>
          <w:rFonts w:ascii="Times New Roman" w:hAnsi="Times New Roman" w:cs="Times New Roman"/>
          <w:color w:val="000000" w:themeColor="text1"/>
          <w:lang w:val="en-AU"/>
        </w:rPr>
        <w:t xml:space="preserve">. </w:t>
      </w:r>
    </w:p>
    <w:p w14:paraId="087930DD" w14:textId="77777777" w:rsidR="00E05556" w:rsidRDefault="00E05556" w:rsidP="00E05556">
      <w:pPr>
        <w:rPr>
          <w:rFonts w:ascii="Times New Roman" w:hAnsi="Times New Roman" w:cs="Times New Roman"/>
          <w:color w:val="000000" w:themeColor="text1"/>
          <w:lang w:val="en-AU"/>
        </w:rPr>
      </w:pPr>
    </w:p>
    <w:p w14:paraId="2455D99A" w14:textId="402311AB" w:rsidR="009E1FA0" w:rsidRDefault="009E1FA0" w:rsidP="00E05556">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Asides from bifurcate merging systems, Papuan languages stand out in other ways. First, Papuan languages show an </w:t>
      </w:r>
      <w:del w:id="54" w:author="Microsoft Office User" w:date="2023-04-27T18:19:00Z">
        <w:r w:rsidDel="00A10901">
          <w:rPr>
            <w:rFonts w:ascii="Times New Roman" w:hAnsi="Times New Roman" w:cs="Times New Roman"/>
            <w:color w:val="000000" w:themeColor="text1"/>
            <w:lang w:val="en-AU"/>
          </w:rPr>
          <w:delText xml:space="preserve">increased </w:delText>
        </w:r>
      </w:del>
      <w:ins w:id="55" w:author="Microsoft Office User" w:date="2023-04-27T18:19:00Z">
        <w:r w:rsidR="00A10901">
          <w:rPr>
            <w:rFonts w:ascii="Times New Roman" w:hAnsi="Times New Roman" w:cs="Times New Roman"/>
            <w:color w:val="000000" w:themeColor="text1"/>
            <w:lang w:val="en-AU"/>
          </w:rPr>
          <w:t xml:space="preserve">higher </w:t>
        </w:r>
      </w:ins>
      <w:r>
        <w:rPr>
          <w:rFonts w:ascii="Times New Roman" w:hAnsi="Times New Roman" w:cs="Times New Roman"/>
          <w:color w:val="000000" w:themeColor="text1"/>
          <w:lang w:val="en-AU"/>
        </w:rPr>
        <w:t xml:space="preserve">frequency of two </w:t>
      </w:r>
      <w:del w:id="56" w:author="Microsoft Office User" w:date="2023-04-27T18:19:00Z">
        <w:r w:rsidDel="00A10901">
          <w:rPr>
            <w:rFonts w:ascii="Times New Roman" w:hAnsi="Times New Roman" w:cs="Times New Roman"/>
            <w:color w:val="000000" w:themeColor="text1"/>
            <w:lang w:val="en-AU"/>
          </w:rPr>
          <w:delText xml:space="preserve">different </w:delText>
        </w:r>
      </w:del>
      <w:ins w:id="57" w:author="Microsoft Office User" w:date="2023-04-27T18:19:00Z">
        <w:r w:rsidR="00A10901">
          <w:rPr>
            <w:rFonts w:ascii="Times New Roman" w:hAnsi="Times New Roman" w:cs="Times New Roman"/>
            <w:color w:val="000000" w:themeColor="text1"/>
            <w:lang w:val="en-AU"/>
          </w:rPr>
          <w:t xml:space="preserve">particular </w:t>
        </w:r>
      </w:ins>
      <w:r>
        <w:rPr>
          <w:rFonts w:ascii="Times New Roman" w:hAnsi="Times New Roman" w:cs="Times New Roman"/>
          <w:color w:val="000000" w:themeColor="text1"/>
          <w:lang w:val="en-AU"/>
        </w:rPr>
        <w:t>sibling systems, relative to the global sampl</w:t>
      </w:r>
      <w:ins w:id="58" w:author="Microsoft Office User" w:date="2023-04-27T18:19:00Z">
        <w:r w:rsidR="00A10901">
          <w:rPr>
            <w:rFonts w:ascii="Times New Roman" w:hAnsi="Times New Roman" w:cs="Times New Roman"/>
            <w:color w:val="000000" w:themeColor="text1"/>
            <w:lang w:val="en-AU"/>
          </w:rPr>
          <w:t>e</w:t>
        </w:r>
      </w:ins>
      <w:del w:id="59" w:author="Microsoft Office User" w:date="2023-04-27T18:19:00Z">
        <w:r w:rsidDel="00A10901">
          <w:rPr>
            <w:rFonts w:ascii="Times New Roman" w:hAnsi="Times New Roman" w:cs="Times New Roman"/>
            <w:color w:val="000000" w:themeColor="text1"/>
            <w:lang w:val="en-AU"/>
          </w:rPr>
          <w:delText>e</w:delText>
        </w:r>
      </w:del>
      <w:ins w:id="60" w:author="Microsoft Office User" w:date="2023-04-27T18:19:00Z">
        <w:r w:rsidR="00A10901">
          <w:rPr>
            <w:rFonts w:ascii="Times New Roman" w:hAnsi="Times New Roman" w:cs="Times New Roman"/>
            <w:color w:val="000000" w:themeColor="text1"/>
            <w:lang w:val="en-AU"/>
          </w:rPr>
          <w:t>.</w:t>
        </w:r>
      </w:ins>
      <w:del w:id="61" w:author="Microsoft Office User" w:date="2023-04-27T18:19:00Z">
        <w:r w:rsidDel="00A10901">
          <w:rPr>
            <w:rFonts w:ascii="Times New Roman" w:hAnsi="Times New Roman" w:cs="Times New Roman"/>
            <w:color w:val="000000" w:themeColor="text1"/>
            <w:lang w:val="en-AU"/>
          </w:rPr>
          <w:delText>:</w:delText>
        </w:r>
      </w:del>
      <w:r>
        <w:rPr>
          <w:rFonts w:ascii="Times New Roman" w:hAnsi="Times New Roman" w:cs="Times New Roman"/>
          <w:color w:val="000000" w:themeColor="text1"/>
          <w:lang w:val="en-AU"/>
        </w:rPr>
        <w:t xml:space="preserve"> One system contains</w:t>
      </w:r>
      <w:ins w:id="62" w:author="Microsoft Office User" w:date="2023-04-27T18:19:00Z">
        <w:r w:rsidR="00A10901">
          <w:rPr>
            <w:rFonts w:ascii="Times New Roman" w:hAnsi="Times New Roman" w:cs="Times New Roman"/>
            <w:color w:val="000000" w:themeColor="text1"/>
            <w:lang w:val="en-AU"/>
          </w:rPr>
          <w:t xml:space="preserve"> three</w:t>
        </w:r>
      </w:ins>
      <w:r>
        <w:rPr>
          <w:rFonts w:ascii="Times New Roman" w:hAnsi="Times New Roman" w:cs="Times New Roman"/>
          <w:color w:val="000000" w:themeColor="text1"/>
          <w:lang w:val="en-AU"/>
        </w:rPr>
        <w:t xml:space="preserve"> terms</w:t>
      </w:r>
      <w:ins w:id="63" w:author="Microsoft Office User" w:date="2023-04-27T18:19:00Z">
        <w:r w:rsidR="00A10901">
          <w:rPr>
            <w:rFonts w:ascii="Times New Roman" w:hAnsi="Times New Roman" w:cs="Times New Roman"/>
            <w:color w:val="000000" w:themeColor="text1"/>
            <w:lang w:val="en-AU"/>
          </w:rPr>
          <w:t>, one each</w:t>
        </w:r>
      </w:ins>
      <w:r>
        <w:rPr>
          <w:rFonts w:ascii="Times New Roman" w:hAnsi="Times New Roman" w:cs="Times New Roman"/>
          <w:color w:val="000000" w:themeColor="text1"/>
          <w:lang w:val="en-AU"/>
        </w:rPr>
        <w:t xml:space="preserve"> for elder brother, younger brother, and a single sister term (27 Papuan languages or 28% of the sample)</w:t>
      </w:r>
      <w:ins w:id="64" w:author="Microsoft Office User" w:date="2023-04-27T18:20:00Z">
        <w:r w:rsidR="00A10901">
          <w:rPr>
            <w:rFonts w:ascii="Times New Roman" w:hAnsi="Times New Roman" w:cs="Times New Roman"/>
            <w:color w:val="000000" w:themeColor="text1"/>
            <w:lang w:val="en-AU"/>
          </w:rPr>
          <w:t>. T</w:t>
        </w:r>
      </w:ins>
      <w:del w:id="65" w:author="Microsoft Office User" w:date="2023-04-27T18:20:00Z">
        <w:r w:rsidDel="00A10901">
          <w:rPr>
            <w:rFonts w:ascii="Times New Roman" w:hAnsi="Times New Roman" w:cs="Times New Roman"/>
            <w:color w:val="000000" w:themeColor="text1"/>
            <w:lang w:val="en-AU"/>
          </w:rPr>
          <w:delText xml:space="preserve">, </w:delText>
        </w:r>
      </w:del>
      <w:del w:id="66" w:author="Microsoft Office User" w:date="2023-04-27T18:19:00Z">
        <w:r w:rsidDel="00A10901">
          <w:rPr>
            <w:rFonts w:ascii="Times New Roman" w:hAnsi="Times New Roman" w:cs="Times New Roman"/>
            <w:color w:val="000000" w:themeColor="text1"/>
            <w:lang w:val="en-AU"/>
          </w:rPr>
          <w:delText>and t</w:delText>
        </w:r>
      </w:del>
      <w:r>
        <w:rPr>
          <w:rFonts w:ascii="Times New Roman" w:hAnsi="Times New Roman" w:cs="Times New Roman"/>
          <w:color w:val="000000" w:themeColor="text1"/>
          <w:lang w:val="en-AU"/>
        </w:rPr>
        <w:t xml:space="preserve">he other is a single kinterm for all siblings (14; 14%). </w:t>
      </w:r>
      <w:commentRangeStart w:id="67"/>
      <w:r>
        <w:rPr>
          <w:rFonts w:ascii="Times New Roman" w:hAnsi="Times New Roman" w:cs="Times New Roman"/>
          <w:color w:val="000000" w:themeColor="text1"/>
          <w:lang w:val="en-AU"/>
        </w:rPr>
        <w:t>Both</w:t>
      </w:r>
      <w:commentRangeEnd w:id="67"/>
      <w:r w:rsidR="00A10901">
        <w:rPr>
          <w:rStyle w:val="CommentReference"/>
        </w:rPr>
        <w:commentReference w:id="67"/>
      </w:r>
      <w:r>
        <w:rPr>
          <w:rFonts w:ascii="Times New Roman" w:hAnsi="Times New Roman" w:cs="Times New Roman"/>
          <w:color w:val="000000" w:themeColor="text1"/>
          <w:lang w:val="en-AU"/>
        </w:rPr>
        <w:t xml:space="preserve"> these structures occur most commonly in Nuclear Trans-New Guinea languages, however, this is also the largest </w:t>
      </w:r>
      <w:r w:rsidR="003635FC">
        <w:rPr>
          <w:rFonts w:ascii="Times New Roman" w:hAnsi="Times New Roman" w:cs="Times New Roman"/>
          <w:color w:val="000000" w:themeColor="text1"/>
          <w:lang w:val="en-AU"/>
        </w:rPr>
        <w:t>clade</w:t>
      </w:r>
      <w:r w:rsidR="00A74DF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Small counts of languages in Papuan language </w:t>
      </w:r>
      <w:r w:rsidR="003635FC">
        <w:rPr>
          <w:rFonts w:ascii="Times New Roman" w:hAnsi="Times New Roman" w:cs="Times New Roman"/>
          <w:color w:val="000000" w:themeColor="text1"/>
          <w:lang w:val="en-AU"/>
        </w:rPr>
        <w:t>clade</w:t>
      </w:r>
      <w:r>
        <w:rPr>
          <w:rFonts w:ascii="Times New Roman" w:hAnsi="Times New Roman" w:cs="Times New Roman"/>
          <w:color w:val="000000" w:themeColor="text1"/>
          <w:lang w:val="en-AU"/>
        </w:rPr>
        <w:t xml:space="preserve"> </w:t>
      </w:r>
      <w:r w:rsidR="00A74DF5">
        <w:rPr>
          <w:rFonts w:ascii="Times New Roman" w:hAnsi="Times New Roman" w:cs="Times New Roman"/>
          <w:color w:val="000000" w:themeColor="text1"/>
          <w:lang w:val="en-AU"/>
        </w:rPr>
        <w:t>make</w:t>
      </w:r>
      <w:r>
        <w:rPr>
          <w:rFonts w:ascii="Times New Roman" w:hAnsi="Times New Roman" w:cs="Times New Roman"/>
          <w:color w:val="000000" w:themeColor="text1"/>
          <w:lang w:val="en-AU"/>
        </w:rPr>
        <w:t xml:space="preserve"> comparisons difficult. The </w:t>
      </w:r>
      <w:r w:rsidR="00A74DF5">
        <w:rPr>
          <w:rFonts w:ascii="Times New Roman" w:hAnsi="Times New Roman" w:cs="Times New Roman"/>
          <w:color w:val="000000" w:themeColor="text1"/>
          <w:lang w:val="en-AU"/>
        </w:rPr>
        <w:t>single-term</w:t>
      </w:r>
      <w:r>
        <w:rPr>
          <w:rFonts w:ascii="Times New Roman" w:hAnsi="Times New Roman" w:cs="Times New Roman"/>
          <w:color w:val="000000" w:themeColor="text1"/>
          <w:lang w:val="en-AU"/>
        </w:rPr>
        <w:t xml:space="preserve"> sibling system has as many </w:t>
      </w:r>
      <w:r w:rsidR="00A74DF5">
        <w:rPr>
          <w:rFonts w:ascii="Times New Roman" w:hAnsi="Times New Roman" w:cs="Times New Roman"/>
          <w:color w:val="000000" w:themeColor="text1"/>
          <w:lang w:val="en-AU"/>
        </w:rPr>
        <w:t>languages</w:t>
      </w:r>
      <w:r>
        <w:rPr>
          <w:rFonts w:ascii="Times New Roman" w:hAnsi="Times New Roman" w:cs="Times New Roman"/>
          <w:color w:val="000000" w:themeColor="text1"/>
          <w:lang w:val="en-AU"/>
        </w:rPr>
        <w:t xml:space="preserve"> in the Timor-Alor-Pantar </w:t>
      </w:r>
      <w:r w:rsidR="003635FC">
        <w:rPr>
          <w:rFonts w:ascii="Times New Roman" w:hAnsi="Times New Roman" w:cs="Times New Roman"/>
          <w:color w:val="000000" w:themeColor="text1"/>
          <w:lang w:val="en-AU"/>
        </w:rPr>
        <w:t>clade</w:t>
      </w:r>
      <w:r w:rsidR="00ED3AEF">
        <w:rPr>
          <w:rFonts w:ascii="Times New Roman" w:hAnsi="Times New Roman" w:cs="Times New Roman"/>
          <w:color w:val="000000" w:themeColor="text1"/>
          <w:lang w:val="en-AU"/>
        </w:rPr>
        <w:t xml:space="preserve"> as it does in the Trans-New-Guinea,</w:t>
      </w:r>
      <w:r>
        <w:rPr>
          <w:rFonts w:ascii="Times New Roman" w:hAnsi="Times New Roman" w:cs="Times New Roman"/>
          <w:color w:val="000000" w:themeColor="text1"/>
          <w:lang w:val="en-AU"/>
        </w:rPr>
        <w:t xml:space="preserve"> but</w:t>
      </w:r>
      <w:r w:rsidR="00ED3AEF">
        <w:rPr>
          <w:rFonts w:ascii="Times New Roman" w:hAnsi="Times New Roman" w:cs="Times New Roman"/>
          <w:color w:val="000000" w:themeColor="text1"/>
          <w:lang w:val="en-AU"/>
        </w:rPr>
        <w:t xml:space="preserve"> this count makes</w:t>
      </w:r>
      <w:r>
        <w:rPr>
          <w:rFonts w:ascii="Times New Roman" w:hAnsi="Times New Roman" w:cs="Times New Roman"/>
          <w:color w:val="000000" w:themeColor="text1"/>
          <w:lang w:val="en-AU"/>
        </w:rPr>
        <w:t xml:space="preserve"> up 71% of </w:t>
      </w:r>
      <w:r w:rsidR="00ED3AEF">
        <w:rPr>
          <w:rFonts w:ascii="Times New Roman" w:hAnsi="Times New Roman" w:cs="Times New Roman"/>
          <w:color w:val="000000" w:themeColor="text1"/>
          <w:lang w:val="en-AU"/>
        </w:rPr>
        <w:t xml:space="preserve">Timor-Alor-Pantar </w:t>
      </w:r>
      <w:r>
        <w:rPr>
          <w:rFonts w:ascii="Times New Roman" w:hAnsi="Times New Roman" w:cs="Times New Roman"/>
          <w:color w:val="000000" w:themeColor="text1"/>
          <w:lang w:val="en-AU"/>
        </w:rPr>
        <w:t>languages</w:t>
      </w:r>
      <w:r w:rsidR="00A74DF5">
        <w:rPr>
          <w:rFonts w:ascii="Times New Roman" w:hAnsi="Times New Roman" w:cs="Times New Roman"/>
          <w:color w:val="000000" w:themeColor="text1"/>
          <w:lang w:val="en-AU"/>
        </w:rPr>
        <w:t xml:space="preserve">. </w:t>
      </w:r>
      <w:commentRangeStart w:id="68"/>
      <w:r w:rsidR="00A74DF5">
        <w:rPr>
          <w:rFonts w:ascii="Times New Roman" w:hAnsi="Times New Roman" w:cs="Times New Roman"/>
          <w:color w:val="000000" w:themeColor="text1"/>
          <w:lang w:val="en-AU"/>
        </w:rPr>
        <w:t>These</w:t>
      </w:r>
      <w:commentRangeEnd w:id="68"/>
      <w:r w:rsidR="00A10901">
        <w:rPr>
          <w:rStyle w:val="CommentReference"/>
        </w:rPr>
        <w:commentReference w:id="68"/>
      </w:r>
      <w:r w:rsidR="00A74DF5">
        <w:rPr>
          <w:rFonts w:ascii="Times New Roman" w:hAnsi="Times New Roman" w:cs="Times New Roman"/>
          <w:color w:val="000000" w:themeColor="text1"/>
          <w:lang w:val="en-AU"/>
        </w:rPr>
        <w:t xml:space="preserve"> systems are found in 13 and 6 Papuan language </w:t>
      </w:r>
      <w:r w:rsidR="003635FC">
        <w:rPr>
          <w:rFonts w:ascii="Times New Roman" w:hAnsi="Times New Roman" w:cs="Times New Roman"/>
          <w:color w:val="000000" w:themeColor="text1"/>
          <w:lang w:val="en-AU"/>
        </w:rPr>
        <w:t>clades</w:t>
      </w:r>
      <w:r w:rsidR="00A74DF5">
        <w:rPr>
          <w:rFonts w:ascii="Times New Roman" w:hAnsi="Times New Roman" w:cs="Times New Roman"/>
          <w:color w:val="000000" w:themeColor="text1"/>
          <w:lang w:val="en-AU"/>
        </w:rPr>
        <w:t>, respectively.</w:t>
      </w:r>
    </w:p>
    <w:p w14:paraId="17176357" w14:textId="77777777" w:rsidR="009E1FA0" w:rsidRDefault="009E1FA0" w:rsidP="00E05556">
      <w:pPr>
        <w:rPr>
          <w:rFonts w:ascii="Times New Roman" w:hAnsi="Times New Roman" w:cs="Times New Roman"/>
          <w:color w:val="000000" w:themeColor="text1"/>
          <w:lang w:val="en-AU"/>
        </w:rPr>
      </w:pPr>
    </w:p>
    <w:p w14:paraId="0513BB12" w14:textId="29166AAE" w:rsidR="00A866AC" w:rsidRDefault="000F3B20" w:rsidP="00E05556">
      <w:pPr>
        <w:rPr>
          <w:rFonts w:ascii="Times New Roman" w:hAnsi="Times New Roman" w:cs="Times New Roman"/>
          <w:color w:val="000000" w:themeColor="text1"/>
          <w:lang w:val="en-AU"/>
        </w:rPr>
      </w:pPr>
      <w:r>
        <w:rPr>
          <w:rFonts w:ascii="Times New Roman" w:hAnsi="Times New Roman" w:cs="Times New Roman"/>
          <w:color w:val="000000" w:themeColor="text1"/>
          <w:lang w:val="en-AU"/>
        </w:rPr>
        <w:t>A</w:t>
      </w:r>
      <w:r w:rsidR="00A74DF5">
        <w:rPr>
          <w:rFonts w:ascii="Times New Roman" w:hAnsi="Times New Roman" w:cs="Times New Roman"/>
          <w:color w:val="000000" w:themeColor="text1"/>
          <w:lang w:val="en-AU"/>
        </w:rPr>
        <w:t>nother</w:t>
      </w:r>
      <w:r>
        <w:rPr>
          <w:rFonts w:ascii="Times New Roman" w:hAnsi="Times New Roman" w:cs="Times New Roman"/>
          <w:color w:val="000000" w:themeColor="text1"/>
          <w:lang w:val="en-AU"/>
        </w:rPr>
        <w:t xml:space="preserve"> common feature of Papuan kinship terminology is reciprocity</w:t>
      </w:r>
      <w:r w:rsidR="00B51FF2">
        <w:rPr>
          <w:rFonts w:ascii="Times New Roman" w:hAnsi="Times New Roman" w:cs="Times New Roman"/>
          <w:color w:val="000000" w:themeColor="text1"/>
          <w:lang w:val="en-AU"/>
        </w:rPr>
        <w:t xml:space="preserve"> in </w:t>
      </w:r>
      <w:r w:rsidR="00A866AC">
        <w:rPr>
          <w:rFonts w:ascii="Times New Roman" w:hAnsi="Times New Roman" w:cs="Times New Roman"/>
          <w:color w:val="000000" w:themeColor="text1"/>
          <w:lang w:val="en-AU"/>
        </w:rPr>
        <w:t>grandkin</w:t>
      </w:r>
      <w:r w:rsidR="00B51FF2">
        <w:rPr>
          <w:rFonts w:ascii="Times New Roman" w:hAnsi="Times New Roman" w:cs="Times New Roman"/>
          <w:color w:val="000000" w:themeColor="text1"/>
          <w:lang w:val="en-AU"/>
        </w:rPr>
        <w:t xml:space="preserve"> terms</w:t>
      </w:r>
      <w:r>
        <w:rPr>
          <w:rFonts w:ascii="Times New Roman" w:hAnsi="Times New Roman" w:cs="Times New Roman"/>
          <w:color w:val="000000" w:themeColor="text1"/>
          <w:lang w:val="en-AU"/>
        </w:rPr>
        <w:t>, as described in Watam, Nen and Komnzo, and Nagovisi.</w:t>
      </w:r>
      <w:r w:rsidR="00B51FF2">
        <w:rPr>
          <w:rFonts w:ascii="Times New Roman" w:hAnsi="Times New Roman" w:cs="Times New Roman"/>
          <w:color w:val="000000" w:themeColor="text1"/>
          <w:lang w:val="en-AU"/>
        </w:rPr>
        <w:t xml:space="preserve"> In taking a broader view, we see that </w:t>
      </w:r>
      <w:r w:rsidR="00A74DF5">
        <w:rPr>
          <w:rFonts w:ascii="Times New Roman" w:hAnsi="Times New Roman" w:cs="Times New Roman"/>
          <w:color w:val="000000" w:themeColor="text1"/>
          <w:lang w:val="en-AU"/>
        </w:rPr>
        <w:t>around 34%</w:t>
      </w:r>
      <w:r w:rsidR="00B51FF2">
        <w:rPr>
          <w:rFonts w:ascii="Times New Roman" w:hAnsi="Times New Roman" w:cs="Times New Roman"/>
          <w:color w:val="000000" w:themeColor="text1"/>
          <w:lang w:val="en-AU"/>
        </w:rPr>
        <w:t xml:space="preserve"> of our Papuan sample contains reciprocity between grandfathers and grandsons, compared to only 15% of our non-Papuan sample. We see a similar pattern between grandmothers and granddaughters (36% in Papuan languages, 15% in non-Papuan). </w:t>
      </w:r>
      <w:r w:rsidR="00A866AC">
        <w:rPr>
          <w:rFonts w:ascii="Times New Roman" w:hAnsi="Times New Roman" w:cs="Times New Roman"/>
          <w:color w:val="000000" w:themeColor="text1"/>
          <w:lang w:val="en-AU"/>
        </w:rPr>
        <w:t xml:space="preserve">Although this feature is proportionally more common in Papuan </w:t>
      </w:r>
      <w:r w:rsidR="00DB3072">
        <w:rPr>
          <w:rFonts w:ascii="Times New Roman" w:hAnsi="Times New Roman" w:cs="Times New Roman"/>
          <w:color w:val="000000" w:themeColor="text1"/>
          <w:lang w:val="en-AU"/>
        </w:rPr>
        <w:t>languages</w:t>
      </w:r>
      <w:r w:rsidR="00A866AC">
        <w:rPr>
          <w:rFonts w:ascii="Times New Roman" w:hAnsi="Times New Roman" w:cs="Times New Roman"/>
          <w:color w:val="000000" w:themeColor="text1"/>
          <w:lang w:val="en-AU"/>
        </w:rPr>
        <w:t xml:space="preserve"> than non-Papuan, it is </w:t>
      </w:r>
      <w:r w:rsidR="00DB3072">
        <w:rPr>
          <w:rFonts w:ascii="Times New Roman" w:hAnsi="Times New Roman" w:cs="Times New Roman"/>
          <w:color w:val="000000" w:themeColor="text1"/>
          <w:lang w:val="en-AU"/>
        </w:rPr>
        <w:t>not</w:t>
      </w:r>
      <w:r w:rsidR="00A866AC">
        <w:rPr>
          <w:rFonts w:ascii="Times New Roman" w:hAnsi="Times New Roman" w:cs="Times New Roman"/>
          <w:color w:val="000000" w:themeColor="text1"/>
          <w:lang w:val="en-AU"/>
        </w:rPr>
        <w:t xml:space="preserve"> the most common organisation of grandkin – with most Papuan languages (57%) having </w:t>
      </w:r>
      <w:r w:rsidR="00A866AC">
        <w:rPr>
          <w:rFonts w:ascii="Times New Roman" w:hAnsi="Times New Roman" w:cs="Times New Roman"/>
          <w:color w:val="000000" w:themeColor="text1"/>
          <w:lang w:val="en-AU"/>
        </w:rPr>
        <w:lastRenderedPageBreak/>
        <w:t xml:space="preserve">separate words for grandfather and grandson. </w:t>
      </w:r>
      <w:r w:rsidR="00DB3072">
        <w:rPr>
          <w:rFonts w:ascii="Times New Roman" w:hAnsi="Times New Roman" w:cs="Times New Roman"/>
          <w:color w:val="000000" w:themeColor="text1"/>
          <w:lang w:val="en-AU"/>
        </w:rPr>
        <w:t xml:space="preserve">Grandkin reciprocity occurs in 18 languages </w:t>
      </w:r>
      <w:r w:rsidR="003635FC">
        <w:rPr>
          <w:rFonts w:ascii="Times New Roman" w:hAnsi="Times New Roman" w:cs="Times New Roman"/>
          <w:color w:val="000000" w:themeColor="text1"/>
          <w:lang w:val="en-AU"/>
        </w:rPr>
        <w:t>clades</w:t>
      </w:r>
      <w:r w:rsidR="00DB3072">
        <w:rPr>
          <w:rFonts w:ascii="Times New Roman" w:hAnsi="Times New Roman" w:cs="Times New Roman"/>
          <w:color w:val="000000" w:themeColor="text1"/>
          <w:lang w:val="en-AU"/>
        </w:rPr>
        <w:t xml:space="preserve">. </w:t>
      </w:r>
    </w:p>
    <w:p w14:paraId="2E28C392" w14:textId="77777777" w:rsidR="00154CA5" w:rsidRDefault="00154CA5" w:rsidP="00CE5D23">
      <w:pPr>
        <w:rPr>
          <w:rFonts w:ascii="Times New Roman" w:hAnsi="Times New Roman" w:cs="Times New Roman"/>
          <w:color w:val="000000" w:themeColor="text1"/>
          <w:lang w:val="en-AU"/>
        </w:rPr>
      </w:pPr>
    </w:p>
    <w:p w14:paraId="6EA9F0EB" w14:textId="7FBE8C6D" w:rsidR="00DB3072" w:rsidRDefault="00DB3072" w:rsidP="00CE5D23">
      <w:pPr>
        <w:rPr>
          <w:rFonts w:ascii="Times New Roman" w:hAnsi="Times New Roman" w:cs="Times New Roman"/>
          <w:color w:val="000000" w:themeColor="text1"/>
          <w:lang w:val="en-AU"/>
        </w:rPr>
      </w:pPr>
      <w:r>
        <w:rPr>
          <w:rFonts w:ascii="Times New Roman" w:hAnsi="Times New Roman" w:cs="Times New Roman"/>
          <w:color w:val="000000" w:themeColor="text1"/>
          <w:lang w:val="en-AU"/>
        </w:rPr>
        <w:t>Finally, Papuan kinship contains a disproportionate occurrence of matrilineal skewing</w:t>
      </w:r>
      <w:del w:id="69" w:author="Microsoft Office User" w:date="2023-04-27T18:22:00Z">
        <w:r w:rsidDel="00A10901">
          <w:rPr>
            <w:rFonts w:ascii="Times New Roman" w:hAnsi="Times New Roman" w:cs="Times New Roman"/>
            <w:color w:val="000000" w:themeColor="text1"/>
            <w:lang w:val="en-AU"/>
          </w:rPr>
          <w:delText xml:space="preserve"> languages</w:delText>
        </w:r>
      </w:del>
      <w:r w:rsidR="008A1812">
        <w:rPr>
          <w:rFonts w:ascii="Times New Roman" w:hAnsi="Times New Roman" w:cs="Times New Roman"/>
          <w:color w:val="000000" w:themeColor="text1"/>
          <w:lang w:val="en-AU"/>
        </w:rPr>
        <w:t xml:space="preserve">, </w:t>
      </w:r>
      <w:commentRangeStart w:id="70"/>
      <w:r w:rsidR="008A1812">
        <w:rPr>
          <w:rFonts w:ascii="Times New Roman" w:hAnsi="Times New Roman" w:cs="Times New Roman"/>
          <w:color w:val="000000" w:themeColor="text1"/>
          <w:lang w:val="en-AU"/>
        </w:rPr>
        <w:t>another</w:t>
      </w:r>
      <w:commentRangeEnd w:id="70"/>
      <w:r w:rsidR="00A10901">
        <w:rPr>
          <w:rStyle w:val="CommentReference"/>
        </w:rPr>
        <w:commentReference w:id="70"/>
      </w:r>
      <w:r w:rsidR="008A1812">
        <w:rPr>
          <w:rFonts w:ascii="Times New Roman" w:hAnsi="Times New Roman" w:cs="Times New Roman"/>
          <w:color w:val="000000" w:themeColor="text1"/>
          <w:lang w:val="en-AU"/>
        </w:rPr>
        <w:t xml:space="preserve"> feature that is commonly affiliated with patterns of exchange</w:t>
      </w:r>
      <w:r>
        <w:rPr>
          <w:rFonts w:ascii="Times New Roman" w:hAnsi="Times New Roman" w:cs="Times New Roman"/>
          <w:color w:val="000000" w:themeColor="text1"/>
          <w:lang w:val="en-AU"/>
        </w:rPr>
        <w:t xml:space="preserve">. 16% of Papuan languages contain this feature (n = 12), compared to 5% of non-Papuan languages. Seven of these 12 languages </w:t>
      </w:r>
      <w:r w:rsidR="00ED3AEF">
        <w:rPr>
          <w:rFonts w:ascii="Times New Roman" w:hAnsi="Times New Roman" w:cs="Times New Roman"/>
          <w:color w:val="000000" w:themeColor="text1"/>
          <w:lang w:val="en-AU"/>
        </w:rPr>
        <w:t>are from</w:t>
      </w:r>
      <w:r>
        <w:rPr>
          <w:rFonts w:ascii="Times New Roman" w:hAnsi="Times New Roman" w:cs="Times New Roman"/>
          <w:color w:val="000000" w:themeColor="text1"/>
          <w:lang w:val="en-AU"/>
        </w:rPr>
        <w:t xml:space="preserve"> the Nuclear Trans-New Guinea </w:t>
      </w:r>
      <w:r w:rsidR="003635FC">
        <w:rPr>
          <w:rFonts w:ascii="Times New Roman" w:hAnsi="Times New Roman" w:cs="Times New Roman"/>
          <w:color w:val="000000" w:themeColor="text1"/>
          <w:lang w:val="en-AU"/>
        </w:rPr>
        <w:t>clade</w:t>
      </w:r>
      <w:r w:rsidR="00ED3AEF">
        <w:rPr>
          <w:rFonts w:ascii="Times New Roman" w:hAnsi="Times New Roman" w:cs="Times New Roman"/>
          <w:color w:val="000000" w:themeColor="text1"/>
          <w:lang w:val="en-AU"/>
        </w:rPr>
        <w:t xml:space="preserve">, largely in Central West Papuan, with a small cluster of languages in the Trans-fly region of Papua New </w:t>
      </w:r>
      <w:commentRangeStart w:id="71"/>
      <w:r w:rsidR="00ED3AEF">
        <w:rPr>
          <w:rFonts w:ascii="Times New Roman" w:hAnsi="Times New Roman" w:cs="Times New Roman"/>
          <w:color w:val="000000" w:themeColor="text1"/>
          <w:lang w:val="en-AU"/>
        </w:rPr>
        <w:t>Guinea</w:t>
      </w:r>
      <w:commentRangeEnd w:id="71"/>
      <w:r w:rsidR="00A10901">
        <w:rPr>
          <w:rStyle w:val="CommentReference"/>
        </w:rPr>
        <w:commentReference w:id="71"/>
      </w:r>
      <w:r w:rsidR="00ED3AEF">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 </w:t>
      </w:r>
    </w:p>
    <w:p w14:paraId="7A457D34" w14:textId="77777777" w:rsidR="00154CA5" w:rsidRPr="00ED3AEF" w:rsidRDefault="00154CA5" w:rsidP="00ED3AEF">
      <w:pPr>
        <w:rPr>
          <w:rFonts w:ascii="Times New Roman" w:hAnsi="Times New Roman" w:cs="Times New Roman"/>
          <w:color w:val="000000" w:themeColor="text1"/>
          <w:lang w:val="en-AU"/>
        </w:rPr>
      </w:pPr>
    </w:p>
    <w:sectPr w:rsidR="00154CA5" w:rsidRPr="00ED3A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4-27T18:28:00Z" w:initials="MOU">
    <w:p w14:paraId="2AA925A4" w14:textId="34D13FC0" w:rsidR="00A10901" w:rsidRDefault="00A10901">
      <w:pPr>
        <w:pStyle w:val="CommentText"/>
      </w:pPr>
      <w:r>
        <w:rPr>
          <w:rStyle w:val="CommentReference"/>
        </w:rPr>
        <w:annotationRef/>
      </w:r>
      <w:r>
        <w:t>Quite a lot of this para is already explicitly stated at the beginning of the chapter. Please go through this and carefully eliminate unnecessary repetition.</w:t>
      </w:r>
    </w:p>
  </w:comment>
  <w:comment w:id="1" w:author="Microsoft Office User" w:date="2023-04-27T18:26:00Z" w:initials="MOU">
    <w:p w14:paraId="0E5FFBFA" w14:textId="41A5E552" w:rsidR="00A10901" w:rsidRDefault="00A10901">
      <w:pPr>
        <w:pStyle w:val="CommentText"/>
      </w:pPr>
      <w:r>
        <w:rPr>
          <w:rStyle w:val="CommentReference"/>
        </w:rPr>
        <w:annotationRef/>
      </w:r>
      <w:r>
        <w:t xml:space="preserve">I’d prefer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 rather than m f to avoid potential confusion of m with M and f with F</w:t>
      </w:r>
    </w:p>
  </w:comment>
  <w:comment w:id="2" w:author="Sam Passmore" w:date="2023-04-18T14:00:00Z" w:initials="SP">
    <w:p w14:paraId="43C62582" w14:textId="77777777" w:rsidR="009D14A2" w:rsidRDefault="009D14A2" w:rsidP="00B22AE5">
      <w:r>
        <w:rPr>
          <w:rStyle w:val="CommentReference"/>
        </w:rPr>
        <w:annotationRef/>
      </w:r>
      <w:r>
        <w:rPr>
          <w:color w:val="000000"/>
          <w:sz w:val="20"/>
          <w:szCs w:val="20"/>
        </w:rPr>
        <w:t xml:space="preserve">This follows the notation in the original draft I received, but I think it is generally accepted in this notation style, that if a kin type isn’t mentioned, the kin type does not have the same term (i.e. I’ve not seen the R notation used before). </w:t>
      </w:r>
    </w:p>
  </w:comment>
  <w:comment w:id="3" w:author="Microsoft Office User" w:date="2023-04-27T18:25:00Z" w:initials="MOU">
    <w:p w14:paraId="6401E14B" w14:textId="3D0A25E1" w:rsidR="00A10901" w:rsidRDefault="00A10901">
      <w:pPr>
        <w:pStyle w:val="CommentText"/>
      </w:pPr>
      <w:r>
        <w:rPr>
          <w:rStyle w:val="CommentReference"/>
        </w:rPr>
        <w:annotationRef/>
      </w:r>
      <w:r>
        <w:t>Well, I think it’s important to make it explicit since4 I’d say it’s ‘assumed’ rather than ‘generally accepted’, and those assumptions might just be wrong.</w:t>
      </w:r>
    </w:p>
  </w:comment>
  <w:comment w:id="4" w:author="Microsoft Office User" w:date="2023-04-27T18:29:00Z" w:initials="MOU">
    <w:p w14:paraId="17B824C3" w14:textId="1A02FF40" w:rsidR="00A10901" w:rsidRDefault="00A10901">
      <w:pPr>
        <w:pStyle w:val="CommentText"/>
      </w:pPr>
      <w:r>
        <w:rPr>
          <w:rStyle w:val="CommentReference"/>
        </w:rPr>
        <w:annotationRef/>
      </w:r>
      <w:r>
        <w:t>Would be good if we have a citable example of a language, preferably Papuan, that actually does this. If not maybe we could just use the same-sex sib term, e.g. in Bilua</w:t>
      </w:r>
    </w:p>
  </w:comment>
  <w:comment w:id="12" w:author="Microsoft Office User" w:date="2023-04-27T17:51:00Z" w:initials="MOU">
    <w:p w14:paraId="50568E99" w14:textId="03DA6D4D" w:rsidR="00A10901" w:rsidRDefault="00A10901">
      <w:pPr>
        <w:pStyle w:val="CommentText"/>
      </w:pPr>
      <w:r>
        <w:rPr>
          <w:rStyle w:val="CommentReference"/>
        </w:rPr>
        <w:annotationRef/>
      </w:r>
      <w:r>
        <w:t>Should state here how many maximal clades they are drawn from. See attached table which is the classification we are using for the volume and would be the best one to use here; rather close to Glottolog though less splittist on some TNG groups</w:t>
      </w:r>
    </w:p>
  </w:comment>
  <w:comment w:id="20" w:author="Microsoft Office User" w:date="2023-04-27T18:34:00Z" w:initials="MOU">
    <w:p w14:paraId="459DA74B" w14:textId="362F83DD" w:rsidR="00A10901" w:rsidRDefault="00A10901">
      <w:pPr>
        <w:pStyle w:val="CommentText"/>
      </w:pPr>
      <w:r>
        <w:rPr>
          <w:rStyle w:val="CommentReference"/>
        </w:rPr>
        <w:annotationRef/>
      </w:r>
      <w:r>
        <w:t>I assume this random sample draws from languages around the globe, right? So it would make our point more forceful to call this ‘random worldwide sample’</w:t>
      </w:r>
    </w:p>
  </w:comment>
  <w:comment w:id="21" w:author="Microsoft Office User" w:date="2023-04-27T18:35:00Z" w:initials="MOU">
    <w:p w14:paraId="4AFA5685" w14:textId="7E6152B9" w:rsidR="00A10901" w:rsidRDefault="00A10901">
      <w:pPr>
        <w:pStyle w:val="CommentText"/>
      </w:pPr>
      <w:r>
        <w:rPr>
          <w:rStyle w:val="CommentReference"/>
        </w:rPr>
        <w:annotationRef/>
      </w:r>
      <w:r>
        <w:t>Given your later findings about Austronesian, Indo-European and Pama-Nyungan, it would be very useful to include equivalent calculations for those families as well</w:t>
      </w:r>
    </w:p>
  </w:comment>
  <w:comment w:id="22" w:author="Microsoft Office User" w:date="2023-04-27T18:38:00Z" w:initials="MOU">
    <w:p w14:paraId="4B54C458" w14:textId="29F139B4" w:rsidR="00A10901" w:rsidRDefault="00A10901">
      <w:pPr>
        <w:pStyle w:val="CommentText"/>
      </w:pPr>
      <w:r>
        <w:rPr>
          <w:rStyle w:val="CommentReference"/>
        </w:rPr>
        <w:annotationRef/>
      </w:r>
      <w:r>
        <w:t>Surely the term should be ‘Distinct structures’, not ‘Unique structures’, since e.g. some of the 40 from the 92 will have more than one language that has it</w:t>
      </w:r>
    </w:p>
  </w:comment>
  <w:comment w:id="23" w:author="Microsoft Office User" w:date="2023-04-27T18:36:00Z" w:initials="MOU">
    <w:p w14:paraId="25D19AC1" w14:textId="01779B0A" w:rsidR="00A10901" w:rsidRDefault="00A10901">
      <w:pPr>
        <w:pStyle w:val="CommentText"/>
      </w:pPr>
      <w:r>
        <w:rPr>
          <w:rStyle w:val="CommentReference"/>
        </w:rPr>
        <w:annotationRef/>
      </w:r>
      <w:r>
        <w:t>My first reaction here was: how the hell can there be that many unique structures? Aren’t there just the ‘famous 4’ (bifurcate merging; Sudanese; Hawaiian and Eskimo)? I assume that the ‘extras’ come from situations where e.g. FeB and FyB split, or there is inconsistence between patrilineal and matrilineal parent/nuncles. If so it would be good to add a few lines alerting the reader to why the number of unique structures is so high</w:t>
      </w:r>
    </w:p>
  </w:comment>
  <w:comment w:id="24" w:author="Sam Passmore" w:date="2023-04-27T14:50:00Z" w:initials="SP">
    <w:p w14:paraId="63F24267" w14:textId="77777777" w:rsidR="00271A81" w:rsidRDefault="00271A81" w:rsidP="00790A79">
      <w:r>
        <w:rPr>
          <w:rStyle w:val="CommentReference"/>
        </w:rPr>
        <w:annotationRef/>
      </w:r>
      <w:r>
        <w:rPr>
          <w:color w:val="000000"/>
          <w:sz w:val="20"/>
          <w:szCs w:val="20"/>
        </w:rPr>
        <w:t xml:space="preserve">Could add the in-text ratios to this table if useful. Might have to remove other information. </w:t>
      </w:r>
    </w:p>
  </w:comment>
  <w:comment w:id="25" w:author="Microsoft Office User" w:date="2023-04-27T18:16:00Z" w:initials="MOU">
    <w:p w14:paraId="50F152C8" w14:textId="4DF6537F" w:rsidR="00A10901" w:rsidRDefault="00A10901">
      <w:pPr>
        <w:pStyle w:val="CommentText"/>
      </w:pPr>
      <w:r>
        <w:rPr>
          <w:rStyle w:val="CommentReference"/>
        </w:rPr>
        <w:annotationRef/>
      </w:r>
      <w:r>
        <w:t>I can’t put together, in my head, the contradiction between what these figures show and the relatively low levels of Papuan diversity you report on once the Manhattan measures come in. I can’t believe it’s just due to ‘total difference’ vs ‘partial difference’. Maybe it’d be useful to build in a couple more comparators, i.e. Austronesian languages and Indo-European languages (and Pama-Nyungan also, why not) alongside the global random sample</w:t>
      </w:r>
    </w:p>
  </w:comment>
  <w:comment w:id="26" w:author="Microsoft Office User" w:date="2023-04-27T18:40:00Z" w:initials="MOU">
    <w:p w14:paraId="346336F9" w14:textId="24549DEF" w:rsidR="00A10901" w:rsidRDefault="00A10901">
      <w:pPr>
        <w:pStyle w:val="CommentText"/>
      </w:pPr>
      <w:r>
        <w:rPr>
          <w:rStyle w:val="CommentReference"/>
        </w:rPr>
        <w:annotationRef/>
      </w:r>
      <w:r>
        <w:t>This is very cool and striking</w:t>
      </w:r>
    </w:p>
  </w:comment>
  <w:comment w:id="27" w:author="Sam Passmore" w:date="2023-04-19T10:04:00Z" w:initials="SP">
    <w:p w14:paraId="7DF8A934" w14:textId="47ED4E32" w:rsidR="003319C2" w:rsidRDefault="003319C2" w:rsidP="00E62D45">
      <w:r>
        <w:rPr>
          <w:rStyle w:val="CommentReference"/>
        </w:rPr>
        <w:annotationRef/>
      </w:r>
      <w:r>
        <w:rPr>
          <w:color w:val="000000"/>
          <w:sz w:val="20"/>
          <w:szCs w:val="20"/>
        </w:rPr>
        <w:t xml:space="preserve">Maybe be more specific here. </w:t>
      </w:r>
    </w:p>
  </w:comment>
  <w:comment w:id="28" w:author="Microsoft Office User" w:date="2023-04-27T17:53:00Z" w:initials="MOU">
    <w:p w14:paraId="68C6167B" w14:textId="0FB421C1" w:rsidR="00A10901" w:rsidRDefault="00A10901">
      <w:pPr>
        <w:pStyle w:val="CommentText"/>
      </w:pPr>
      <w:r>
        <w:rPr>
          <w:rStyle w:val="CommentReference"/>
        </w:rPr>
        <w:annotationRef/>
      </w:r>
      <w:r>
        <w:t>Odd wording which I don’t really understand. Do you mean that ‘each formal difference, even if small, counts as an equally important difference in semantic structure’?</w:t>
      </w:r>
    </w:p>
  </w:comment>
  <w:comment w:id="29" w:author="Microsoft Office User" w:date="2023-04-27T17:54:00Z" w:initials="MOU">
    <w:p w14:paraId="6459DCEA" w14:textId="0C00779A" w:rsidR="00A10901" w:rsidRDefault="00A10901">
      <w:pPr>
        <w:pStyle w:val="CommentText"/>
      </w:pPr>
      <w:r>
        <w:rPr>
          <w:rStyle w:val="CommentReference"/>
        </w:rPr>
        <w:annotationRef/>
      </w:r>
      <w:r>
        <w:t>I’d word this differently. The point I think you’re suggesting is that ‘It could be the case that a disproportionately large number of the distinct kin types in Papuan languages are due to minor formal differences of the cousin/cousine type.</w:t>
      </w:r>
    </w:p>
  </w:comment>
  <w:comment w:id="31" w:author="Microsoft Office User" w:date="2023-04-27T17:57:00Z" w:initials="MOU">
    <w:p w14:paraId="7E6F9A62" w14:textId="3B77BD56" w:rsidR="00A10901" w:rsidRDefault="00A10901">
      <w:pPr>
        <w:pStyle w:val="CommentText"/>
      </w:pPr>
      <w:r>
        <w:rPr>
          <w:rStyle w:val="CommentReference"/>
        </w:rPr>
        <w:annotationRef/>
      </w:r>
      <w:r>
        <w:t xml:space="preserve">A concrete example would be good. Maybe instead cousin/cousine you could give these three sets as illustration: English son/daughter (max Manhattan distance), Kayardild kunawun ‘son, daughter [of man]’ (min Manhattan distance), Spanish hijo ‘son’, hija ‘daughter’ </w:t>
      </w:r>
    </w:p>
  </w:comment>
  <w:comment w:id="36" w:author="Microsoft Office User" w:date="2023-04-27T17:47:00Z" w:initials="MOU">
    <w:p w14:paraId="3C830828" w14:textId="6D0EA582" w:rsidR="00A10901" w:rsidRDefault="00A10901">
      <w:pPr>
        <w:pStyle w:val="CommentText"/>
      </w:pPr>
      <w:r>
        <w:rPr>
          <w:rStyle w:val="CommentReference"/>
        </w:rPr>
        <w:annotationRef/>
      </w:r>
      <w:r>
        <w:t>But they’re not more closely related – there are several dozens of Papuan families/clades in Kinbank</w:t>
      </w:r>
    </w:p>
  </w:comment>
  <w:comment w:id="38" w:author="Microsoft Office User" w:date="2023-04-27T17:48:00Z" w:initials="MOU">
    <w:p w14:paraId="0C8F4F3F" w14:textId="37700298" w:rsidR="00A10901" w:rsidRDefault="00A10901">
      <w:pPr>
        <w:pStyle w:val="CommentText"/>
      </w:pPr>
      <w:r>
        <w:rPr>
          <w:rStyle w:val="CommentReference"/>
        </w:rPr>
        <w:annotationRef/>
      </w:r>
      <w:r>
        <w:t>So this actually shows LESS diversity than one would expect, given that ‘Papuan’ contains many unrelated families, while Austronesian and PN are clear famlies</w:t>
      </w:r>
    </w:p>
  </w:comment>
  <w:comment w:id="39" w:author="Microsoft Office User" w:date="2023-04-27T17:50:00Z" w:initials="MOU">
    <w:p w14:paraId="746D1958" w14:textId="78C351CB" w:rsidR="00A10901" w:rsidRDefault="00A10901">
      <w:pPr>
        <w:pStyle w:val="CommentText"/>
      </w:pPr>
      <w:r>
        <w:rPr>
          <w:rStyle w:val="CommentReference"/>
        </w:rPr>
        <w:annotationRef/>
      </w:r>
      <w:r>
        <w:t>Didn’t we already explain this earlier in the paper? Seems unnecessary to re-explain here. But we might not have used these terms. Could you read back and check – then we can work out how to adjust to maintain coherence and consistency</w:t>
      </w:r>
    </w:p>
  </w:comment>
  <w:comment w:id="45" w:author="Microsoft Office User" w:date="2023-04-27T17:59:00Z" w:initials="MOU">
    <w:p w14:paraId="2FA28354" w14:textId="5AB99C9D" w:rsidR="00A10901" w:rsidRDefault="00A10901">
      <w:pPr>
        <w:pStyle w:val="CommentText"/>
      </w:pPr>
      <w:r>
        <w:rPr>
          <w:rStyle w:val="CommentReference"/>
        </w:rPr>
        <w:annotationRef/>
      </w:r>
      <w:r>
        <w:t>I don’t think this is a good use of the term. Often it just gets applied to the parent/nuncle level. Maybe say ‘Iroquois/Dravidian’. Or else ‘the pattern corresponding to the bifurcate/merging pattern’</w:t>
      </w:r>
    </w:p>
  </w:comment>
  <w:comment w:id="46" w:author="Microsoft Office User" w:date="2023-04-27T18:02:00Z" w:initials="MOU">
    <w:p w14:paraId="201EFA19" w14:textId="61076C1A" w:rsidR="00A10901" w:rsidRDefault="00A10901">
      <w:pPr>
        <w:pStyle w:val="CommentText"/>
      </w:pPr>
      <w:r>
        <w:rPr>
          <w:rStyle w:val="CommentReference"/>
        </w:rPr>
        <w:annotationRef/>
      </w:r>
      <w:r>
        <w:t>‘contemporary’ problematic here since it suggests that ‘older’ languages are also kicking around our data base, yet the Papuan part of kinbank is entirely synchronic/contemporary. Maybe ‘coherent’ or ‘thoroughgoing’ or ‘homogeneous’?</w:t>
      </w:r>
    </w:p>
  </w:comment>
  <w:comment w:id="47" w:author="Microsoft Office User" w:date="2023-04-27T18:01:00Z" w:initials="MOU">
    <w:p w14:paraId="7DFAD616" w14:textId="40A6528C" w:rsidR="00A10901" w:rsidRDefault="00A10901">
      <w:pPr>
        <w:pStyle w:val="CommentText"/>
      </w:pPr>
      <w:r>
        <w:rPr>
          <w:rStyle w:val="CommentReference"/>
        </w:rPr>
        <w:annotationRef/>
      </w:r>
      <w:r>
        <w:t xml:space="preserve">What does ‘in all subsets’ mean? You’re talking about </w:t>
      </w:r>
    </w:p>
  </w:comment>
  <w:comment w:id="48" w:author="Microsoft Office User" w:date="2023-04-27T18:03:00Z" w:initials="MOU">
    <w:p w14:paraId="7E20FAB1" w14:textId="5938256B" w:rsidR="00A10901" w:rsidRDefault="00A10901">
      <w:pPr>
        <w:pStyle w:val="CommentText"/>
      </w:pPr>
      <w:r>
        <w:rPr>
          <w:rStyle w:val="CommentReference"/>
        </w:rPr>
        <w:annotationRef/>
      </w:r>
      <w:r>
        <w:t>So to me this suggests we should turn the problem into the question – is it possible that what is distinctive about Papuan languages is that they don’t apply the bifurcate/merging principle bilaterally. Can we interrogate a pattern like the ratio of    F=FB≠MB and/or M=MZ≠FZ (i.e. SOME bifurcate merging) to consistent bifurcate merging (F=FB≠MB &amp; M=MZ≠FZ). (We could call this ‘bifurcate merging consistency’). I’d investigate the parent/nuncle and cousin/sib levels separately, since as we (inclusive) showed in our kin vs kin paper these two generational levels are much less tightly integrated than they have been said to be</w:t>
      </w:r>
    </w:p>
  </w:comment>
  <w:comment w:id="49" w:author="Microsoft Office User" w:date="2023-04-27T18:09:00Z" w:initials="MOU">
    <w:p w14:paraId="044A92DC" w14:textId="135924FF" w:rsidR="00A10901" w:rsidRDefault="00A10901">
      <w:pPr>
        <w:pStyle w:val="CommentText"/>
      </w:pPr>
      <w:r>
        <w:rPr>
          <w:rStyle w:val="CommentReference"/>
        </w:rPr>
        <w:annotationRef/>
      </w:r>
      <w:r>
        <w:t>Here and in the next para, once again it’s written as if the first part of the paper doesn’t exist. We explain some of that rationale there, particularly (in the Nen/Komnzo section) on the rationale for different types of cousin being treated differently, so why not refer back to that (with a bit of summary here)</w:t>
      </w:r>
    </w:p>
  </w:comment>
  <w:comment w:id="50" w:author="Microsoft Office User" w:date="2023-04-27T18:10:00Z" w:initials="MOU">
    <w:p w14:paraId="6495E72B" w14:textId="2481DBB3" w:rsidR="00A10901" w:rsidRDefault="00A10901">
      <w:pPr>
        <w:pStyle w:val="CommentText"/>
      </w:pPr>
      <w:r>
        <w:rPr>
          <w:rStyle w:val="CommentReference"/>
        </w:rPr>
        <w:annotationRef/>
      </w:r>
      <w:r>
        <w:t>What does ‘proto-Papuan’ mean? It’s not a coherent construct (any more than ‘proto-Eurasian’ would be). I’d delete this whole para – and, instead, use the space to investigate the question above, in terms of merging (in)consistency. If you read the section on Yam kinship carefully, you’ll see that in social terms this uncoupling makes 100% sense culturally</w:t>
      </w:r>
    </w:p>
  </w:comment>
  <w:comment w:id="51" w:author="Microsoft Office User" w:date="2023-04-27T18:14:00Z" w:initials="MOU">
    <w:p w14:paraId="0A5F5A03" w14:textId="070CEAB4" w:rsidR="00A10901" w:rsidRDefault="00A10901">
      <w:pPr>
        <w:pStyle w:val="CommentText"/>
      </w:pPr>
      <w:r>
        <w:rPr>
          <w:rStyle w:val="CommentReference"/>
        </w:rPr>
        <w:annotationRef/>
      </w:r>
    </w:p>
  </w:comment>
  <w:comment w:id="52" w:author="Microsoft Office User" w:date="2023-04-27T18:15:00Z" w:initials="MOU">
    <w:p w14:paraId="33CD476C" w14:textId="26B2371A" w:rsidR="00A10901" w:rsidRDefault="00A10901">
      <w:pPr>
        <w:pStyle w:val="CommentText"/>
      </w:pPr>
      <w:r>
        <w:rPr>
          <w:rStyle w:val="CommentReference"/>
        </w:rPr>
        <w:annotationRef/>
      </w:r>
      <w:r>
        <w:t>These are really interesting and helpful. It might actually make sense to move this earlier, under a section titled like ‘some typical features’ (to then be contrasted with a section entitled something like ‘Is Papuan kinship disproportionately diverse?’</w:t>
      </w:r>
    </w:p>
  </w:comment>
  <w:comment w:id="53" w:author="Microsoft Office User" w:date="2023-04-27T18:14:00Z" w:initials="MOU">
    <w:p w14:paraId="519DA3B4" w14:textId="1C6CB3EA" w:rsidR="00A10901" w:rsidRDefault="00A10901">
      <w:pPr>
        <w:pStyle w:val="CommentText"/>
      </w:pPr>
      <w:r>
        <w:rPr>
          <w:rStyle w:val="CommentReference"/>
        </w:rPr>
        <w:annotationRef/>
      </w:r>
      <w:r>
        <w:t>Possible to add indications of statistical significance?</w:t>
      </w:r>
    </w:p>
  </w:comment>
  <w:comment w:id="67" w:author="Microsoft Office User" w:date="2023-04-27T18:20:00Z" w:initials="MOU">
    <w:p w14:paraId="78BE0184" w14:textId="4A276F2A" w:rsidR="00A10901" w:rsidRDefault="00A10901">
      <w:pPr>
        <w:pStyle w:val="CommentText"/>
      </w:pPr>
      <w:r>
        <w:rPr>
          <w:rStyle w:val="CommentReference"/>
        </w:rPr>
        <w:annotationRef/>
      </w:r>
      <w:r>
        <w:t>v. interesting; would also be interesting to indicate which other families have the next-highest prevalence of these terms</w:t>
      </w:r>
    </w:p>
  </w:comment>
  <w:comment w:id="68" w:author="Microsoft Office User" w:date="2023-04-27T18:21:00Z" w:initials="MOU">
    <w:p w14:paraId="103AF5AB" w14:textId="20F36F71" w:rsidR="00A10901" w:rsidRDefault="00A10901">
      <w:pPr>
        <w:pStyle w:val="CommentText"/>
      </w:pPr>
      <w:r>
        <w:rPr>
          <w:rStyle w:val="CommentReference"/>
        </w:rPr>
        <w:annotationRef/>
      </w:r>
      <w:r>
        <w:t>And Timor-Alor-Pantar has recently been shown to be in TNG anyway.</w:t>
      </w:r>
    </w:p>
  </w:comment>
  <w:comment w:id="70" w:author="Microsoft Office User" w:date="2023-04-27T18:23:00Z" w:initials="MOU">
    <w:p w14:paraId="0A3DB70C" w14:textId="4A616319" w:rsidR="00A10901" w:rsidRDefault="00A10901">
      <w:pPr>
        <w:pStyle w:val="CommentText"/>
      </w:pPr>
      <w:r>
        <w:rPr>
          <w:rStyle w:val="CommentReference"/>
        </w:rPr>
        <w:annotationRef/>
      </w:r>
      <w:r>
        <w:t>And perhaps worth mentioning that this often goes together with ‘partial bifurcate merging’, i.e. Nen-style bifurcate merging on father’s side but matrilineal skewing for mother’s side</w:t>
      </w:r>
    </w:p>
  </w:comment>
  <w:comment w:id="71" w:author="Microsoft Office User" w:date="2023-04-27T18:24:00Z" w:initials="MOU">
    <w:p w14:paraId="35190EC6" w14:textId="095D086E" w:rsidR="00A10901" w:rsidRDefault="00A10901">
      <w:pPr>
        <w:pStyle w:val="CommentText"/>
      </w:pPr>
      <w:r>
        <w:rPr>
          <w:rStyle w:val="CommentReference"/>
        </w:rPr>
        <w:annotationRef/>
      </w:r>
      <w:r>
        <w:t>Is there anything else that your searches reveal to be occur with some frequency in Papuan languages but to be rare or non-existent elsewhere?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A925A4" w15:done="0"/>
  <w15:commentEx w15:paraId="0E5FFBFA" w15:done="0"/>
  <w15:commentEx w15:paraId="43C62582" w15:done="0"/>
  <w15:commentEx w15:paraId="6401E14B" w15:done="0"/>
  <w15:commentEx w15:paraId="17B824C3" w15:done="0"/>
  <w15:commentEx w15:paraId="50568E99" w15:done="0"/>
  <w15:commentEx w15:paraId="459DA74B" w15:done="0"/>
  <w15:commentEx w15:paraId="4AFA5685" w15:done="0"/>
  <w15:commentEx w15:paraId="4B54C458" w15:done="0"/>
  <w15:commentEx w15:paraId="25D19AC1" w15:done="0"/>
  <w15:commentEx w15:paraId="63F24267" w15:done="0"/>
  <w15:commentEx w15:paraId="50F152C8" w15:done="0"/>
  <w15:commentEx w15:paraId="346336F9" w15:done="0"/>
  <w15:commentEx w15:paraId="7DF8A934" w15:done="0"/>
  <w15:commentEx w15:paraId="68C6167B" w15:done="0"/>
  <w15:commentEx w15:paraId="6459DCEA" w15:done="0"/>
  <w15:commentEx w15:paraId="7E6F9A62" w15:done="0"/>
  <w15:commentEx w15:paraId="3C830828" w15:done="0"/>
  <w15:commentEx w15:paraId="0C8F4F3F" w15:done="0"/>
  <w15:commentEx w15:paraId="746D1958" w15:done="0"/>
  <w15:commentEx w15:paraId="2FA28354" w15:done="0"/>
  <w15:commentEx w15:paraId="201EFA19" w15:done="0"/>
  <w15:commentEx w15:paraId="7DFAD616" w15:done="0"/>
  <w15:commentEx w15:paraId="7E20FAB1" w15:done="0"/>
  <w15:commentEx w15:paraId="044A92DC" w15:done="0"/>
  <w15:commentEx w15:paraId="6495E72B" w15:done="0"/>
  <w15:commentEx w15:paraId="0A5F5A03" w15:done="0"/>
  <w15:commentEx w15:paraId="33CD476C" w15:done="0"/>
  <w15:commentEx w15:paraId="519DA3B4" w15:done="0"/>
  <w15:commentEx w15:paraId="78BE0184" w15:done="0"/>
  <w15:commentEx w15:paraId="103AF5AB" w15:done="0"/>
  <w15:commentEx w15:paraId="0A3DB70C" w15:done="0"/>
  <w15:commentEx w15:paraId="35190E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53D42" w16cex:dateUtc="2023-04-27T16:28:00Z"/>
  <w16cex:commentExtensible w16cex:durableId="27F53CBD" w16cex:dateUtc="2023-04-27T16:26:00Z"/>
  <w16cex:commentExtensible w16cex:durableId="27E9210B" w16cex:dateUtc="2023-04-18T04:00:00Z"/>
  <w16cex:commentExtensible w16cex:durableId="27F53C8F" w16cex:dateUtc="2023-04-27T16:25:00Z"/>
  <w16cex:commentExtensible w16cex:durableId="27F53D8B" w16cex:dateUtc="2023-04-27T16:29:00Z"/>
  <w16cex:commentExtensible w16cex:durableId="27F534BF" w16cex:dateUtc="2023-04-27T15:51:00Z"/>
  <w16cex:commentExtensible w16cex:durableId="27F53EB5" w16cex:dateUtc="2023-04-27T16:34:00Z"/>
  <w16cex:commentExtensible w16cex:durableId="27F53EE7" w16cex:dateUtc="2023-04-27T16:35:00Z"/>
  <w16cex:commentExtensible w16cex:durableId="27F53FBD" w16cex:dateUtc="2023-04-27T16:38:00Z"/>
  <w16cex:commentExtensible w16cex:durableId="27F53F2F" w16cex:dateUtc="2023-04-27T16:36:00Z"/>
  <w16cex:commentExtensible w16cex:durableId="27F50A2C" w16cex:dateUtc="2023-04-27T04:50:00Z"/>
  <w16cex:commentExtensible w16cex:durableId="27F53A94" w16cex:dateUtc="2023-04-27T16:16:00Z"/>
  <w16cex:commentExtensible w16cex:durableId="27F54002" w16cex:dateUtc="2023-04-27T16:40:00Z"/>
  <w16cex:commentExtensible w16cex:durableId="27EA3B1D" w16cex:dateUtc="2023-04-19T00:04:00Z"/>
  <w16cex:commentExtensible w16cex:durableId="27F53510" w16cex:dateUtc="2023-04-27T15:53:00Z"/>
  <w16cex:commentExtensible w16cex:durableId="27F53558" w16cex:dateUtc="2023-04-27T15:54:00Z"/>
  <w16cex:commentExtensible w16cex:durableId="27F53607" w16cex:dateUtc="2023-04-27T15:57:00Z"/>
  <w16cex:commentExtensible w16cex:durableId="27F53395" w16cex:dateUtc="2023-04-27T15:47:00Z"/>
  <w16cex:commentExtensible w16cex:durableId="27F533E7" w16cex:dateUtc="2023-04-27T15:48:00Z"/>
  <w16cex:commentExtensible w16cex:durableId="27F53448" w16cex:dateUtc="2023-04-27T15:50:00Z"/>
  <w16cex:commentExtensible w16cex:durableId="27F53695" w16cex:dateUtc="2023-04-27T15:59:00Z"/>
  <w16cex:commentExtensible w16cex:durableId="27F53724" w16cex:dateUtc="2023-04-27T16:02:00Z"/>
  <w16cex:commentExtensible w16cex:durableId="27F5370A" w16cex:dateUtc="2023-04-27T16:01:00Z"/>
  <w16cex:commentExtensible w16cex:durableId="27F53789" w16cex:dateUtc="2023-04-27T16:03:00Z"/>
  <w16cex:commentExtensible w16cex:durableId="27F538E7" w16cex:dateUtc="2023-04-27T16:09:00Z"/>
  <w16cex:commentExtensible w16cex:durableId="27F53932" w16cex:dateUtc="2023-04-27T16:10:00Z"/>
  <w16cex:commentExtensible w16cex:durableId="27F53A12" w16cex:dateUtc="2023-04-27T16:14:00Z"/>
  <w16cex:commentExtensible w16cex:durableId="27F53A24" w16cex:dateUtc="2023-04-27T16:15:00Z"/>
  <w16cex:commentExtensible w16cex:durableId="27F539FC" w16cex:dateUtc="2023-04-27T16:14:00Z"/>
  <w16cex:commentExtensible w16cex:durableId="27F53B64" w16cex:dateUtc="2023-04-27T16:20:00Z"/>
  <w16cex:commentExtensible w16cex:durableId="27F53BA4" w16cex:dateUtc="2023-04-27T16:21:00Z"/>
  <w16cex:commentExtensible w16cex:durableId="27F53C05" w16cex:dateUtc="2023-04-27T16:23:00Z"/>
  <w16cex:commentExtensible w16cex:durableId="27F53C43" w16cex:dateUtc="2023-04-27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925A4" w16cid:durableId="27F53D42"/>
  <w16cid:commentId w16cid:paraId="0E5FFBFA" w16cid:durableId="27F53CBD"/>
  <w16cid:commentId w16cid:paraId="43C62582" w16cid:durableId="27E9210B"/>
  <w16cid:commentId w16cid:paraId="6401E14B" w16cid:durableId="27F53C8F"/>
  <w16cid:commentId w16cid:paraId="17B824C3" w16cid:durableId="27F53D8B"/>
  <w16cid:commentId w16cid:paraId="50568E99" w16cid:durableId="27F534BF"/>
  <w16cid:commentId w16cid:paraId="459DA74B" w16cid:durableId="27F53EB5"/>
  <w16cid:commentId w16cid:paraId="4AFA5685" w16cid:durableId="27F53EE7"/>
  <w16cid:commentId w16cid:paraId="4B54C458" w16cid:durableId="27F53FBD"/>
  <w16cid:commentId w16cid:paraId="25D19AC1" w16cid:durableId="27F53F2F"/>
  <w16cid:commentId w16cid:paraId="63F24267" w16cid:durableId="27F50A2C"/>
  <w16cid:commentId w16cid:paraId="50F152C8" w16cid:durableId="27F53A94"/>
  <w16cid:commentId w16cid:paraId="346336F9" w16cid:durableId="27F54002"/>
  <w16cid:commentId w16cid:paraId="7DF8A934" w16cid:durableId="27EA3B1D"/>
  <w16cid:commentId w16cid:paraId="68C6167B" w16cid:durableId="27F53510"/>
  <w16cid:commentId w16cid:paraId="6459DCEA" w16cid:durableId="27F53558"/>
  <w16cid:commentId w16cid:paraId="7E6F9A62" w16cid:durableId="27F53607"/>
  <w16cid:commentId w16cid:paraId="3C830828" w16cid:durableId="27F53395"/>
  <w16cid:commentId w16cid:paraId="0C8F4F3F" w16cid:durableId="27F533E7"/>
  <w16cid:commentId w16cid:paraId="746D1958" w16cid:durableId="27F53448"/>
  <w16cid:commentId w16cid:paraId="2FA28354" w16cid:durableId="27F53695"/>
  <w16cid:commentId w16cid:paraId="201EFA19" w16cid:durableId="27F53724"/>
  <w16cid:commentId w16cid:paraId="7DFAD616" w16cid:durableId="27F5370A"/>
  <w16cid:commentId w16cid:paraId="7E20FAB1" w16cid:durableId="27F53789"/>
  <w16cid:commentId w16cid:paraId="044A92DC" w16cid:durableId="27F538E7"/>
  <w16cid:commentId w16cid:paraId="6495E72B" w16cid:durableId="27F53932"/>
  <w16cid:commentId w16cid:paraId="0A5F5A03" w16cid:durableId="27F53A12"/>
  <w16cid:commentId w16cid:paraId="33CD476C" w16cid:durableId="27F53A24"/>
  <w16cid:commentId w16cid:paraId="519DA3B4" w16cid:durableId="27F539FC"/>
  <w16cid:commentId w16cid:paraId="78BE0184" w16cid:durableId="27F53B64"/>
  <w16cid:commentId w16cid:paraId="103AF5AB" w16cid:durableId="27F53BA4"/>
  <w16cid:commentId w16cid:paraId="0A3DB70C" w16cid:durableId="27F53C05"/>
  <w16cid:commentId w16cid:paraId="35190EC6" w16cid:durableId="27F53C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17FD4" w14:textId="77777777" w:rsidR="007E45B5" w:rsidRDefault="007E45B5" w:rsidP="00585B60">
      <w:r>
        <w:separator/>
      </w:r>
    </w:p>
  </w:endnote>
  <w:endnote w:type="continuationSeparator" w:id="0">
    <w:p w14:paraId="0EFCCC98" w14:textId="77777777" w:rsidR="007E45B5" w:rsidRDefault="007E45B5" w:rsidP="00585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AE153" w14:textId="77777777" w:rsidR="007E45B5" w:rsidRDefault="007E45B5" w:rsidP="00585B60">
      <w:r>
        <w:separator/>
      </w:r>
    </w:p>
  </w:footnote>
  <w:footnote w:type="continuationSeparator" w:id="0">
    <w:p w14:paraId="3DF3E27F" w14:textId="77777777" w:rsidR="007E45B5" w:rsidRDefault="007E45B5" w:rsidP="00585B60">
      <w:r>
        <w:continuationSeparator/>
      </w:r>
    </w:p>
  </w:footnote>
  <w:footnote w:id="1">
    <w:p w14:paraId="0D755A29" w14:textId="77777777" w:rsidR="004517CF" w:rsidRPr="004517CF" w:rsidRDefault="004517CF" w:rsidP="004517CF">
      <w:pPr>
        <w:pStyle w:val="FootnoteText"/>
        <w:rPr>
          <w:lang w:val="en-AU"/>
        </w:rPr>
      </w:pPr>
      <w:r>
        <w:rPr>
          <w:rStyle w:val="FootnoteReference"/>
        </w:rPr>
        <w:footnoteRef/>
      </w:r>
      <w:r>
        <w:t xml:space="preserve"> </w:t>
      </w:r>
      <w:r w:rsidRPr="007A4718">
        <w:rPr>
          <w:rFonts w:ascii="Times New Roman" w:hAnsi="Times New Roman" w:cs="Times New Roman"/>
          <w:lang w:val="en-AU"/>
        </w:rPr>
        <w:t>Note that the number of possible systems in the set of 40 sibling and cousin kin types is 1.57 x 10</w:t>
      </w:r>
      <w:r w:rsidRPr="007A4718">
        <w:rPr>
          <w:rFonts w:ascii="Times New Roman" w:hAnsi="Times New Roman" w:cs="Times New Roman"/>
          <w:vertAlign w:val="superscript"/>
          <w:lang w:val="en-AU"/>
        </w:rPr>
        <w:t>35</w:t>
      </w:r>
      <w:r w:rsidRPr="007A4718">
        <w:rPr>
          <w:rFonts w:ascii="Times New Roman" w:hAnsi="Times New Roman" w:cs="Times New Roman"/>
          <w:lang w:val="en-AU"/>
        </w:rPr>
        <w:t>. In Siblings, the total number is only 4,140 and in Parents and Parent’s siblings, it is 5.17 x 10</w:t>
      </w:r>
      <w:r w:rsidRPr="007A4718">
        <w:rPr>
          <w:rFonts w:ascii="Times New Roman" w:hAnsi="Times New Roman" w:cs="Times New Roman"/>
          <w:vertAlign w:val="superscript"/>
          <w:lang w:val="en-AU"/>
        </w:rPr>
        <w:t>13</w:t>
      </w:r>
      <w:r w:rsidRPr="007A4718">
        <w:rPr>
          <w:rFonts w:ascii="Times New Roman" w:hAnsi="Times New Roman" w:cs="Times New Roman"/>
          <w:lang w:val="en-AU"/>
        </w:rPr>
        <w:t>. Since the possible number of systems is much higher in siblings and cousins, so to are the number of possible differences.</w:t>
      </w:r>
      <w:r>
        <w:rPr>
          <w:lang w:val="en-AU"/>
        </w:rPr>
        <w:t xml:space="preserve"> </w:t>
      </w:r>
    </w:p>
  </w:footnote>
  <w:footnote w:id="2">
    <w:p w14:paraId="781C09C1" w14:textId="77777777" w:rsidR="0067028E" w:rsidRPr="007A4718" w:rsidRDefault="0067028E" w:rsidP="0067028E">
      <w:pPr>
        <w:pStyle w:val="FootnoteText"/>
        <w:rPr>
          <w:lang w:val="en-AU"/>
        </w:rPr>
      </w:pPr>
      <w:r>
        <w:rPr>
          <w:rStyle w:val="FootnoteReference"/>
        </w:rPr>
        <w:footnoteRef/>
      </w:r>
      <w:r>
        <w:t xml:space="preserve"> </w:t>
      </w:r>
      <w:r>
        <w:rPr>
          <w:rFonts w:ascii="Times New Roman" w:hAnsi="Times New Roman" w:cs="Times New Roman"/>
          <w:color w:val="000000" w:themeColor="text1"/>
          <w:lang w:val="en-AU"/>
        </w:rPr>
        <w:t>We could also look at the relative age of parent’s siblings, but these are not important distinctions in Papuan languages.</w:t>
      </w:r>
    </w:p>
  </w:footnote>
  <w:footnote w:id="3">
    <w:p w14:paraId="01FB111C" w14:textId="77777777" w:rsidR="0067028E" w:rsidRPr="002741C5" w:rsidRDefault="0067028E" w:rsidP="0067028E">
      <w:pPr>
        <w:pStyle w:val="FootnoteText"/>
        <w:rPr>
          <w:lang w:val="en-AU"/>
        </w:rPr>
      </w:pPr>
      <w:r>
        <w:rPr>
          <w:rStyle w:val="FootnoteReference"/>
        </w:rPr>
        <w:footnoteRef/>
      </w:r>
      <w:r>
        <w:t xml:space="preserve"> </w:t>
      </w:r>
      <w:r w:rsidRPr="002741C5">
        <w:rPr>
          <w:lang w:val="en-AU"/>
        </w:rPr>
        <w:t>The fifth possibility is F = MB ≠ FB which violates the rule of col</w:t>
      </w:r>
      <w:del w:id="40" w:author="Microsoft Office User" w:date="2023-04-27T18:13:00Z">
        <w:r w:rsidRPr="002741C5" w:rsidDel="00A10901">
          <w:rPr>
            <w:lang w:val="en-AU"/>
          </w:rPr>
          <w:delText>l</w:delText>
        </w:r>
      </w:del>
      <w:r w:rsidRPr="002741C5">
        <w:rPr>
          <w:lang w:val="en-AU"/>
        </w:rPr>
        <w:t>aterality and has never been observed.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A66ED"/>
    <w:multiLevelType w:val="hybridMultilevel"/>
    <w:tmpl w:val="45206248"/>
    <w:lvl w:ilvl="0" w:tplc="0C347A9C">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F9408C"/>
    <w:multiLevelType w:val="hybridMultilevel"/>
    <w:tmpl w:val="BD945B6E"/>
    <w:lvl w:ilvl="0" w:tplc="3C9C9468">
      <w:start w:val="22"/>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C7B8C"/>
    <w:multiLevelType w:val="hybridMultilevel"/>
    <w:tmpl w:val="95AA2048"/>
    <w:lvl w:ilvl="0" w:tplc="E24E615C">
      <w:start w:val="2"/>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6BAA2076"/>
    <w:multiLevelType w:val="hybridMultilevel"/>
    <w:tmpl w:val="CF0488A6"/>
    <w:lvl w:ilvl="0" w:tplc="F3688B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1163272">
    <w:abstractNumId w:val="3"/>
  </w:num>
  <w:num w:numId="2" w16cid:durableId="1171915715">
    <w:abstractNumId w:val="2"/>
  </w:num>
  <w:num w:numId="3" w16cid:durableId="1704475885">
    <w:abstractNumId w:val="0"/>
  </w:num>
  <w:num w:numId="4" w16cid:durableId="2265018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am Passmore">
    <w15:presenceInfo w15:providerId="AD" w15:userId="S::u1123114@anu.edu.au::8963b08c-5884-429d-9b8e-c6cae7b29b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5"/>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60"/>
    <w:rsid w:val="00015A2B"/>
    <w:rsid w:val="00016198"/>
    <w:rsid w:val="000B0B8C"/>
    <w:rsid w:val="000B3786"/>
    <w:rsid w:val="000C4C6C"/>
    <w:rsid w:val="000E2692"/>
    <w:rsid w:val="000F3B20"/>
    <w:rsid w:val="00105A92"/>
    <w:rsid w:val="00154CA5"/>
    <w:rsid w:val="00193E06"/>
    <w:rsid w:val="001A7666"/>
    <w:rsid w:val="001C019C"/>
    <w:rsid w:val="001E2988"/>
    <w:rsid w:val="002567E4"/>
    <w:rsid w:val="00271A81"/>
    <w:rsid w:val="002741C5"/>
    <w:rsid w:val="002D21F7"/>
    <w:rsid w:val="0030125C"/>
    <w:rsid w:val="003319C2"/>
    <w:rsid w:val="003635FC"/>
    <w:rsid w:val="00374C41"/>
    <w:rsid w:val="00391C56"/>
    <w:rsid w:val="004517CF"/>
    <w:rsid w:val="004B71F5"/>
    <w:rsid w:val="004E2711"/>
    <w:rsid w:val="00514B5C"/>
    <w:rsid w:val="00555CEA"/>
    <w:rsid w:val="00585B60"/>
    <w:rsid w:val="005C09C5"/>
    <w:rsid w:val="005C393B"/>
    <w:rsid w:val="005C5C99"/>
    <w:rsid w:val="006517A4"/>
    <w:rsid w:val="0067028E"/>
    <w:rsid w:val="00687910"/>
    <w:rsid w:val="00696341"/>
    <w:rsid w:val="007008D6"/>
    <w:rsid w:val="00710162"/>
    <w:rsid w:val="007666C2"/>
    <w:rsid w:val="00771471"/>
    <w:rsid w:val="007A4718"/>
    <w:rsid w:val="007C1AAD"/>
    <w:rsid w:val="007C47AE"/>
    <w:rsid w:val="007E45B5"/>
    <w:rsid w:val="007E73E8"/>
    <w:rsid w:val="008759A4"/>
    <w:rsid w:val="008A1812"/>
    <w:rsid w:val="008B193A"/>
    <w:rsid w:val="008B3DE9"/>
    <w:rsid w:val="009377BC"/>
    <w:rsid w:val="009B5908"/>
    <w:rsid w:val="009D14A2"/>
    <w:rsid w:val="009E1FA0"/>
    <w:rsid w:val="00A10901"/>
    <w:rsid w:val="00A74DF5"/>
    <w:rsid w:val="00A866AC"/>
    <w:rsid w:val="00A97AEF"/>
    <w:rsid w:val="00AF4C5E"/>
    <w:rsid w:val="00B44974"/>
    <w:rsid w:val="00B51FF2"/>
    <w:rsid w:val="00B72DA3"/>
    <w:rsid w:val="00BB58B4"/>
    <w:rsid w:val="00CC656E"/>
    <w:rsid w:val="00CC7A20"/>
    <w:rsid w:val="00CE0D46"/>
    <w:rsid w:val="00CE4522"/>
    <w:rsid w:val="00CE5D23"/>
    <w:rsid w:val="00D8490A"/>
    <w:rsid w:val="00DA37BE"/>
    <w:rsid w:val="00DB3072"/>
    <w:rsid w:val="00DD4277"/>
    <w:rsid w:val="00DF4B7A"/>
    <w:rsid w:val="00DF7DF5"/>
    <w:rsid w:val="00E00162"/>
    <w:rsid w:val="00E05556"/>
    <w:rsid w:val="00EA3B69"/>
    <w:rsid w:val="00ED3AEF"/>
    <w:rsid w:val="00EE6BB8"/>
    <w:rsid w:val="00F047E4"/>
    <w:rsid w:val="00F061BE"/>
    <w:rsid w:val="00F279CC"/>
    <w:rsid w:val="00F61253"/>
    <w:rsid w:val="00F70DE5"/>
    <w:rsid w:val="00FE59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94AE"/>
  <w15:chartTrackingRefBased/>
  <w15:docId w15:val="{432898CD-65EA-294E-8C88-0BBA0758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B60"/>
    <w:rPr>
      <w:rFonts w:eastAsiaTheme="minorEastAsia"/>
      <w:kern w:val="0"/>
      <w:lang w:val="en-GB"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85B60"/>
    <w:rPr>
      <w:sz w:val="20"/>
      <w:szCs w:val="20"/>
    </w:rPr>
  </w:style>
  <w:style w:type="character" w:customStyle="1" w:styleId="FootnoteTextChar">
    <w:name w:val="Footnote Text Char"/>
    <w:basedOn w:val="DefaultParagraphFont"/>
    <w:link w:val="FootnoteText"/>
    <w:uiPriority w:val="99"/>
    <w:semiHidden/>
    <w:rsid w:val="00585B60"/>
    <w:rPr>
      <w:rFonts w:eastAsiaTheme="minorEastAsia"/>
      <w:kern w:val="0"/>
      <w:sz w:val="20"/>
      <w:szCs w:val="20"/>
      <w:lang w:val="en-GB" w:eastAsia="zh-CN"/>
      <w14:ligatures w14:val="none"/>
    </w:rPr>
  </w:style>
  <w:style w:type="character" w:styleId="FootnoteReference">
    <w:name w:val="footnote reference"/>
    <w:basedOn w:val="DefaultParagraphFont"/>
    <w:uiPriority w:val="99"/>
    <w:semiHidden/>
    <w:unhideWhenUsed/>
    <w:rsid w:val="00585B60"/>
    <w:rPr>
      <w:vertAlign w:val="superscript"/>
    </w:rPr>
  </w:style>
  <w:style w:type="paragraph" w:styleId="ListParagraph">
    <w:name w:val="List Paragraph"/>
    <w:basedOn w:val="Normal"/>
    <w:uiPriority w:val="34"/>
    <w:qFormat/>
    <w:rsid w:val="00585B60"/>
    <w:pPr>
      <w:spacing w:after="160" w:line="259" w:lineRule="auto"/>
      <w:ind w:left="720"/>
      <w:contextualSpacing/>
    </w:pPr>
    <w:rPr>
      <w:rFonts w:eastAsiaTheme="minorHAnsi"/>
      <w:sz w:val="22"/>
      <w:szCs w:val="22"/>
      <w:lang w:val="fr-FR" w:eastAsia="en-US"/>
    </w:rPr>
  </w:style>
  <w:style w:type="character" w:styleId="CommentReference">
    <w:name w:val="annotation reference"/>
    <w:basedOn w:val="DefaultParagraphFont"/>
    <w:uiPriority w:val="99"/>
    <w:semiHidden/>
    <w:unhideWhenUsed/>
    <w:rsid w:val="009D14A2"/>
    <w:rPr>
      <w:sz w:val="16"/>
      <w:szCs w:val="16"/>
    </w:rPr>
  </w:style>
  <w:style w:type="paragraph" w:styleId="CommentText">
    <w:name w:val="annotation text"/>
    <w:basedOn w:val="Normal"/>
    <w:link w:val="CommentTextChar"/>
    <w:uiPriority w:val="99"/>
    <w:semiHidden/>
    <w:unhideWhenUsed/>
    <w:rsid w:val="009D14A2"/>
    <w:rPr>
      <w:sz w:val="20"/>
      <w:szCs w:val="20"/>
    </w:rPr>
  </w:style>
  <w:style w:type="character" w:customStyle="1" w:styleId="CommentTextChar">
    <w:name w:val="Comment Text Char"/>
    <w:basedOn w:val="DefaultParagraphFont"/>
    <w:link w:val="CommentText"/>
    <w:uiPriority w:val="99"/>
    <w:semiHidden/>
    <w:rsid w:val="009D14A2"/>
    <w:rPr>
      <w:rFonts w:eastAsiaTheme="minorEastAsia"/>
      <w:kern w:val="0"/>
      <w:sz w:val="20"/>
      <w:szCs w:val="20"/>
      <w:lang w:val="en-GB" w:eastAsia="zh-CN"/>
      <w14:ligatures w14:val="none"/>
    </w:rPr>
  </w:style>
  <w:style w:type="paragraph" w:styleId="CommentSubject">
    <w:name w:val="annotation subject"/>
    <w:basedOn w:val="CommentText"/>
    <w:next w:val="CommentText"/>
    <w:link w:val="CommentSubjectChar"/>
    <w:uiPriority w:val="99"/>
    <w:semiHidden/>
    <w:unhideWhenUsed/>
    <w:rsid w:val="009D14A2"/>
    <w:rPr>
      <w:b/>
      <w:bCs/>
    </w:rPr>
  </w:style>
  <w:style w:type="character" w:customStyle="1" w:styleId="CommentSubjectChar">
    <w:name w:val="Comment Subject Char"/>
    <w:basedOn w:val="CommentTextChar"/>
    <w:link w:val="CommentSubject"/>
    <w:uiPriority w:val="99"/>
    <w:semiHidden/>
    <w:rsid w:val="009D14A2"/>
    <w:rPr>
      <w:rFonts w:eastAsiaTheme="minorEastAsia"/>
      <w:b/>
      <w:bCs/>
      <w:kern w:val="0"/>
      <w:sz w:val="20"/>
      <w:szCs w:val="20"/>
      <w:lang w:val="en-GB" w:eastAsia="zh-CN"/>
      <w14:ligatures w14:val="none"/>
    </w:rPr>
  </w:style>
  <w:style w:type="character" w:styleId="Hyperlink">
    <w:name w:val="Hyperlink"/>
    <w:basedOn w:val="DefaultParagraphFont"/>
    <w:uiPriority w:val="99"/>
    <w:unhideWhenUsed/>
    <w:rsid w:val="005C09C5"/>
    <w:rPr>
      <w:color w:val="0563C1" w:themeColor="hyperlink"/>
      <w:u w:val="single"/>
    </w:rPr>
  </w:style>
  <w:style w:type="character" w:styleId="UnresolvedMention">
    <w:name w:val="Unresolved Mention"/>
    <w:basedOn w:val="DefaultParagraphFont"/>
    <w:uiPriority w:val="99"/>
    <w:semiHidden/>
    <w:unhideWhenUsed/>
    <w:rsid w:val="005C09C5"/>
    <w:rPr>
      <w:color w:val="605E5C"/>
      <w:shd w:val="clear" w:color="auto" w:fill="E1DFDD"/>
    </w:rPr>
  </w:style>
  <w:style w:type="table" w:styleId="PlainTable5">
    <w:name w:val="Plain Table 5"/>
    <w:basedOn w:val="TableNormal"/>
    <w:uiPriority w:val="45"/>
    <w:rsid w:val="008759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DF4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10901"/>
    <w:rPr>
      <w:rFonts w:eastAsiaTheme="minorEastAsia"/>
      <w:kern w:val="0"/>
      <w:lang w:val="en-GB"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4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574CD-A9C6-EA41-938D-4229460E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Passmore</dc:creator>
  <cp:keywords/>
  <dc:description/>
  <cp:lastModifiedBy>Sam Passmore</cp:lastModifiedBy>
  <cp:revision>2</cp:revision>
  <cp:lastPrinted>2023-04-27T04:17:00Z</cp:lastPrinted>
  <dcterms:created xsi:type="dcterms:W3CDTF">2023-05-03T00:39:00Z</dcterms:created>
  <dcterms:modified xsi:type="dcterms:W3CDTF">2023-05-03T00:39:00Z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id="N8k3n2G0"/&gt;&lt;style id="http://www.zotero.org/styles/apa" locale="en-AU" hasBibliography="1" bibliographyStyleHasBeenSet="0"/&gt;&lt;prefs&gt;&lt;pref name="fieldType" value="Field"/&gt;&lt;/prefs&gt;&lt;/data&gt;</vt:lpwstr>
  </property>
</Properties>
</file>