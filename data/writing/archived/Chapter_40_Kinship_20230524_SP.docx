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5CF788DE"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547A3164" w14:textId="23649606" w:rsidR="00526FE5" w:rsidRDefault="00526FE5" w:rsidP="00526FE5">
      <w:pPr>
        <w:rPr>
          <w:rFonts w:ascii="Times New Roman" w:hAnsi="Times New Roman" w:cs="Times New Roman"/>
          <w:lang w:val="en-AU"/>
        </w:rPr>
      </w:pPr>
      <w:r>
        <w:rPr>
          <w:rFonts w:ascii="Times New Roman" w:hAnsi="Times New Roman" w:cs="Times New Roman"/>
          <w:lang w:val="en-AU"/>
        </w:rPr>
        <w:t>Kinship terminology is a crossroad of language and culture. As such, systems of kinship terminology have been 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a number of cross-cutting semantic features, such as generation, sex of referent, consanguineal vs affinal kin, lineal vs collateral relatives. The juridically reckoned nature of kinship in many societies results in the transmission of genealogies going back many generations, so that in principle someone like your father’s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brother’s son’s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son is your kin. The recursiveness of such reckoning (here chaining together multiple instances of the ‘father of’ relationship) generates huge numbers of </w:t>
      </w:r>
      <w:r w:rsidRPr="00166FFE">
        <w:rPr>
          <w:rFonts w:ascii="Times New Roman" w:hAnsi="Times New Roman" w:cs="Times New Roman"/>
          <w:i/>
          <w:iCs/>
          <w:lang w:val="en-AU"/>
        </w:rPr>
        <w:t>kin types</w:t>
      </w:r>
      <w:r>
        <w:rPr>
          <w:rFonts w:ascii="Times New Roman" w:hAnsi="Times New Roman" w:cs="Times New Roman"/>
          <w:lang w:val="en-AU"/>
        </w:rPr>
        <w:t xml:space="preserve"> (logically distinguishable points in the genealogy) running to the thousands once we get out to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great-great-great-great-great-grandparents and seventh cousins. No language in the world has distinct </w:t>
      </w:r>
      <w:r w:rsidRPr="000A26CB">
        <w:rPr>
          <w:rFonts w:ascii="Times New Roman" w:hAnsi="Times New Roman" w:cs="Times New Roman"/>
          <w:i/>
          <w:iCs/>
          <w:lang w:val="en-AU"/>
        </w:rPr>
        <w:t>kin terms</w:t>
      </w:r>
      <w:r>
        <w:rPr>
          <w:rFonts w:ascii="Times New Roman" w:hAnsi="Times New Roman" w:cs="Times New Roman"/>
          <w:lang w:val="en-AU"/>
        </w:rPr>
        <w:t xml:space="preserve"> for all </w:t>
      </w:r>
      <w:r w:rsidRPr="000A26CB">
        <w:rPr>
          <w:rFonts w:ascii="Times New Roman" w:hAnsi="Times New Roman" w:cs="Times New Roman"/>
          <w:i/>
          <w:iCs/>
          <w:lang w:val="en-AU"/>
        </w:rPr>
        <w:t>kin types</w:t>
      </w:r>
      <w:r>
        <w:rPr>
          <w:rFonts w:ascii="Times New Roman" w:hAnsi="Times New Roman" w:cs="Times New Roman"/>
          <w:lang w:val="en-AU"/>
        </w:rPr>
        <w:t>. Thus ‘</w:t>
      </w:r>
      <w:r w:rsidRPr="00631245">
        <w:rPr>
          <w:rFonts w:ascii="Times New Roman" w:hAnsi="Times New Roman" w:cs="Times New Roman"/>
          <w:lang w:val="en-AU"/>
        </w:rPr>
        <w:t>mother’s mother</w:t>
      </w:r>
      <w:r>
        <w:rPr>
          <w:rFonts w:ascii="Times New Roman" w:hAnsi="Times New Roman" w:cs="Times New Roman"/>
          <w:lang w:val="en-AU"/>
        </w:rPr>
        <w:t>’ (MM) and ‘</w:t>
      </w:r>
      <w:r w:rsidRPr="00631245">
        <w:rPr>
          <w:rFonts w:ascii="Times New Roman" w:hAnsi="Times New Roman" w:cs="Times New Roman"/>
          <w:lang w:val="en-AU"/>
        </w:rPr>
        <w:t>father’s mother</w:t>
      </w:r>
      <w:r>
        <w:rPr>
          <w:rFonts w:ascii="Times New Roman" w:hAnsi="Times New Roman" w:cs="Times New Roman"/>
          <w:lang w:val="en-AU"/>
        </w:rPr>
        <w:t xml:space="preserve">’ (FM) are distinct </w:t>
      </w:r>
      <w:r w:rsidRPr="00CF0241">
        <w:rPr>
          <w:rFonts w:ascii="Times New Roman" w:hAnsi="Times New Roman" w:cs="Times New Roman"/>
          <w:i/>
          <w:iCs/>
          <w:lang w:val="en-AU"/>
        </w:rPr>
        <w:t>kin types</w:t>
      </w:r>
      <w:r>
        <w:rPr>
          <w:rFonts w:ascii="Times New Roman" w:hAnsi="Times New Roman" w:cs="Times New Roman"/>
          <w:lang w:val="en-AU"/>
        </w:rPr>
        <w:t xml:space="preserve">, but a single English </w:t>
      </w:r>
      <w:r w:rsidRPr="00CF0241">
        <w:rPr>
          <w:rFonts w:ascii="Times New Roman" w:hAnsi="Times New Roman" w:cs="Times New Roman"/>
          <w:i/>
          <w:iCs/>
          <w:lang w:val="en-AU"/>
        </w:rPr>
        <w:t>kin term</w:t>
      </w:r>
      <w:r>
        <w:rPr>
          <w:rFonts w:ascii="Times New Roman" w:hAnsi="Times New Roman" w:cs="Times New Roman"/>
          <w:lang w:val="en-AU"/>
        </w:rPr>
        <w:t xml:space="preserve"> lumps them together: </w:t>
      </w:r>
      <w:r w:rsidRPr="00F53E95">
        <w:rPr>
          <w:rFonts w:ascii="Times New Roman" w:hAnsi="Times New Roman" w:cs="Times New Roman"/>
          <w:i/>
          <w:iCs/>
          <w:lang w:val="en-AU"/>
        </w:rPr>
        <w:t>grandmother</w:t>
      </w:r>
      <w:r>
        <w:rPr>
          <w:rFonts w:ascii="Times New Roman" w:hAnsi="Times New Roman" w:cs="Times New Roman"/>
          <w:lang w:val="en-AU"/>
        </w:rPr>
        <w:t>. Likewise, the kin types ‘</w:t>
      </w:r>
      <w:r w:rsidRPr="00631245">
        <w:rPr>
          <w:rFonts w:ascii="Times New Roman" w:hAnsi="Times New Roman" w:cs="Times New Roman"/>
          <w:lang w:val="en-AU"/>
        </w:rPr>
        <w:t>mother’s sister</w:t>
      </w:r>
      <w:r>
        <w:rPr>
          <w:rFonts w:ascii="Times New Roman" w:hAnsi="Times New Roman" w:cs="Times New Roman"/>
          <w:lang w:val="en-AU"/>
        </w:rPr>
        <w:t>’ (MZ) and ‘</w:t>
      </w:r>
      <w:r w:rsidRPr="00631245">
        <w:rPr>
          <w:rFonts w:ascii="Times New Roman" w:hAnsi="Times New Roman" w:cs="Times New Roman"/>
          <w:lang w:val="en-AU"/>
        </w:rPr>
        <w:t>father’s sister</w:t>
      </w:r>
      <w:r>
        <w:rPr>
          <w:rFonts w:ascii="Times New Roman" w:hAnsi="Times New Roman" w:cs="Times New Roman"/>
          <w:lang w:val="en-AU"/>
        </w:rPr>
        <w:t>’</w:t>
      </w:r>
      <w:r w:rsidRPr="00631245">
        <w:rPr>
          <w:rFonts w:ascii="Times New Roman" w:hAnsi="Times New Roman" w:cs="Times New Roman"/>
          <w:lang w:val="en-AU"/>
        </w:rPr>
        <w:t xml:space="preserve"> </w:t>
      </w:r>
      <w:r>
        <w:rPr>
          <w:rFonts w:ascii="Times New Roman" w:hAnsi="Times New Roman" w:cs="Times New Roman"/>
          <w:lang w:val="en-AU"/>
        </w:rPr>
        <w:t xml:space="preserve">(FZ) are grouped together under the kin term </w:t>
      </w:r>
      <w:r w:rsidRPr="00F53E95">
        <w:rPr>
          <w:rFonts w:ascii="Times New Roman" w:hAnsi="Times New Roman" w:cs="Times New Roman"/>
          <w:i/>
          <w:iCs/>
          <w:lang w:val="en-AU"/>
        </w:rPr>
        <w:t>aunt</w:t>
      </w:r>
      <w:r>
        <w:rPr>
          <w:rFonts w:ascii="Times New Roman" w:hAnsi="Times New Roman" w:cs="Times New Roman"/>
          <w:lang w:val="en-AU"/>
        </w:rPr>
        <w:t xml:space="preserve">. The </w:t>
      </w:r>
      <w:proofErr w:type="spellStart"/>
      <w:r>
        <w:rPr>
          <w:rFonts w:ascii="Times New Roman" w:hAnsi="Times New Roman" w:cs="Times New Roman"/>
          <w:lang w:val="en-AU"/>
        </w:rPr>
        <w:t>lumpings</w:t>
      </w:r>
      <w:proofErr w:type="spellEnd"/>
      <w:r>
        <w:rPr>
          <w:rFonts w:ascii="Times New Roman" w:hAnsi="Times New Roman" w:cs="Times New Roman"/>
          <w:lang w:val="en-AU"/>
        </w:rPr>
        <w:t xml:space="preserve"> together of multiple kin types under a single kin term are generally known as </w:t>
      </w:r>
      <w:r w:rsidRPr="00F53E95">
        <w:rPr>
          <w:rFonts w:ascii="Times New Roman" w:hAnsi="Times New Roman" w:cs="Times New Roman"/>
          <w:i/>
          <w:iCs/>
          <w:lang w:val="en-AU"/>
        </w:rPr>
        <w:t xml:space="preserve">equivalences </w:t>
      </w:r>
      <w:r>
        <w:rPr>
          <w:rFonts w:ascii="Times New Roman" w:hAnsi="Times New Roman" w:cs="Times New Roman"/>
          <w:lang w:val="en-AU"/>
        </w:rPr>
        <w:t xml:space="preserve">or </w:t>
      </w:r>
      <w:proofErr w:type="spellStart"/>
      <w:r w:rsidRPr="00F53E95">
        <w:rPr>
          <w:rFonts w:ascii="Times New Roman" w:hAnsi="Times New Roman" w:cs="Times New Roman"/>
          <w:i/>
          <w:iCs/>
          <w:lang w:val="en-AU"/>
        </w:rPr>
        <w:t>syncretisms</w:t>
      </w:r>
      <w:proofErr w:type="spellEnd"/>
      <w:r>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syncretism. Usually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treated as absolute –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there is a binary opposition between terms being identical (</w:t>
      </w:r>
      <w:r w:rsidRPr="00197043">
        <w:rPr>
          <w:rFonts w:ascii="Times New Roman" w:hAnsi="Times New Roman" w:cs="Times New Roman"/>
          <w:i/>
          <w:iCs/>
          <w:lang w:val="en-AU"/>
        </w:rPr>
        <w:t>aunt</w:t>
      </w:r>
      <w:r>
        <w:rPr>
          <w:rFonts w:ascii="Times New Roman" w:hAnsi="Times New Roman" w:cs="Times New Roman"/>
          <w:lang w:val="en-AU"/>
        </w:rPr>
        <w:t xml:space="preserve"> ‘MZ’ = </w:t>
      </w:r>
      <w:r w:rsidRPr="00197043">
        <w:rPr>
          <w:rFonts w:ascii="Times New Roman" w:hAnsi="Times New Roman" w:cs="Times New Roman"/>
          <w:i/>
          <w:iCs/>
          <w:lang w:val="en-AU"/>
        </w:rPr>
        <w:t xml:space="preserve">aunt </w:t>
      </w:r>
      <w:r>
        <w:rPr>
          <w:rFonts w:ascii="Times New Roman" w:hAnsi="Times New Roman" w:cs="Times New Roman"/>
          <w:lang w:val="en-AU"/>
        </w:rPr>
        <w:t xml:space="preserve">‘FZ’) or different, regardless of whether the difference is total (Russian </w:t>
      </w:r>
      <w:proofErr w:type="spellStart"/>
      <w:r w:rsidRPr="00231280">
        <w:rPr>
          <w:rFonts w:ascii="Times New Roman" w:hAnsi="Times New Roman" w:cs="Times New Roman"/>
          <w:i/>
          <w:iCs/>
          <w:lang w:val="en-AU"/>
        </w:rPr>
        <w:t>otec</w:t>
      </w:r>
      <w:proofErr w:type="spellEnd"/>
      <w:r>
        <w:rPr>
          <w:rFonts w:ascii="Times New Roman" w:hAnsi="Times New Roman" w:cs="Times New Roman"/>
          <w:lang w:val="en-AU"/>
        </w:rPr>
        <w:t xml:space="preserve"> ‘F’, </w:t>
      </w:r>
      <w:proofErr w:type="spellStart"/>
      <w:r w:rsidRPr="00231280">
        <w:rPr>
          <w:rFonts w:ascii="Times New Roman" w:hAnsi="Times New Roman" w:cs="Times New Roman"/>
          <w:i/>
          <w:iCs/>
          <w:lang w:val="en-AU"/>
        </w:rPr>
        <w:t>djadja</w:t>
      </w:r>
      <w:proofErr w:type="spellEnd"/>
      <w:r>
        <w:rPr>
          <w:rFonts w:ascii="Times New Roman" w:hAnsi="Times New Roman" w:cs="Times New Roman"/>
          <w:lang w:val="en-AU"/>
        </w:rPr>
        <w:t xml:space="preserve"> ‘FB, MB’) or partial (Spanish </w:t>
      </w:r>
      <w:proofErr w:type="spellStart"/>
      <w:r w:rsidRPr="00231280">
        <w:rPr>
          <w:rFonts w:ascii="Times New Roman" w:hAnsi="Times New Roman" w:cs="Times New Roman"/>
          <w:i/>
          <w:iCs/>
          <w:lang w:val="en-AU"/>
        </w:rPr>
        <w:t>hermano</w:t>
      </w:r>
      <w:proofErr w:type="spellEnd"/>
      <w:r>
        <w:rPr>
          <w:rFonts w:ascii="Times New Roman" w:hAnsi="Times New Roman" w:cs="Times New Roman"/>
          <w:lang w:val="en-AU"/>
        </w:rPr>
        <w:t xml:space="preserve"> ‘brother’, </w:t>
      </w:r>
      <w:proofErr w:type="spellStart"/>
      <w:r w:rsidRPr="00231280">
        <w:rPr>
          <w:rFonts w:ascii="Times New Roman" w:hAnsi="Times New Roman" w:cs="Times New Roman"/>
          <w:i/>
          <w:iCs/>
          <w:lang w:val="en-AU"/>
        </w:rPr>
        <w:t>hermana</w:t>
      </w:r>
      <w:proofErr w:type="spellEnd"/>
      <w:r>
        <w:rPr>
          <w:rFonts w:ascii="Times New Roman" w:hAnsi="Times New Roman" w:cs="Times New Roman"/>
          <w:lang w:val="en-AU"/>
        </w:rPr>
        <w:t xml:space="preserve"> ‘sister’).</w:t>
      </w:r>
      <w:r>
        <w:rPr>
          <w:rStyle w:val="FootnoteReference"/>
          <w:rFonts w:ascii="Times New Roman" w:hAnsi="Times New Roman" w:cs="Times New Roman"/>
          <w:lang w:val="en-AU"/>
        </w:rPr>
        <w:footnoteReference w:id="1"/>
      </w:r>
    </w:p>
    <w:p w14:paraId="6EC5B4F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31BD9B8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2"/>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w:t>
      </w:r>
      <w:r>
        <w:rPr>
          <w:rFonts w:ascii="Times New Roman" w:hAnsi="Times New Roman" w:cs="Times New Roman"/>
          <w:lang w:val="en-AU"/>
        </w:rPr>
        <w:lastRenderedPageBreak/>
        <w:t xml:space="preserve">born to such exchanges, for the special types of cousins and </w:t>
      </w:r>
      <w:proofErr w:type="spellStart"/>
      <w:r>
        <w:rPr>
          <w:rFonts w:ascii="Times New Roman" w:hAnsi="Times New Roman" w:cs="Times New Roman"/>
          <w:lang w:val="en-AU"/>
        </w:rPr>
        <w:t>nuncles</w:t>
      </w:r>
      <w:proofErr w:type="spellEnd"/>
      <w:r>
        <w:rPr>
          <w:rStyle w:val="FootnoteReference"/>
          <w:rFonts w:ascii="Times New Roman" w:hAnsi="Times New Roman" w:cs="Times New Roman"/>
          <w:lang w:val="en-AU"/>
        </w:rPr>
        <w:footnoteReference w:id="4"/>
      </w:r>
      <w:r>
        <w:rPr>
          <w:rFonts w:ascii="Times New Roman" w:hAnsi="Times New Roman" w:cs="Times New Roman"/>
          <w:lang w:val="en-AU"/>
        </w:rPr>
        <w:t xml:space="preserve"> this marriage-rule produces.</w:t>
      </w:r>
    </w:p>
    <w:p w14:paraId="5203DA9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Pr>
          <w:rFonts w:ascii="Times New Roman" w:hAnsi="Times New Roman" w:cs="Times New Roman"/>
          <w:lang w:val="en-AU"/>
        </w:rPr>
        <w:t>matrifiliative</w:t>
      </w:r>
      <w:proofErr w:type="spellEnd"/>
      <w:r>
        <w:rPr>
          <w:rFonts w:ascii="Times New Roman" w:hAnsi="Times New Roman" w:cs="Times New Roman"/>
          <w:lang w:val="en-AU"/>
        </w:rPr>
        <w:t xml:space="preserve"> clan systems,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commonly found between father and father’s sister’s son – both males belonging to the father’s matrilineage, whose membership he cannot transmit himself, but which is transmitted through his sister to her children. This particular syncretism is generally called a Crow skewing</w:t>
      </w:r>
      <w:r>
        <w:rPr>
          <w:rStyle w:val="FootnoteReference"/>
          <w:rFonts w:ascii="Times New Roman" w:hAnsi="Times New Roman" w:cs="Times New Roman"/>
          <w:lang w:val="en-AU"/>
        </w:rPr>
        <w:footnoteReference w:id="5"/>
      </w:r>
      <w:r>
        <w:rPr>
          <w:rFonts w:ascii="Times New Roman" w:hAnsi="Times New Roman" w:cs="Times New Roman"/>
          <w:lang w:val="en-AU"/>
        </w:rPr>
        <w:t xml:space="preserve"> rule by anthropologists of kinship. Skewing rules of this type tend to correlate with the logic of clan filiation: matriclan systems correlate with Crow skewing rules, and patriclan systems with so-called Omaha skewing rules in which MBC=MB: both share the same patriclan (see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example in §2.1).</w:t>
      </w:r>
    </w:p>
    <w:p w14:paraId="78E693B2"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primarily whether a couple live with the man’s or the woman’s clan/household after marriage, often impact on where elaboration is found in the kinship system. Co-residents know more about each other’s genealogies</w:t>
      </w:r>
      <w:del w:id="0" w:author="Sam Passmore" w:date="2023-05-19T11:20:00Z">
        <w:r w:rsidDel="00AE1E66">
          <w:rPr>
            <w:rFonts w:ascii="Times New Roman" w:hAnsi="Times New Roman" w:cs="Times New Roman"/>
            <w:lang w:val="en-AU"/>
          </w:rPr>
          <w:delText>,</w:delText>
        </w:r>
      </w:del>
      <w:r>
        <w:rPr>
          <w:rFonts w:ascii="Times New Roman" w:hAnsi="Times New Roman" w:cs="Times New Roman"/>
          <w:lang w:val="en-AU"/>
        </w:rPr>
        <w:t xml:space="preserve"> and are bound by stricter interactional norms. </w:t>
      </w:r>
    </w:p>
    <w:p w14:paraId="40BD0BA0" w14:textId="1A4BE643"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assumption that the relationship of vocabulary to society is tightly coupled – an assumption that is </w:t>
      </w:r>
      <w:r w:rsidR="00885996">
        <w:rPr>
          <w:rFonts w:ascii="Times New Roman" w:hAnsi="Times New Roman" w:cs="Times New Roman"/>
          <w:lang w:val="en-AU"/>
        </w:rPr>
        <w:t>sometimes</w:t>
      </w:r>
      <w:r>
        <w:rPr>
          <w:rFonts w:ascii="Times New Roman" w:hAnsi="Times New Roman" w:cs="Times New Roman"/>
          <w:lang w:val="en-AU"/>
        </w:rPr>
        <w:t xml:space="preserve"> controversial</w:t>
      </w:r>
      <w:r w:rsidR="00885996">
        <w:rPr>
          <w:rStyle w:val="CommentReference"/>
        </w:rPr>
        <w:t xml:space="preserve">. </w:t>
      </w:r>
      <w:r>
        <w:rPr>
          <w:rFonts w:ascii="Times New Roman" w:hAnsi="Times New Roman" w:cs="Times New Roman"/>
          <w:lang w:val="en-AU"/>
        </w:rPr>
        <w:t>However, full considerations of these links would take us too far afield in this chapter, so we only make passing references to them where they seem particularly salient.</w:t>
      </w:r>
    </w:p>
    <w:p w14:paraId="2F73CB9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Koptjevskaja</w:t>
      </w:r>
      <w:proofErr w:type="spellEnd"/>
      <w:r>
        <w:rPr>
          <w:rFonts w:ascii="Times New Roman" w:hAnsi="Times New Roman" w:cs="Times New Roman"/>
          <w:lang w:val="en-AU"/>
        </w:rPr>
        <w:t xml:space="preserve">-Tamm 2001). </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 xml:space="preserve"> – see </w:t>
      </w:r>
      <w:proofErr w:type="spellStart"/>
      <w:r w:rsidRPr="00AE1E66">
        <w:rPr>
          <w:rFonts w:ascii="Times New Roman" w:hAnsi="Times New Roman" w:cs="Times New Roman"/>
          <w:lang w:val="en-AU"/>
        </w:rPr>
        <w:t>Baerman</w:t>
      </w:r>
      <w:proofErr w:type="spellEnd"/>
      <w:r w:rsidRPr="00AE1E66">
        <w:rPr>
          <w:rFonts w:ascii="Times New Roman" w:hAnsi="Times New Roman" w:cs="Times New Roman"/>
          <w:lang w:val="en-AU"/>
        </w:rPr>
        <w:t xml:space="preserve"> (2014) for a survey.</w:t>
      </w:r>
    </w:p>
    <w:p w14:paraId="1CDA0286" w14:textId="0EF141AB"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for referring to pairs of kin,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w:t>
      </w:r>
      <w:r w:rsidR="00273D66">
        <w:rPr>
          <w:rFonts w:ascii="Times New Roman" w:hAnsi="Times New Roman" w:cs="Times New Roman"/>
          <w:lang w:val="en-AU"/>
        </w:rPr>
        <w:t>RECIP</w:t>
      </w:r>
      <w:r>
        <w:rPr>
          <w:rFonts w:ascii="Times New Roman" w:hAnsi="Times New Roman" w:cs="Times New Roman"/>
          <w:lang w:val="en-AU"/>
        </w:rPr>
        <w:t xml:space="preserve">, §5). There are also a few languages with special pronouns reflecting specific kinship relationships. Consider these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pronouns (Nash 1974), which encode the kinship relations between members of the group: </w:t>
      </w:r>
      <w:proofErr w:type="spellStart"/>
      <w:r w:rsidRPr="00A627C1">
        <w:rPr>
          <w:rFonts w:ascii="Times New Roman" w:hAnsi="Times New Roman" w:cs="Times New Roman"/>
          <w:i/>
          <w:iCs/>
          <w:lang w:val="en-US"/>
        </w:rPr>
        <w:t>nɛ</w:t>
      </w:r>
      <w:proofErr w:type="spellEnd"/>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nɛnabora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nɛnamisira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nii</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ninga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lastRenderedPageBreak/>
        <w:t xml:space="preserve">or these pronouns from </w:t>
      </w:r>
      <w:proofErr w:type="spellStart"/>
      <w:r>
        <w:rPr>
          <w:rFonts w:ascii="Times New Roman" w:hAnsi="Times New Roman" w:cs="Times New Roman"/>
          <w:lang w:val="en-US"/>
        </w:rPr>
        <w:t>Menya</w:t>
      </w:r>
      <w:proofErr w:type="spellEnd"/>
      <w:r>
        <w:rPr>
          <w:rFonts w:ascii="Times New Roman" w:hAnsi="Times New Roman" w:cs="Times New Roman"/>
          <w:lang w:val="en-US"/>
        </w:rPr>
        <w:t xml:space="preserve"> (Whitehead 2004): </w:t>
      </w:r>
      <w:proofErr w:type="spellStart"/>
      <w:r w:rsidRPr="00A627C1">
        <w:rPr>
          <w:rFonts w:ascii="Times New Roman" w:hAnsi="Times New Roman" w:cs="Times New Roman"/>
          <w:i/>
          <w:iCs/>
          <w:lang w:val="en-AU"/>
        </w:rPr>
        <w:t>yä-mät-qiye</w:t>
      </w:r>
      <w:proofErr w:type="spellEnd"/>
      <w:r w:rsidRPr="00A627C1">
        <w:rPr>
          <w:rFonts w:ascii="Times New Roman" w:hAnsi="Times New Roman" w:cs="Times New Roman"/>
          <w:lang w:val="en-AU"/>
        </w:rPr>
        <w:t xml:space="preserve">  ‘we two [F/S], </w:t>
      </w:r>
      <w:proofErr w:type="spellStart"/>
      <w:r w:rsidRPr="00A627C1">
        <w:rPr>
          <w:rFonts w:ascii="Times New Roman" w:hAnsi="Times New Roman" w:cs="Times New Roman"/>
          <w:i/>
          <w:iCs/>
          <w:lang w:val="en-AU"/>
        </w:rPr>
        <w:t>qe-mät-aŋgi</w:t>
      </w:r>
      <w:proofErr w:type="spellEnd"/>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the dyads encoded in these pronouns dictate behavioural norms (Nash 1974: 48-48),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particular normative behaviours within the named pair, in addition to simply designating kin relationships, in line with </w:t>
      </w:r>
      <w:proofErr w:type="spellStart"/>
      <w:r>
        <w:rPr>
          <w:rFonts w:ascii="Times New Roman" w:hAnsi="Times New Roman" w:cs="Times New Roman"/>
          <w:lang w:val="en-AU"/>
        </w:rPr>
        <w:t>Strathern’s</w:t>
      </w:r>
      <w:proofErr w:type="spellEnd"/>
      <w:r>
        <w:rPr>
          <w:rFonts w:ascii="Times New Roman" w:hAnsi="Times New Roman" w:cs="Times New Roman"/>
          <w:lang w:val="en-AU"/>
        </w:rPr>
        <w:t xml:space="preserve"> (1988) influential notion of Melanesian personhood as ‘partible’, composed out of a number of ‘</w:t>
      </w:r>
      <w:proofErr w:type="spellStart"/>
      <w:r>
        <w:rPr>
          <w:rFonts w:ascii="Times New Roman" w:hAnsi="Times New Roman" w:cs="Times New Roman"/>
          <w:lang w:val="en-AU"/>
        </w:rPr>
        <w:t>dividuals</w:t>
      </w:r>
      <w:proofErr w:type="spellEnd"/>
      <w:r>
        <w:rPr>
          <w:rFonts w:ascii="Times New Roman" w:hAnsi="Times New Roman" w:cs="Times New Roman"/>
          <w:lang w:val="en-AU"/>
        </w:rPr>
        <w:t xml:space="preserve">’, each reflecting particular patterns of relationship.   </w:t>
      </w:r>
    </w:p>
    <w:p w14:paraId="729F9E8D" w14:textId="3B2B3BF9" w:rsidR="00526FE5" w:rsidRPr="00F36F6B" w:rsidRDefault="00526FE5" w:rsidP="00526FE5">
      <w:pPr>
        <w:rPr>
          <w:rFonts w:ascii="Times New Roman" w:hAnsi="Times New Roman" w:cs="Times New Roman"/>
          <w:lang w:val="en-AU"/>
        </w:rPr>
      </w:pPr>
      <w:r>
        <w:rPr>
          <w:rFonts w:ascii="Times New Roman" w:hAnsi="Times New Roman" w:cs="Times New Roman"/>
          <w:lang w:val="en-US"/>
        </w:rPr>
        <w:t xml:space="preserve"> </w:t>
      </w:r>
      <w:r>
        <w:rPr>
          <w:rFonts w:ascii="Times New Roman" w:hAnsi="Times New Roman" w:cs="Times New Roman"/>
          <w:lang w:val="en-AU"/>
        </w:rPr>
        <w:tab/>
        <w:t xml:space="preserve">Implicit in everything that has been said so far is that the notion of ‘kinship’ is self-evident, as a system of social reckoning based on the biological facts of reproduction and descent. This neat assumption </w:t>
      </w:r>
      <w:r w:rsidR="00273D66">
        <w:rPr>
          <w:rFonts w:ascii="Times New Roman" w:hAnsi="Times New Roman" w:cs="Times New Roman"/>
          <w:lang w:val="en-AU"/>
        </w:rPr>
        <w:t>can be</w:t>
      </w:r>
      <w:r>
        <w:rPr>
          <w:rFonts w:ascii="Times New Roman" w:hAnsi="Times New Roman" w:cs="Times New Roman"/>
          <w:lang w:val="en-AU"/>
        </w:rPr>
        <w:t xml:space="preserve"> problematic. On the one hand, many languages extend the formal properties of kinship terms to other types of social relationship, such </w:t>
      </w:r>
      <w:r w:rsidRPr="005E794C">
        <w:rPr>
          <w:rFonts w:ascii="Times New Roman" w:hAnsi="Times New Roman" w:cs="Times New Roman"/>
          <w:color w:val="FF0000"/>
          <w:lang w:val="en-AU"/>
        </w:rPr>
        <w:t xml:space="preserve">as the </w:t>
      </w:r>
      <w:proofErr w:type="spellStart"/>
      <w:r w:rsidRPr="005E794C">
        <w:rPr>
          <w:rFonts w:ascii="Times New Roman" w:hAnsi="Times New Roman" w:cs="Times New Roman"/>
          <w:color w:val="FF0000"/>
          <w:lang w:val="en-AU"/>
        </w:rPr>
        <w:t>Marind</w:t>
      </w:r>
      <w:proofErr w:type="spellEnd"/>
      <w:r w:rsidRPr="005E794C">
        <w:rPr>
          <w:rFonts w:ascii="Times New Roman" w:hAnsi="Times New Roman" w:cs="Times New Roman"/>
          <w:color w:val="FF0000"/>
          <w:lang w:val="en-AU"/>
        </w:rPr>
        <w:t xml:space="preserve"> term </w:t>
      </w:r>
      <w:proofErr w:type="spellStart"/>
      <w:r w:rsidR="00A3654E" w:rsidRPr="00A3654E">
        <w:rPr>
          <w:rFonts w:ascii="Times New Roman" w:hAnsi="Times New Roman" w:cs="Times New Roman"/>
          <w:i/>
          <w:iCs/>
          <w:color w:val="FF0000"/>
          <w:lang w:val="en-AU"/>
        </w:rPr>
        <w:t>nggays</w:t>
      </w:r>
      <w:proofErr w:type="spellEnd"/>
      <w:r w:rsidR="00A3654E">
        <w:rPr>
          <w:rFonts w:ascii="Times New Roman" w:hAnsi="Times New Roman" w:cs="Times New Roman"/>
          <w:color w:val="FF0000"/>
          <w:lang w:val="en-AU"/>
        </w:rPr>
        <w:t xml:space="preserve"> </w:t>
      </w:r>
      <w:r w:rsidRPr="005E794C">
        <w:rPr>
          <w:rFonts w:ascii="Times New Roman" w:hAnsi="Times New Roman" w:cs="Times New Roman"/>
          <w:color w:val="FF0000"/>
          <w:lang w:val="en-AU"/>
        </w:rPr>
        <w:t>for ‘person born on the day as someone else’</w:t>
      </w:r>
      <w:r>
        <w:rPr>
          <w:rFonts w:ascii="Times New Roman" w:hAnsi="Times New Roman" w:cs="Times New Roman"/>
          <w:lang w:val="en-AU"/>
        </w:rPr>
        <w:t xml:space="preserve">– should these be treated as ‘emic kin’ in such a language? More fundamentally, the notion that kinship is primarily rooted in biological reproduction has been challenged by anthropologists such as </w:t>
      </w:r>
      <w:r w:rsidR="00273D66">
        <w:rPr>
          <w:rFonts w:ascii="Times New Roman" w:hAnsi="Times New Roman" w:cs="Times New Roman"/>
          <w:lang w:val="en-AU"/>
        </w:rPr>
        <w:t xml:space="preserve">Schneider (1984) and </w:t>
      </w:r>
      <w:r>
        <w:rPr>
          <w:rFonts w:ascii="Times New Roman" w:hAnsi="Times New Roman" w:cs="Times New Roman"/>
          <w:lang w:val="en-AU"/>
        </w:rPr>
        <w:t>Bamford (2009)</w:t>
      </w:r>
      <w:r w:rsidR="00CC1DC8">
        <w:rPr>
          <w:rFonts w:ascii="Times New Roman" w:hAnsi="Times New Roman" w:cs="Times New Roman"/>
          <w:lang w:val="en-AU"/>
        </w:rPr>
        <w:t>.</w:t>
      </w:r>
      <w:r>
        <w:rPr>
          <w:rStyle w:val="FootnoteReference"/>
          <w:rFonts w:ascii="Times New Roman" w:hAnsi="Times New Roman" w:cs="Times New Roman"/>
          <w:lang w:val="en-AU"/>
        </w:rPr>
        <w:footnoteReference w:id="6"/>
      </w:r>
      <w:r>
        <w:rPr>
          <w:rFonts w:ascii="Times New Roman" w:hAnsi="Times New Roman" w:cs="Times New Roman"/>
          <w:lang w:val="en-AU"/>
        </w:rPr>
        <w:t xml:space="preserve">  We bracket these concerns aside here, and concentrate on the large quantum of material where meaningful comparisons of lexical semantics can be made, across a very large number of languages. It is these structural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conceptual equivalence that will occupy us for the rest of the chapter. </w:t>
      </w:r>
    </w:p>
    <w:p w14:paraId="70927930" w14:textId="4E337346"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One final remark is needed. There tends to be a relationship between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(e.g. F=FB [same term for father and his brother]) on the one hand, and, on the other, whole kinship systems which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 which,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parent/</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level (say to treat parents and their same-sex siblings as equivalent but distinguish them from parents’ opposite-sex siblings) correlate with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what we may call the ‘holistic typologies’ of kinship systems, employed by the great kinship theorists from Morgan in the C19 to</w:t>
      </w:r>
      <w:r w:rsidR="00780EFF">
        <w:rPr>
          <w:rFonts w:ascii="Times New Roman" w:hAnsi="Times New Roman" w:cs="Times New Roman"/>
          <w:lang w:val="en-AU"/>
        </w:rPr>
        <w:t xml:space="preserve"> Kroeber, Lowie,</w:t>
      </w:r>
      <w:r>
        <w:rPr>
          <w:rFonts w:ascii="Times New Roman" w:hAnsi="Times New Roman" w:cs="Times New Roman"/>
          <w:lang w:val="en-AU"/>
        </w:rPr>
        <w:t xml:space="preserve"> Murdock and others in the C20</w:t>
      </w:r>
      <w:r w:rsidR="00EF3855">
        <w:rPr>
          <w:rFonts w:ascii="Times New Roman" w:hAnsi="Times New Roman" w:cs="Times New Roman"/>
          <w:lang w:val="en-AU"/>
        </w:rPr>
        <w:t>. T</w:t>
      </w:r>
      <w:r>
        <w:rPr>
          <w:rFonts w:ascii="Times New Roman" w:hAnsi="Times New Roman" w:cs="Times New Roman"/>
          <w:lang w:val="en-AU"/>
        </w:rPr>
        <w:t xml:space="preserve">hese </w:t>
      </w:r>
      <w:r w:rsidR="00EF3855">
        <w:rPr>
          <w:rFonts w:ascii="Times New Roman" w:hAnsi="Times New Roman" w:cs="Times New Roman"/>
          <w:lang w:val="en-AU"/>
        </w:rPr>
        <w:t xml:space="preserve">researchers </w:t>
      </w:r>
      <w:r>
        <w:rPr>
          <w:rFonts w:ascii="Times New Roman" w:hAnsi="Times New Roman" w:cs="Times New Roman"/>
          <w:lang w:val="en-AU"/>
        </w:rPr>
        <w:t>use</w:t>
      </w:r>
      <w:r w:rsidR="00EF3855">
        <w:rPr>
          <w:rFonts w:ascii="Times New Roman" w:hAnsi="Times New Roman" w:cs="Times New Roman"/>
          <w:lang w:val="en-AU"/>
        </w:rPr>
        <w:t>d</w:t>
      </w:r>
      <w:r>
        <w:rPr>
          <w:rFonts w:ascii="Times New Roman" w:hAnsi="Times New Roman" w:cs="Times New Roman"/>
          <w:lang w:val="en-AU"/>
        </w:rPr>
        <w:t xml:space="preserve"> terms like ‘Hawaiian system’, ‘Sudanese system’ and so forth as shorthand for assemblages of many different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the whole system. For that reason</w:t>
      </w:r>
      <w:ins w:id="1" w:author="Sam Passmore" w:date="2023-05-19T11:40:00Z">
        <w:r w:rsidR="00AE1E66">
          <w:rPr>
            <w:rFonts w:ascii="Times New Roman" w:hAnsi="Times New Roman" w:cs="Times New Roman"/>
            <w:lang w:val="en-AU"/>
          </w:rPr>
          <w:t>,</w:t>
        </w:r>
      </w:ins>
      <w:r>
        <w:rPr>
          <w:rFonts w:ascii="Times New Roman" w:hAnsi="Times New Roman" w:cs="Times New Roman"/>
          <w:lang w:val="en-AU"/>
        </w:rPr>
        <w:t xml:space="preserve"> it is useful to begin with some ‘system cameos’, which we do in §2, before looking at some selected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w:t>
      </w:r>
    </w:p>
    <w:p w14:paraId="3E400AEB" w14:textId="1568AFF0"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Whether things always correlate so smoothly is an open, empirical question (see Passmore et al 2021 for a critical view). In this chapter we adopt a more agnostic method that treats each possible syncretism – between any two or more kin types – as a logically independent variable, even though in practice clusters of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tend to co-vary. We draw our data from the Kinbank</w:t>
      </w:r>
      <w:r w:rsidR="00EF3855">
        <w:rPr>
          <w:rFonts w:ascii="Times New Roman" w:hAnsi="Times New Roman" w:cs="Times New Roman"/>
          <w:lang w:val="en-AU"/>
        </w:rPr>
        <w:t xml:space="preserve"> database</w:t>
      </w:r>
      <w:r>
        <w:rPr>
          <w:rFonts w:ascii="Times New Roman" w:hAnsi="Times New Roman" w:cs="Times New Roman"/>
          <w:lang w:val="en-AU"/>
        </w:rPr>
        <w:t xml:space="preserve"> (</w:t>
      </w:r>
      <w:del w:id="2" w:author="Sam Passmore" w:date="2023-05-19T11:49:00Z">
        <w:r w:rsidDel="00AE1E66">
          <w:rPr>
            <w:rFonts w:ascii="Times New Roman" w:hAnsi="Times New Roman" w:cs="Times New Roman"/>
            <w:lang w:val="en-AU"/>
          </w:rPr>
          <w:delText>insert URL</w:delText>
        </w:r>
      </w:del>
      <w:ins w:id="3" w:author="Sam Passmore" w:date="2023-05-19T11:49:00Z">
        <w:r w:rsidR="00AE1E66">
          <w:rPr>
            <w:rFonts w:ascii="Times New Roman" w:hAnsi="Times New Roman" w:cs="Times New Roman"/>
            <w:lang w:val="en-AU"/>
          </w:rPr>
          <w:t>www.kinbank.net</w:t>
        </w:r>
      </w:ins>
      <w:r>
        <w:rPr>
          <w:rFonts w:ascii="Times New Roman" w:hAnsi="Times New Roman" w:cs="Times New Roman"/>
          <w:lang w:val="en-AU"/>
        </w:rPr>
        <w:t xml:space="preserve">), which assembles data on </w:t>
      </w:r>
      <w:r>
        <w:rPr>
          <w:rFonts w:ascii="Times New Roman" w:hAnsi="Times New Roman" w:cs="Times New Roman"/>
          <w:lang w:val="en-AU"/>
        </w:rPr>
        <w:lastRenderedPageBreak/>
        <w:t xml:space="preserve">syncretistic patterning in </w:t>
      </w:r>
      <w:r w:rsidR="00EF3855">
        <w:rPr>
          <w:rFonts w:ascii="Times New Roman" w:hAnsi="Times New Roman" w:cs="Times New Roman"/>
          <w:lang w:val="en-AU"/>
        </w:rPr>
        <w:t xml:space="preserve">kinship systems </w:t>
      </w:r>
      <w:r>
        <w:rPr>
          <w:rFonts w:ascii="Times New Roman" w:hAnsi="Times New Roman" w:cs="Times New Roman"/>
          <w:lang w:val="en-AU"/>
        </w:rPr>
        <w:t>for what is now over a thousand languages from around the world</w:t>
      </w:r>
      <w:r w:rsidR="005E77C5">
        <w:rPr>
          <w:rFonts w:ascii="Times New Roman" w:hAnsi="Times New Roman" w:cs="Times New Roman"/>
          <w:lang w:val="en-AU"/>
        </w:rPr>
        <w:t xml:space="preserve">, including </w:t>
      </w:r>
      <w:ins w:id="4" w:author="Sam Passmore" w:date="2023-05-19T11:50:00Z">
        <w:r w:rsidR="00AE1E66" w:rsidRPr="00526FE5">
          <w:rPr>
            <w:rFonts w:ascii="Times New Roman" w:hAnsi="Times New Roman" w:cs="Times New Roman"/>
            <w:color w:val="000000" w:themeColor="text1"/>
            <w:lang w:val="en-AU"/>
          </w:rPr>
          <w:t>112 Papuan languages</w:t>
        </w:r>
        <w:r w:rsidR="00AE1E66">
          <w:rPr>
            <w:rFonts w:ascii="Times New Roman" w:hAnsi="Times New Roman" w:cs="Times New Roman"/>
            <w:color w:val="000000" w:themeColor="text1"/>
            <w:lang w:val="en-AU"/>
          </w:rPr>
          <w:t>.</w:t>
        </w:r>
      </w:ins>
      <w:del w:id="5" w:author="Sam Passmore" w:date="2023-05-19T11:50:00Z">
        <w:r w:rsidRPr="00CF62F1" w:rsidDel="00AE1E66">
          <w:rPr>
            <w:rFonts w:ascii="Times New Roman" w:hAnsi="Times New Roman" w:cs="Times New Roman"/>
            <w:color w:val="FF0000"/>
            <w:lang w:val="en-AU"/>
          </w:rPr>
          <w:delText>NN</w:delText>
        </w:r>
        <w:r w:rsidDel="00AE1E66">
          <w:rPr>
            <w:rFonts w:ascii="Times New Roman" w:hAnsi="Times New Roman" w:cs="Times New Roman"/>
            <w:lang w:val="en-AU"/>
          </w:rPr>
          <w:delText xml:space="preserve"> languages from </w:delText>
        </w:r>
        <w:r w:rsidRPr="00CF62F1" w:rsidDel="00AE1E66">
          <w:rPr>
            <w:rFonts w:ascii="Times New Roman" w:hAnsi="Times New Roman" w:cs="Times New Roman"/>
            <w:color w:val="FF0000"/>
            <w:lang w:val="en-AU"/>
          </w:rPr>
          <w:delText>YY</w:delText>
        </w:r>
        <w:r w:rsidDel="00AE1E66">
          <w:rPr>
            <w:rFonts w:ascii="Times New Roman" w:hAnsi="Times New Roman" w:cs="Times New Roman"/>
            <w:lang w:val="en-AU"/>
          </w:rPr>
          <w:delText xml:space="preserve"> Papuan families.</w:delText>
        </w:r>
      </w:del>
    </w:p>
    <w:p w14:paraId="39EFA32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interesting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examine these across a much broader sample, using the data from </w:t>
      </w:r>
      <w:proofErr w:type="spellStart"/>
      <w:r>
        <w:rPr>
          <w:rFonts w:ascii="Times New Roman" w:hAnsi="Times New Roman" w:cs="Times New Roman"/>
          <w:lang w:val="en-AU"/>
        </w:rPr>
        <w:t>kinbank</w:t>
      </w:r>
      <w:proofErr w:type="spellEnd"/>
      <w:r>
        <w:rPr>
          <w:rFonts w:ascii="Times New Roman" w:hAnsi="Times New Roman" w:cs="Times New Roman"/>
          <w:lang w:val="en-AU"/>
        </w:rPr>
        <w:t xml:space="preserve">, looking at which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 and distinctive among Papuan languages, which are confined to particular Papuan families or areas, and what similarities, if any, they show to other major language families. </w:t>
      </w:r>
      <w:proofErr w:type="gramStart"/>
      <w:r>
        <w:rPr>
          <w:rFonts w:ascii="Times New Roman" w:hAnsi="Times New Roman" w:cs="Times New Roman"/>
          <w:lang w:val="en-AU"/>
        </w:rPr>
        <w:t>Finally</w:t>
      </w:r>
      <w:proofErr w:type="gramEnd"/>
      <w:r>
        <w:rPr>
          <w:rFonts w:ascii="Times New Roman" w:hAnsi="Times New Roman" w:cs="Times New Roman"/>
          <w:lang w:val="en-AU"/>
        </w:rPr>
        <w:t xml:space="preserve">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sample systems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14CCFD4B" w14:textId="77777777" w:rsidR="00526FE5" w:rsidRDefault="00526FE5" w:rsidP="00526FE5">
      <w:pPr>
        <w:rPr>
          <w:rFonts w:ascii="Times New Roman" w:hAnsi="Times New Roman" w:cs="Times New Roman"/>
          <w:b/>
          <w:bCs/>
          <w:lang w:val="en-AU"/>
        </w:rPr>
      </w:pPr>
    </w:p>
    <w:p w14:paraId="171DF0A7" w14:textId="77777777" w:rsidR="00526FE5" w:rsidRDefault="00526FE5" w:rsidP="00526FE5">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(Foley 1997)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 xml:space="preserve">-Lower Sepik family.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proofErr w:type="spellStart"/>
      <w:r w:rsidRPr="00CA68CE">
        <w:rPr>
          <w:rFonts w:ascii="Times New Roman" w:hAnsi="Times New Roman" w:cs="Times New Roman"/>
          <w:i/>
          <w:iCs/>
          <w:color w:val="000000"/>
        </w:rPr>
        <w:t>aes</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proofErr w:type="spellStart"/>
      <w:r w:rsidRPr="00CA68CE">
        <w:rPr>
          <w:rFonts w:ascii="Times New Roman" w:hAnsi="Times New Roman" w:cs="Times New Roman"/>
          <w:i/>
          <w:iCs/>
          <w:color w:val="000000"/>
        </w:rPr>
        <w:t>namkwae</w:t>
      </w:r>
      <w:proofErr w:type="spellEnd"/>
      <w:r w:rsidRPr="00CA68CE">
        <w:rPr>
          <w:rFonts w:ascii="Times New Roman" w:hAnsi="Times New Roman" w:cs="Times New Roman"/>
          <w:color w:val="000000"/>
        </w:rPr>
        <w:t>) and one for mother’s brother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proofErr w:type="spellStart"/>
      <w:r w:rsidRPr="00CA68CE">
        <w:rPr>
          <w:rFonts w:ascii="Times New Roman" w:hAnsi="Times New Roman" w:cs="Times New Roman"/>
          <w:i/>
          <w:iCs/>
          <w:color w:val="000000"/>
        </w:rPr>
        <w:t>yakai</w:t>
      </w:r>
      <w:proofErr w:type="spellEnd"/>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proofErr w:type="spellStart"/>
      <w:r w:rsidRPr="00CA68CE">
        <w:rPr>
          <w:rFonts w:ascii="Times New Roman" w:hAnsi="Times New Roman" w:cs="Times New Roman"/>
          <w:i/>
          <w:iCs/>
          <w:color w:val="000000"/>
        </w:rPr>
        <w:t>mbi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w:t>
      </w:r>
      <w:proofErr w:type="spellStart"/>
      <w:r w:rsidRPr="00CA68CE">
        <w:rPr>
          <w:rFonts w:ascii="Times New Roman" w:hAnsi="Times New Roman" w:cs="Times New Roman"/>
          <w:color w:val="000000"/>
        </w:rPr>
        <w:t>mZ</w:t>
      </w:r>
      <w:proofErr w:type="spellEnd"/>
      <w:r w:rsidRPr="00CA68CE">
        <w:rPr>
          <w:rFonts w:ascii="Times New Roman" w:hAnsi="Times New Roman" w:cs="Times New Roman"/>
          <w:color w:val="000000"/>
        </w:rPr>
        <w:t xml:space="preserve">’, or </w:t>
      </w:r>
      <w:proofErr w:type="spellStart"/>
      <w:r w:rsidRPr="00CA68CE">
        <w:rPr>
          <w:rFonts w:ascii="Times New Roman" w:hAnsi="Times New Roman" w:cs="Times New Roman"/>
          <w:i/>
          <w:iCs/>
          <w:color w:val="000000"/>
        </w:rPr>
        <w:t>ondaŋ</w:t>
      </w:r>
      <w:proofErr w:type="spellEnd"/>
      <w:r w:rsidRPr="00CA68CE">
        <w:rPr>
          <w:rFonts w:ascii="Times New Roman" w:hAnsi="Times New Roman" w:cs="Times New Roman"/>
          <w:color w:val="000000"/>
        </w:rPr>
        <w:t xml:space="preserve"> ‘</w:t>
      </w:r>
      <w:proofErr w:type="spellStart"/>
      <w:r w:rsidRPr="00CA68CE">
        <w:rPr>
          <w:rFonts w:ascii="Times New Roman" w:hAnsi="Times New Roman" w:cs="Times New Roman"/>
          <w:color w:val="000000"/>
        </w:rPr>
        <w:t>fB</w:t>
      </w:r>
      <w:proofErr w:type="spellEnd"/>
      <w:r w:rsidRPr="00CA68CE">
        <w:rPr>
          <w:rFonts w:ascii="Times New Roman" w:hAnsi="Times New Roman" w:cs="Times New Roman"/>
          <w:color w:val="000000"/>
        </w:rPr>
        <w:t>’</w:t>
      </w:r>
      <w:r>
        <w:rPr>
          <w:rFonts w:ascii="Times New Roman" w:hAnsi="Times New Roman" w:cs="Times New Roman"/>
          <w:color w:val="000000"/>
        </w:rPr>
        <w:t xml:space="preserve">. This pattern is characteristic 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xml:space="preserve">. Classic typologies would thus have to say </w:t>
      </w:r>
      <w:proofErr w:type="spellStart"/>
      <w:r>
        <w:rPr>
          <w:rFonts w:ascii="Times New Roman" w:hAnsi="Times New Roman" w:cs="Times New Roman"/>
          <w:color w:val="000000"/>
        </w:rPr>
        <w:t>Watam</w:t>
      </w:r>
      <w:proofErr w:type="spellEnd"/>
      <w:r>
        <w:rPr>
          <w:rFonts w:ascii="Times New Roman" w:hAnsi="Times New Roman" w:cs="Times New Roman"/>
          <w:color w:val="000000"/>
        </w:rPr>
        <w:t xml:space="preserve"> splits between an ‘Iroquoian’-type system in the +1 generation and a ‘Hawaiian’ system in the 0 generation.</w:t>
      </w:r>
      <w:r>
        <w:rPr>
          <w:rStyle w:val="FootnoteReference"/>
          <w:rFonts w:ascii="Times New Roman" w:hAnsi="Times New Roman" w:cs="Times New Roman"/>
          <w:color w:val="000000"/>
        </w:rPr>
        <w:footnoteReference w:id="7"/>
      </w:r>
      <w:r w:rsidRPr="00CA68CE">
        <w:rPr>
          <w:rFonts w:ascii="Times New Roman" w:hAnsi="Times New Roman" w:cs="Times New Roman"/>
          <w:color w:val="000000"/>
        </w:rPr>
        <w:t> </w:t>
      </w:r>
    </w:p>
    <w:p w14:paraId="2C8DE256" w14:textId="7FC1CC2C" w:rsidR="00526FE5" w:rsidRPr="007C1515" w:rsidRDefault="00526FE5" w:rsidP="008A18D9">
      <w:pPr>
        <w:shd w:val="clear" w:color="auto" w:fill="FFFFFF"/>
        <w:spacing w:after="160" w:line="235" w:lineRule="atLeast"/>
        <w:rPr>
          <w:rFonts w:ascii="Times New Roman" w:hAnsi="Times New Roman" w:cs="Times New Roman"/>
          <w:color w:val="FF0000"/>
        </w:rPr>
      </w:pPr>
      <w:r>
        <w:rPr>
          <w:rFonts w:ascii="Times New Roman" w:hAnsi="Times New Roman" w:cs="Times New Roman"/>
          <w:color w:val="000000"/>
        </w:rPr>
        <w:tab/>
      </w:r>
      <w:r w:rsidR="008A18D9">
        <w:rPr>
          <w:rFonts w:ascii="Times New Roman" w:hAnsi="Times New Roman" w:cs="Times New Roman"/>
          <w:color w:val="000000"/>
        </w:rPr>
        <w:t>Finally, o</w:t>
      </w:r>
      <w:r w:rsidRPr="00CA68CE">
        <w:rPr>
          <w:rFonts w:ascii="Times New Roman" w:hAnsi="Times New Roman" w:cs="Times New Roman"/>
          <w:color w:val="000000"/>
        </w:rPr>
        <w:t xml:space="preserve">ne generation below ego, speakers of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differentiate son (</w:t>
      </w:r>
      <w:proofErr w:type="spellStart"/>
      <w:r w:rsidRPr="00CA68CE">
        <w:rPr>
          <w:rFonts w:ascii="Times New Roman" w:hAnsi="Times New Roman" w:cs="Times New Roman"/>
          <w:i/>
          <w:iCs/>
          <w:color w:val="000000"/>
        </w:rPr>
        <w:t>iniŋ</w:t>
      </w:r>
      <w:proofErr w:type="spellEnd"/>
      <w:r w:rsidRPr="00CA68CE">
        <w:rPr>
          <w:rFonts w:ascii="Times New Roman" w:hAnsi="Times New Roman" w:cs="Times New Roman"/>
          <w:color w:val="000000"/>
        </w:rPr>
        <w:t>) and daughter (</w:t>
      </w:r>
      <w:proofErr w:type="spellStart"/>
      <w:r w:rsidRPr="00CA68CE">
        <w:rPr>
          <w:rFonts w:ascii="Times New Roman" w:hAnsi="Times New Roman" w:cs="Times New Roman"/>
          <w:i/>
          <w:iCs/>
          <w:color w:val="000000"/>
        </w:rPr>
        <w:t>namoŋ</w:t>
      </w:r>
      <w:proofErr w:type="spellEnd"/>
      <w:r w:rsidRPr="00CA68CE">
        <w:rPr>
          <w:rFonts w:ascii="Times New Roman" w:hAnsi="Times New Roman" w:cs="Times New Roman"/>
          <w:color w:val="000000"/>
        </w:rPr>
        <w:t xml:space="preserve">). Most children of ego’s siblings are referred to in the same way. However, mother’s brother calls his sister’s children </w:t>
      </w:r>
      <w:proofErr w:type="spellStart"/>
      <w:r w:rsidRPr="00CA68CE">
        <w:rPr>
          <w:rFonts w:ascii="Times New Roman" w:hAnsi="Times New Roman" w:cs="Times New Roman"/>
          <w:i/>
          <w:iCs/>
          <w:color w:val="000000"/>
        </w:rPr>
        <w:t>amuk</w:t>
      </w:r>
      <w:proofErr w:type="spellEnd"/>
      <w:r w:rsidRPr="00CA68CE">
        <w:rPr>
          <w:rFonts w:ascii="Times New Roman" w:hAnsi="Times New Roman" w:cs="Times New Roman"/>
          <w:color w:val="000000"/>
        </w:rPr>
        <w:t xml:space="preserve"> while they call him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59DA9AC7" w14:textId="77777777" w:rsidR="00526FE5" w:rsidRPr="00143AB9" w:rsidRDefault="00526FE5" w:rsidP="00526FE5">
      <w:pPr>
        <w:rPr>
          <w:rFonts w:ascii="Times New Roman" w:hAnsi="Times New Roman" w:cs="Times New Roman"/>
          <w:lang w:val="en"/>
        </w:rPr>
      </w:pPr>
    </w:p>
    <w:p w14:paraId="3270AA6C" w14:textId="77777777" w:rsidR="00526FE5" w:rsidRPr="00143AB9" w:rsidRDefault="00526FE5" w:rsidP="00526FE5">
      <w:pPr>
        <w:rPr>
          <w:rFonts w:ascii="Times New Roman" w:hAnsi="Times New Roman" w:cs="Times New Roman"/>
          <w:lang w:val="en"/>
        </w:rPr>
      </w:pPr>
      <w:proofErr w:type="spellStart"/>
      <w:r w:rsidRPr="00143AB9">
        <w:rPr>
          <w:rFonts w:ascii="Times New Roman" w:hAnsi="Times New Roman" w:cs="Times New Roman"/>
          <w:lang w:val="en"/>
        </w:rPr>
        <w:lastRenderedPageBreak/>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(TNG) language of the West Papuan highlands. The description given here follows Pospisil’s (1960, 1980) analysis of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system.</w:t>
      </w:r>
      <w:r>
        <w:rPr>
          <w:rStyle w:val="FootnoteReference"/>
          <w:rFonts w:ascii="Times New Roman" w:hAnsi="Times New Roman" w:cs="Times New Roman"/>
          <w:lang w:val="en"/>
        </w:rPr>
        <w:footnoteReference w:id="8"/>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preposed</w:t>
      </w:r>
      <w:proofErr w:type="spellEnd"/>
      <w:r w:rsidRPr="00143AB9">
        <w:rPr>
          <w:rFonts w:ascii="Times New Roman" w:hAnsi="Times New Roman" w:cs="Times New Roman"/>
          <w:lang w:val="en"/>
        </w:rPr>
        <w:t xml:space="preserve">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xml:space="preserve">.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Pr>
          <w:rFonts w:ascii="Times New Roman" w:hAnsi="Times New Roman" w:cs="Times New Roman"/>
          <w:lang w:val="en"/>
        </w:rPr>
        <w:t xml:space="preserve">. As in </w:t>
      </w:r>
      <w:proofErr w:type="spellStart"/>
      <w:r>
        <w:rPr>
          <w:rFonts w:ascii="Times New Roman" w:hAnsi="Times New Roman" w:cs="Times New Roman"/>
          <w:lang w:val="en"/>
        </w:rPr>
        <w:t>Watam</w:t>
      </w:r>
      <w:proofErr w:type="spellEnd"/>
      <w:r>
        <w:rPr>
          <w:rFonts w:ascii="Times New Roman" w:hAnsi="Times New Roman" w:cs="Times New Roman"/>
          <w:lang w:val="en"/>
        </w:rPr>
        <w:t>, it has self-reciprocal terms for 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Pr>
          <w:rFonts w:ascii="Times New Roman" w:hAnsi="Times New Roman" w:cs="Times New Roman"/>
          <w:i/>
          <w:iCs/>
          <w:lang w:val="en"/>
        </w:rPr>
        <w:t>aija</w:t>
      </w:r>
      <w:proofErr w:type="spellEnd"/>
      <w:r>
        <w:rPr>
          <w:rFonts w:ascii="Times New Roman" w:hAnsi="Times New Roman" w:cs="Times New Roman"/>
          <w:lang w:val="en"/>
        </w:rPr>
        <w:t>) and great-great-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pigoka</w:t>
      </w:r>
      <w:proofErr w:type="spellEnd"/>
      <w:r>
        <w:rPr>
          <w:rFonts w:ascii="Times New Roman" w:hAnsi="Times New Roman" w:cs="Times New Roman"/>
          <w:lang w:val="en"/>
        </w:rPr>
        <w:t xml:space="preserve">), extending this to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as well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muuma</w:t>
      </w:r>
      <w:proofErr w:type="spellEnd"/>
      <w:r>
        <w:rPr>
          <w:rFonts w:ascii="Times New Roman" w:hAnsi="Times New Roman" w:cs="Times New Roman"/>
          <w:lang w:val="en"/>
        </w:rPr>
        <w:t>); these also apply to other kin in those generations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great-uncles or great-nephews would be </w:t>
      </w:r>
      <w:r w:rsidRPr="00A56F56">
        <w:rPr>
          <w:rFonts w:ascii="Times New Roman" w:hAnsi="Times New Roman" w:cs="Times New Roman"/>
          <w:i/>
          <w:iCs/>
          <w:lang w:val="en"/>
        </w:rPr>
        <w:t xml:space="preserve">ani </w:t>
      </w:r>
      <w:proofErr w:type="spellStart"/>
      <w:r w:rsidRPr="00A56F56">
        <w:rPr>
          <w:rFonts w:ascii="Times New Roman" w:hAnsi="Times New Roman" w:cs="Times New Roman"/>
          <w:i/>
          <w:iCs/>
          <w:lang w:val="en"/>
        </w:rPr>
        <w:t>aija</w:t>
      </w:r>
      <w:proofErr w:type="spellEnd"/>
      <w:r>
        <w:rPr>
          <w:rFonts w:ascii="Times New Roman" w:hAnsi="Times New Roman" w:cs="Times New Roman"/>
          <w:lang w:val="en"/>
        </w:rPr>
        <w:t xml:space="preserve"> like grandparents).</w:t>
      </w:r>
      <w:r w:rsidRPr="00967777">
        <w:rPr>
          <w:rFonts w:ascii="Times New Roman" w:hAnsi="Times New Roman" w:cs="Times New Roman"/>
          <w:lang w:val="en"/>
        </w:rPr>
        <w:t xml:space="preserve"> </w:t>
      </w:r>
      <w:r>
        <w:rPr>
          <w:rFonts w:ascii="Times New Roman" w:hAnsi="Times New Roman" w:cs="Times New Roman"/>
          <w:lang w:val="en"/>
        </w:rPr>
        <w:t xml:space="preserve">It also has emphasis on birth order, sorted by mother in polygynous relationships, and for order of marriage among co-wives. In other </w:t>
      </w:r>
      <w:proofErr w:type="gramStart"/>
      <w:r>
        <w:rPr>
          <w:rFonts w:ascii="Times New Roman" w:hAnsi="Times New Roman" w:cs="Times New Roman"/>
          <w:lang w:val="en"/>
        </w:rPr>
        <w:t>respects</w:t>
      </w:r>
      <w:proofErr w:type="gramEnd"/>
      <w:r>
        <w:rPr>
          <w:rFonts w:ascii="Times New Roman" w:hAnsi="Times New Roman" w:cs="Times New Roman"/>
          <w:lang w:val="en"/>
        </w:rPr>
        <w:t xml:space="preserve"> it </w:t>
      </w:r>
      <w:r w:rsidRPr="00143AB9">
        <w:rPr>
          <w:rFonts w:ascii="Times New Roman" w:hAnsi="Times New Roman" w:cs="Times New Roman"/>
          <w:lang w:val="en"/>
        </w:rPr>
        <w:t>remain</w:t>
      </w:r>
      <w:r>
        <w:rPr>
          <w:rFonts w:ascii="Times New Roman" w:hAnsi="Times New Roman" w:cs="Times New Roman"/>
          <w:lang w:val="en"/>
        </w:rPr>
        <w:t>s</w:t>
      </w:r>
      <w:r w:rsidRPr="00143AB9">
        <w:rPr>
          <w:rFonts w:ascii="Times New Roman" w:hAnsi="Times New Roman" w:cs="Times New Roman"/>
          <w:lang w:val="en"/>
        </w:rPr>
        <w:t xml:space="preserve"> relatively simple, especially in its affinal inventory (cf. </w:t>
      </w:r>
      <w:proofErr w:type="spellStart"/>
      <w:r w:rsidRPr="00143AB9">
        <w:rPr>
          <w:rFonts w:ascii="Times New Roman" w:hAnsi="Times New Roman" w:cs="Times New Roman"/>
          <w:lang w:val="en"/>
        </w:rPr>
        <w:t>Nen</w:t>
      </w:r>
      <w:proofErr w:type="spellEnd"/>
      <w:r w:rsidRPr="00143AB9">
        <w:rPr>
          <w:rFonts w:ascii="Times New Roman" w:hAnsi="Times New Roman" w:cs="Times New Roman"/>
          <w:lang w:val="en"/>
        </w:rPr>
        <w:t xml:space="preserve"> below for the opposite situation).</w:t>
      </w:r>
      <w:r>
        <w:rPr>
          <w:rFonts w:ascii="Times New Roman" w:hAnsi="Times New Roman" w:cs="Times New Roman"/>
          <w:lang w:val="en"/>
        </w:rPr>
        <w:t xml:space="preserve"> We </w:t>
      </w:r>
      <w:r w:rsidRPr="00143AB9">
        <w:rPr>
          <w:rFonts w:ascii="Times New Roman" w:hAnsi="Times New Roman" w:cs="Times New Roman"/>
          <w:lang w:val="en"/>
        </w:rPr>
        <w:t>present starting in ego’s generation and moving stepwise towards the more distant relatives, finishing with the in-laws</w:t>
      </w:r>
      <w:r>
        <w:rPr>
          <w:rFonts w:ascii="Times New Roman" w:hAnsi="Times New Roman" w:cs="Times New Roman"/>
          <w:lang w:val="en"/>
        </w:rPr>
        <w:t xml:space="preserve">. </w:t>
      </w:r>
    </w:p>
    <w:p w14:paraId="2746BAD1" w14:textId="36A1847D"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proofErr w:type="spellStart"/>
      <w:r w:rsidRPr="00143AB9">
        <w:rPr>
          <w:rFonts w:ascii="Times New Roman" w:hAnsi="Times New Roman" w:cs="Times New Roman"/>
          <w:i/>
          <w:lang w:val="en"/>
        </w:rPr>
        <w:t>paneka</w:t>
      </w:r>
      <w:proofErr w:type="spellEnd"/>
      <w:r w:rsidRPr="00143AB9">
        <w:rPr>
          <w:rFonts w:ascii="Times New Roman" w:hAnsi="Times New Roman" w:cs="Times New Roman"/>
          <w:lang w:val="en"/>
        </w:rPr>
        <w:t xml:space="preserve"> denoting the latter,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lang w:val="en"/>
        </w:rPr>
        <w:t>mZ</w:t>
      </w:r>
      <w:proofErr w:type="spellEnd"/>
      <w:r w:rsidRPr="00143AB9">
        <w:rPr>
          <w:rFonts w:ascii="Times New Roman" w:hAnsi="Times New Roman" w:cs="Times New Roman"/>
          <w:lang w:val="en"/>
        </w:rPr>
        <w:t>), with a distinction of relative age added among the same-sex siblings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anibai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feZ</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weneka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myB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fyZ</w:t>
      </w:r>
      <w:proofErr w:type="spellEnd"/>
      <w:r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Pr="00143AB9">
        <w:rPr>
          <w:rFonts w:ascii="Times New Roman" w:hAnsi="Times New Roman" w:cs="Times New Roman"/>
          <w:lang w:val="en"/>
        </w:rPr>
        <w:t>Watam</w:t>
      </w:r>
      <w:proofErr w:type="spellEnd"/>
      <w:r w:rsidRPr="00143AB9">
        <w:rPr>
          <w:rFonts w:ascii="Times New Roman" w:hAnsi="Times New Roman" w:cs="Times New Roman"/>
          <w:lang w:val="en"/>
        </w:rPr>
        <w:t xml:space="preserve">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proofErr w:type="spellStart"/>
      <w:r w:rsidRPr="005F6A48">
        <w:rPr>
          <w:rFonts w:ascii="Times New Roman" w:hAnsi="Times New Roman" w:cs="Times New Roman"/>
          <w:i/>
          <w:iCs/>
          <w:lang w:val="en"/>
        </w:rPr>
        <w:t>noone</w:t>
      </w:r>
      <w:proofErr w:type="spellEnd"/>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ijoka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r w:rsidR="008A18D9">
        <w:rPr>
          <w:rFonts w:ascii="Times New Roman" w:hAnsi="Times New Roman" w:cs="Times New Roman"/>
          <w:lang w:val="en"/>
        </w:rPr>
        <w:t>‘</w:t>
      </w:r>
      <w:proofErr w:type="spellStart"/>
      <w:r w:rsidR="008A18D9">
        <w:rPr>
          <w:rFonts w:ascii="Times New Roman" w:hAnsi="Times New Roman" w:cs="Times New Roman"/>
          <w:lang w:val="en"/>
        </w:rPr>
        <w:t>meB</w:t>
      </w:r>
      <w:proofErr w:type="spellEnd"/>
      <w:r w:rsidR="008A18D9">
        <w:rPr>
          <w:rFonts w:ascii="Times New Roman" w:hAnsi="Times New Roman" w:cs="Times New Roman"/>
          <w:lang w:val="en"/>
        </w:rPr>
        <w:t xml:space="preserve">’ also </w:t>
      </w:r>
      <w:r w:rsidRPr="00143AB9">
        <w:rPr>
          <w:rFonts w:ascii="Times New Roman" w:hAnsi="Times New Roman" w:cs="Times New Roman"/>
          <w:lang w:val="en"/>
        </w:rPr>
        <w:t xml:space="preserve">denotes </w:t>
      </w:r>
      <w:proofErr w:type="spellStart"/>
      <w:r w:rsidRPr="00143AB9">
        <w:rPr>
          <w:rFonts w:ascii="Times New Roman" w:hAnsi="Times New Roman" w:cs="Times New Roman"/>
          <w:lang w:val="en"/>
        </w:rPr>
        <w:t>meFBS</w:t>
      </w:r>
      <w:proofErr w:type="spellEnd"/>
      <w:r w:rsidRPr="00143AB9">
        <w:rPr>
          <w:rFonts w:ascii="Times New Roman" w:hAnsi="Times New Roman" w:cs="Times New Roman"/>
          <w:lang w:val="en"/>
        </w:rPr>
        <w:t xml:space="preserve">,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proofErr w:type="spellStart"/>
      <w:r w:rsidRPr="00143AB9">
        <w:rPr>
          <w:rFonts w:ascii="Times New Roman" w:hAnsi="Times New Roman" w:cs="Times New Roman"/>
          <w:i/>
          <w:lang w:val="en"/>
        </w:rPr>
        <w:t>niikai</w:t>
      </w:r>
      <w:proofErr w:type="spellEnd"/>
      <w:r w:rsidRPr="00143AB9">
        <w:rPr>
          <w:rFonts w:ascii="Times New Roman" w:hAnsi="Times New Roman" w:cs="Times New Roman"/>
          <w:lang w:val="en"/>
        </w:rPr>
        <w:t xml:space="preserve"> M and </w:t>
      </w:r>
      <w:proofErr w:type="spellStart"/>
      <w:r w:rsidRPr="00143AB9">
        <w:rPr>
          <w:rFonts w:ascii="Times New Roman" w:hAnsi="Times New Roman" w:cs="Times New Roman"/>
          <w:i/>
          <w:lang w:val="en"/>
        </w:rPr>
        <w:t>naitai</w:t>
      </w:r>
      <w:proofErr w:type="spellEnd"/>
      <w:r w:rsidRPr="00143AB9">
        <w:rPr>
          <w:rFonts w:ascii="Times New Roman" w:hAnsi="Times New Roman" w:cs="Times New Roman"/>
          <w:lang w:val="en"/>
        </w:rPr>
        <w:t xml:space="preserve"> F. The morphologically related terms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i/>
          <w:lang w:val="en"/>
        </w:rPr>
        <w:t>naita</w:t>
      </w:r>
      <w:proofErr w:type="spellEnd"/>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w:t>
      </w:r>
      <w:proofErr w:type="spellStart"/>
      <w:r w:rsidRPr="00FD5283">
        <w:rPr>
          <w:rFonts w:ascii="Times New Roman" w:hAnsi="Times New Roman" w:cs="Times New Roman"/>
          <w:i/>
          <w:iCs/>
          <w:lang w:val="en"/>
        </w:rPr>
        <w:t>i</w:t>
      </w:r>
      <w:proofErr w:type="spellEnd"/>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xml:space="preserve">. </w:t>
      </w:r>
      <w:proofErr w:type="gramStart"/>
      <w:r w:rsidR="00FD5283">
        <w:rPr>
          <w:rFonts w:ascii="Times New Roman" w:hAnsi="Times New Roman" w:cs="Times New Roman"/>
          <w:lang w:val="en"/>
        </w:rPr>
        <w:t>Thus</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 xml:space="preserve">ani </w:t>
      </w:r>
      <w:proofErr w:type="spellStart"/>
      <w:r w:rsidRPr="0069424D">
        <w:rPr>
          <w:rFonts w:ascii="Times New Roman" w:hAnsi="Times New Roman" w:cs="Times New Roman"/>
          <w:i/>
          <w:iCs/>
          <w:lang w:val="en"/>
        </w:rPr>
        <w:t>ooka</w:t>
      </w:r>
      <w:proofErr w:type="spellEnd"/>
      <w:r>
        <w:rPr>
          <w:rFonts w:ascii="Times New Roman" w:hAnsi="Times New Roman" w:cs="Times New Roman"/>
          <w:lang w:val="en"/>
        </w:rPr>
        <w:t xml:space="preserve"> is FZ and </w:t>
      </w:r>
      <w:proofErr w:type="spellStart"/>
      <w:r w:rsidRPr="0069424D">
        <w:rPr>
          <w:rFonts w:ascii="Times New Roman" w:hAnsi="Times New Roman" w:cs="Times New Roman"/>
          <w:i/>
          <w:iCs/>
          <w:lang w:val="en"/>
        </w:rPr>
        <w:t>naama</w:t>
      </w:r>
      <w:proofErr w:type="spellEnd"/>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Pr>
          <w:rFonts w:ascii="Times New Roman" w:hAnsi="Times New Roman" w:cs="Times New Roman"/>
          <w:lang w:val="en"/>
        </w:rPr>
        <w:t>measure</w:t>
      </w:r>
      <w:proofErr w:type="gramEnd"/>
      <w:r>
        <w:rPr>
          <w:rFonts w:ascii="Times New Roman" w:hAnsi="Times New Roman" w:cs="Times New Roman"/>
          <w:lang w:val="en"/>
        </w:rPr>
        <w:t xml:space="preserv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ooka</w:t>
      </w:r>
      <w:proofErr w:type="spellEnd"/>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joka</w:t>
      </w:r>
      <w:proofErr w:type="spellEnd"/>
      <w:r w:rsidRPr="00143AB9">
        <w:rPr>
          <w:rFonts w:ascii="Times New Roman" w:hAnsi="Times New Roman" w:cs="Times New Roman"/>
          <w:lang w:val="en"/>
        </w:rPr>
        <w:t xml:space="preserve"> ‘my child’ exists alongside two sets of birth-order terms: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‘first-born son’, </w:t>
      </w:r>
      <w:proofErr w:type="spellStart"/>
      <w:r w:rsidRPr="00143AB9">
        <w:rPr>
          <w:rFonts w:ascii="Times New Roman" w:hAnsi="Times New Roman" w:cs="Times New Roman"/>
          <w:i/>
          <w:lang w:val="en"/>
        </w:rPr>
        <w:t>ipouga</w:t>
      </w:r>
      <w:proofErr w:type="spellEnd"/>
      <w:r w:rsidRPr="00143AB9">
        <w:rPr>
          <w:rFonts w:ascii="Times New Roman" w:hAnsi="Times New Roman" w:cs="Times New Roman"/>
          <w:lang w:val="en"/>
        </w:rPr>
        <w:t xml:space="preserve"> ‘2nd son’, etc., and </w:t>
      </w:r>
      <w:proofErr w:type="spellStart"/>
      <w:r w:rsidRPr="00143AB9">
        <w:rPr>
          <w:rFonts w:ascii="Times New Roman" w:hAnsi="Times New Roman" w:cs="Times New Roman"/>
          <w:i/>
          <w:lang w:val="en"/>
        </w:rPr>
        <w:t>oumau</w:t>
      </w:r>
      <w:proofErr w:type="spellEnd"/>
      <w:r w:rsidRPr="00143AB9">
        <w:rPr>
          <w:rFonts w:ascii="Times New Roman" w:hAnsi="Times New Roman" w:cs="Times New Roman"/>
          <w:lang w:val="en"/>
        </w:rPr>
        <w:t xml:space="preserve"> ‘1st daughter’, </w:t>
      </w:r>
      <w:proofErr w:type="spellStart"/>
      <w:r w:rsidRPr="00143AB9">
        <w:rPr>
          <w:rFonts w:ascii="Times New Roman" w:hAnsi="Times New Roman" w:cs="Times New Roman"/>
          <w:i/>
          <w:lang w:val="en"/>
        </w:rPr>
        <w:t>maga</w:t>
      </w:r>
      <w:proofErr w:type="spellEnd"/>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etc. as he has wives. </w:t>
      </w:r>
      <w:r>
        <w:rPr>
          <w:rFonts w:ascii="Times New Roman" w:hAnsi="Times New Roman" w:cs="Times New Roman"/>
          <w:lang w:val="en"/>
        </w:rPr>
        <w:t xml:space="preserve">Birth order also appears, optionally, in grandchild terms: in addition to the self-reciprocal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ibopa</w:t>
      </w:r>
      <w:proofErr w:type="spellEnd"/>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proofErr w:type="spellStart"/>
      <w:r w:rsidRPr="00143AB9">
        <w:rPr>
          <w:rFonts w:ascii="Times New Roman" w:hAnsi="Times New Roman" w:cs="Times New Roman"/>
          <w:i/>
          <w:lang w:val="en"/>
        </w:rPr>
        <w:t>epame</w:t>
      </w:r>
      <w:proofErr w:type="spellEnd"/>
      <w:r w:rsidRPr="00143AB9">
        <w:rPr>
          <w:rFonts w:ascii="Times New Roman" w:hAnsi="Times New Roman" w:cs="Times New Roman"/>
          <w:lang w:val="en"/>
        </w:rPr>
        <w:t xml:space="preserve"> ‘1st wife’, </w:t>
      </w:r>
      <w:proofErr w:type="spellStart"/>
      <w:r w:rsidRPr="00143AB9">
        <w:rPr>
          <w:rFonts w:ascii="Times New Roman" w:hAnsi="Times New Roman" w:cs="Times New Roman"/>
          <w:i/>
          <w:lang w:val="en"/>
        </w:rPr>
        <w:t>jupikaame</w:t>
      </w:r>
      <w:proofErr w:type="spellEnd"/>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geeto</w:t>
      </w:r>
      <w:proofErr w:type="spellEnd"/>
      <w:r w:rsidRPr="00143AB9">
        <w:rPr>
          <w:rFonts w:ascii="Times New Roman" w:hAnsi="Times New Roman" w:cs="Times New Roman"/>
          <w:lang w:val="en"/>
        </w:rPr>
        <w:t xml:space="preserve"> is used for </w:t>
      </w:r>
      <w:r w:rsidRPr="00143AB9">
        <w:rPr>
          <w:rFonts w:ascii="Times New Roman" w:hAnsi="Times New Roman" w:cs="Times New Roman"/>
          <w:lang w:val="en"/>
        </w:rPr>
        <w:lastRenderedPageBreak/>
        <w:t xml:space="preserve">the spouse of a consanguineal relative of one’s spouse,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WBW, HZH. Two self-reciprocal terms are used between the spouse of an uncle or aunt and the child of a spouse’s sibling: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‘FZH, MZH; WZC, WBC’ and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‘FBW, MBW; HBC, HZC’. (Note that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and the self-reciprocal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appear to show the same formal relationship as the parent and MZ/FB terms, differing only in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These terms extend collaterally,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which makes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affinal system one of the least complex affine terminologies in our database. The first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used for referring to one’s opposite-sex sibling-in-law,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for ego’s spouse’s same-sex sibling (HB, WZ), the spouses of ego’s same-sex siblings (</w:t>
      </w:r>
      <w:proofErr w:type="spellStart"/>
      <w:r w:rsidRPr="00143AB9">
        <w:rPr>
          <w:rFonts w:ascii="Times New Roman" w:hAnsi="Times New Roman" w:cs="Times New Roman"/>
          <w:lang w:val="en"/>
        </w:rPr>
        <w:t>fZH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mBW</w:t>
      </w:r>
      <w:proofErr w:type="spellEnd"/>
      <w:r w:rsidRPr="00143AB9">
        <w:rPr>
          <w:rFonts w:ascii="Times New Roman" w:hAnsi="Times New Roman" w:cs="Times New Roman"/>
          <w:lang w:val="en"/>
        </w:rPr>
        <w:t xml:space="preserve">), and, more generally, to the spouses of any same-generation, same-sex consanguineal relative (e.g. </w:t>
      </w:r>
      <w:proofErr w:type="spellStart"/>
      <w:r w:rsidRPr="00143AB9">
        <w:rPr>
          <w:rFonts w:ascii="Times New Roman" w:hAnsi="Times New Roman" w:cs="Times New Roman"/>
          <w:lang w:val="en"/>
        </w:rPr>
        <w:t>fFBDH</w:t>
      </w:r>
      <w:proofErr w:type="spellEnd"/>
      <w:r w:rsidRPr="00143AB9">
        <w:rPr>
          <w:rFonts w:ascii="Times New Roman" w:hAnsi="Times New Roman" w:cs="Times New Roman"/>
          <w:lang w:val="en"/>
        </w:rPr>
        <w:t xml:space="preserve">).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which includes in its rather disparate membership set: (a) same-sex siblings-in-law (</w:t>
      </w:r>
      <w:proofErr w:type="spellStart"/>
      <w:r w:rsidRPr="00143AB9">
        <w:rPr>
          <w:rFonts w:ascii="Times New Roman" w:hAnsi="Times New Roman" w:cs="Times New Roman"/>
          <w:lang w:val="en"/>
        </w:rPr>
        <w:t>mZH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w:t>
      </w:r>
      <w:proofErr w:type="spellEnd"/>
      <w:r w:rsidRPr="00143AB9">
        <w:rPr>
          <w:rFonts w:ascii="Times New Roman" w:hAnsi="Times New Roman" w:cs="Times New Roman"/>
          <w:lang w:val="en"/>
        </w:rPr>
        <w:t xml:space="preserve">), and more generally, same-generation same-sex in-laws (e.g. </w:t>
      </w:r>
      <w:proofErr w:type="spellStart"/>
      <w:r w:rsidRPr="00143AB9">
        <w:rPr>
          <w:rFonts w:ascii="Times New Roman" w:hAnsi="Times New Roman" w:cs="Times New Roman"/>
          <w:lang w:val="en"/>
        </w:rPr>
        <w:t>mFBDH</w:t>
      </w:r>
      <w:proofErr w:type="spellEnd"/>
      <w:r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Pr="00DE2B6E">
        <w:rPr>
          <w:rFonts w:ascii="Times New Roman" w:hAnsi="Times New Roman" w:cs="Times New Roman"/>
          <w:color w:val="000000"/>
        </w:rPr>
        <w:t>cf</w:t>
      </w:r>
      <w:proofErr w:type="spellEnd"/>
      <w:r w:rsidRPr="00DE2B6E">
        <w:rPr>
          <w:rFonts w:ascii="Times New Roman" w:hAnsi="Times New Roman" w:cs="Times New Roman"/>
          <w:color w:val="000000"/>
        </w:rPr>
        <w:t xml:space="preserve"> Ch. XX),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Pr="00DE2B6E">
        <w:rPr>
          <w:rFonts w:ascii="Times New Roman" w:hAnsi="Times New Roman" w:cs="Times New Roman"/>
          <w:color w:val="000000"/>
        </w:rPr>
        <w:t>Nasioi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Siuai</w:t>
      </w:r>
      <w:proofErr w:type="spellEnd"/>
      <w:r w:rsidRPr="00DE2B6E">
        <w:rPr>
          <w:rFonts w:ascii="Times New Roman" w:hAnsi="Times New Roman" w:cs="Times New Roman"/>
          <w:color w:val="000000"/>
        </w:rPr>
        <w:t xml:space="preserve"> and Buin) have Dravidian systems (</w:t>
      </w:r>
      <w:proofErr w:type="spellStart"/>
      <w:r w:rsidRPr="00DE2B6E">
        <w:rPr>
          <w:rFonts w:ascii="Times New Roman" w:hAnsi="Times New Roman" w:cs="Times New Roman"/>
          <w:color w:val="000000"/>
        </w:rPr>
        <w:t>Hage</w:t>
      </w:r>
      <w:proofErr w:type="spellEnd"/>
      <w:r w:rsidRPr="00DE2B6E">
        <w:rPr>
          <w:rFonts w:ascii="Times New Roman" w:hAnsi="Times New Roman" w:cs="Times New Roman"/>
          <w:color w:val="000000"/>
        </w:rPr>
        <w:t xml:space="preserve"> 2006; </w:t>
      </w:r>
      <w:proofErr w:type="spellStart"/>
      <w:r w:rsidRPr="00DE2B6E">
        <w:rPr>
          <w:rFonts w:ascii="Times New Roman" w:hAnsi="Times New Roman" w:cs="Times New Roman"/>
          <w:color w:val="000000"/>
        </w:rPr>
        <w:t>Thurnwald</w:t>
      </w:r>
      <w:proofErr w:type="spellEnd"/>
      <w:r w:rsidRPr="00DE2B6E">
        <w:rPr>
          <w:rFonts w:ascii="Times New Roman" w:hAnsi="Times New Roman" w:cs="Times New Roman"/>
          <w:color w:val="000000"/>
        </w:rPr>
        <w:t xml:space="preserve"> 1910, Rivers 1914, Oliver 1955, Rausch 1912), and in this respect resemble the majority of languages in Australia but differ markedly from 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and FZ=WM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since, under cross-cousin marriage, these are potentially the same person in each case. </w:t>
      </w:r>
    </w:p>
    <w:p w14:paraId="420371CA"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social organisation (Nash 1971, 1974) involves a number of nested groupings at different levels, all matrilineal: moieties</w:t>
      </w:r>
      <w:r w:rsidRPr="00DE2B6E">
        <w:rPr>
          <w:rStyle w:val="FootnoteReference"/>
          <w:rFonts w:ascii="Times New Roman" w:hAnsi="Times New Roman" w:cs="Times New Roman"/>
          <w:color w:val="000000"/>
        </w:rPr>
        <w:footnoteReference w:id="9"/>
      </w:r>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manka</w:t>
      </w:r>
      <w:proofErr w:type="spellEnd"/>
      <w:r w:rsidRPr="00DE2B6E">
        <w:rPr>
          <w:rFonts w:ascii="Times New Roman" w:hAnsi="Times New Roman" w:cs="Times New Roman"/>
          <w:color w:val="000000"/>
        </w:rPr>
        <w:t xml:space="preserve"> ‘eagle’ vs </w:t>
      </w:r>
      <w:proofErr w:type="spellStart"/>
      <w:r w:rsidRPr="00DE2B6E">
        <w:rPr>
          <w:rFonts w:ascii="Times New Roman" w:hAnsi="Times New Roman" w:cs="Times New Roman"/>
          <w:i/>
          <w:iCs/>
          <w:color w:val="000000"/>
        </w:rPr>
        <w:t>komo</w:t>
      </w:r>
      <w:proofErr w:type="spellEnd"/>
      <w:r w:rsidRPr="00DE2B6E">
        <w:rPr>
          <w:rFonts w:ascii="Times New Roman" w:hAnsi="Times New Roman" w:cs="Times New Roman"/>
          <w:color w:val="000000"/>
        </w:rPr>
        <w:t xml:space="preserve"> ‘hornbill’), clans, and (as subdivisions of some clans) lineages. For each of these, membership is inherited from one’s mother. There are also various other terms for matrilineal groupings: </w:t>
      </w:r>
      <w:proofErr w:type="spellStart"/>
      <w:r w:rsidRPr="00DE2B6E">
        <w:rPr>
          <w:rFonts w:ascii="Times New Roman" w:hAnsi="Times New Roman" w:cs="Times New Roman"/>
          <w:i/>
          <w:iCs/>
          <w:color w:val="000000"/>
        </w:rPr>
        <w:t>madawo</w:t>
      </w:r>
      <w:proofErr w:type="spellEnd"/>
      <w:r w:rsidRPr="00DE2B6E">
        <w:rPr>
          <w:rFonts w:ascii="Times New Roman" w:hAnsi="Times New Roman" w:cs="Times New Roman"/>
          <w:color w:val="000000"/>
        </w:rPr>
        <w:t xml:space="preserve"> ‘matrilineal kin (indefinite range), </w:t>
      </w:r>
      <w:proofErr w:type="spellStart"/>
      <w:r w:rsidRPr="00DE2B6E">
        <w:rPr>
          <w:rFonts w:ascii="Times New Roman" w:hAnsi="Times New Roman" w:cs="Times New Roman"/>
          <w:i/>
          <w:iCs/>
          <w:color w:val="000000"/>
        </w:rPr>
        <w:t>malo</w:t>
      </w:r>
      <w:proofErr w:type="spellEnd"/>
      <w:r w:rsidRPr="00DE2B6E">
        <w:rPr>
          <w:rFonts w:ascii="Times New Roman" w:hAnsi="Times New Roman" w:cs="Times New Roman"/>
          <w:i/>
          <w:iCs/>
          <w:color w:val="000000"/>
        </w:rPr>
        <w:t>/</w:t>
      </w:r>
      <w:proofErr w:type="spellStart"/>
      <w:r w:rsidRPr="00DE2B6E">
        <w:rPr>
          <w:rFonts w:ascii="Times New Roman" w:hAnsi="Times New Roman" w:cs="Times New Roman"/>
          <w:i/>
          <w:iCs/>
          <w:color w:val="000000"/>
        </w:rPr>
        <w:t>matalo</w:t>
      </w:r>
      <w:proofErr w:type="spellEnd"/>
      <w:r w:rsidRPr="00DE2B6E">
        <w:rPr>
          <w:rFonts w:ascii="Times New Roman" w:hAnsi="Times New Roman" w:cs="Times New Roman"/>
          <w:color w:val="000000"/>
        </w:rPr>
        <w:t xml:space="preserve"> ‘father’s matrilineal kin’, </w:t>
      </w:r>
      <w:proofErr w:type="spellStart"/>
      <w:r w:rsidRPr="00DE2B6E">
        <w:rPr>
          <w:rFonts w:ascii="Times New Roman" w:hAnsi="Times New Roman" w:cs="Times New Roman"/>
          <w:i/>
          <w:iCs/>
          <w:color w:val="000000"/>
        </w:rPr>
        <w:t>maniku</w:t>
      </w:r>
      <w:proofErr w:type="spellEnd"/>
      <w:r w:rsidRPr="00DE2B6E">
        <w:rPr>
          <w:rFonts w:ascii="Times New Roman" w:hAnsi="Times New Roman" w:cs="Times New Roman"/>
          <w:color w:val="000000"/>
        </w:rPr>
        <w:t xml:space="preserve"> ‘wives and daughters of a descent group’, </w:t>
      </w:r>
      <w:proofErr w:type="spellStart"/>
      <w:r w:rsidRPr="00DE2B6E">
        <w:rPr>
          <w:rFonts w:ascii="Times New Roman" w:hAnsi="Times New Roman" w:cs="Times New Roman"/>
          <w:i/>
          <w:iCs/>
          <w:color w:val="000000"/>
        </w:rPr>
        <w:t>nuga</w:t>
      </w:r>
      <w:proofErr w:type="spellEnd"/>
      <w:r w:rsidRPr="00DE2B6E">
        <w:rPr>
          <w:rFonts w:ascii="Times New Roman" w:hAnsi="Times New Roman" w:cs="Times New Roman"/>
          <w:color w:val="000000"/>
        </w:rPr>
        <w:t xml:space="preserve"> ‘male matrilineal kin of wives and daughters’, and </w:t>
      </w:r>
      <w:proofErr w:type="spellStart"/>
      <w:r w:rsidRPr="00DE2B6E">
        <w:rPr>
          <w:rFonts w:ascii="Times New Roman" w:hAnsi="Times New Roman" w:cs="Times New Roman"/>
          <w:i/>
          <w:iCs/>
          <w:color w:val="000000"/>
        </w:rPr>
        <w:t>motai</w:t>
      </w:r>
      <w:proofErr w:type="spellEnd"/>
      <w:r w:rsidRPr="00DE2B6E">
        <w:rPr>
          <w:rFonts w:ascii="Times New Roman" w:hAnsi="Times New Roman" w:cs="Times New Roman"/>
          <w:color w:val="000000"/>
        </w:rPr>
        <w:t xml:space="preserve"> ‘husbands and fathers of a descent group,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who have married in’.</w:t>
      </w:r>
    </w:p>
    <w:p w14:paraId="19312C4D" w14:textId="44EB507A"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sidR="00EF3855">
        <w:rPr>
          <w:rFonts w:ascii="Times New Roman" w:hAnsi="Times New Roman" w:cs="Times New Roman"/>
          <w:color w:val="000000"/>
        </w:rPr>
        <w:t xml:space="preserve">you and </w:t>
      </w:r>
      <w:r w:rsidRPr="00DE2B6E">
        <w:rPr>
          <w:rFonts w:ascii="Times New Roman" w:hAnsi="Times New Roman" w:cs="Times New Roman"/>
          <w:color w:val="000000"/>
        </w:rPr>
        <w:t xml:space="preserve">both your parallel grandparents are in the same moiety. For MM this is simply through descent. But for FF, it is because if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you and your mother are ‘eagle’ matrimoiety, your </w:t>
      </w:r>
      <w:r w:rsidRPr="00DE2B6E">
        <w:rPr>
          <w:rFonts w:ascii="Times New Roman" w:hAnsi="Times New Roman" w:cs="Times New Roman"/>
          <w:color w:val="000000"/>
        </w:rPr>
        <w:lastRenderedPageBreak/>
        <w:t xml:space="preserve">mother must have married a ‘hornbill’ man’; his mother must therefore have been ‘hornbill’, </w:t>
      </w:r>
      <w:r w:rsidR="00EF3855">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sidR="00EF3855">
        <w:rPr>
          <w:rFonts w:ascii="Times New Roman" w:hAnsi="Times New Roman" w:cs="Times New Roman"/>
          <w:color w:val="000000"/>
        </w:rPr>
        <w:t>,</w:t>
      </w:r>
      <w:r w:rsidRPr="00DE2B6E">
        <w:rPr>
          <w:rFonts w:ascii="Times New Roman" w:hAnsi="Times New Roman" w:cs="Times New Roman"/>
          <w:color w:val="000000"/>
        </w:rPr>
        <w:t xml:space="preserve"> your FF </w:t>
      </w:r>
      <w:r w:rsidR="00EF3855">
        <w:rPr>
          <w:rFonts w:ascii="Times New Roman" w:hAnsi="Times New Roman" w:cs="Times New Roman"/>
          <w:color w:val="000000"/>
        </w:rPr>
        <w:t xml:space="preserve">– </w:t>
      </w:r>
      <w:r w:rsidRPr="00DE2B6E">
        <w:rPr>
          <w:rFonts w:ascii="Times New Roman" w:hAnsi="Times New Roman" w:cs="Times New Roman"/>
          <w:color w:val="000000"/>
        </w:rPr>
        <w:t>back in the same matrimoiety as you. This creates a ‘two-generation return’ to each moiety. Similar logic places your two ‘cross grandparents’ – MF and FM – in the opposite moiety to you.</w:t>
      </w:r>
    </w:p>
    <w:p w14:paraId="0E7D3841"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 terms is that, like many Australian systems, it displays a patterning that conflates kin two generations apart in the same direction, as long as they are in the same moiety. </w:t>
      </w:r>
      <w:proofErr w:type="gramStart"/>
      <w:r w:rsidRPr="00DE2B6E">
        <w:rPr>
          <w:rFonts w:ascii="Times New Roman" w:hAnsi="Times New Roman" w:cs="Times New Roman"/>
          <w:color w:val="000000"/>
        </w:rPr>
        <w:t>Thus</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ngo</w:t>
      </w:r>
      <w:proofErr w:type="spellEnd"/>
      <w:r w:rsidRPr="00DE2B6E">
        <w:rPr>
          <w:rFonts w:ascii="Times New Roman" w:hAnsi="Times New Roman" w:cs="Times New Roman"/>
          <w:color w:val="000000"/>
        </w:rPr>
        <w:t xml:space="preserve"> is not just M, MZ, and FBW – women in your own moiety, one generation up – but also MMM and FFM – women in your own moiety, three generations up. </w:t>
      </w:r>
      <w:proofErr w:type="gramStart"/>
      <w:r w:rsidRPr="00DE2B6E">
        <w:rPr>
          <w:rFonts w:ascii="Times New Roman" w:hAnsi="Times New Roman" w:cs="Times New Roman"/>
          <w:color w:val="000000"/>
        </w:rPr>
        <w:t>Similarly</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mma</w:t>
      </w:r>
      <w:proofErr w:type="spellEnd"/>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 older siblings or siblings-in-law in ego’s generation: FF</w:t>
      </w:r>
      <w:r w:rsidR="00E91C91">
        <w:rPr>
          <w:rFonts w:ascii="Times New Roman" w:hAnsi="Times New Roman" w:cs="Times New Roman"/>
          <w:color w:val="000000"/>
        </w:rPr>
        <w:t>=</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Pr="00DE2B6E">
        <w:rPr>
          <w:rStyle w:val="FootnoteReference"/>
          <w:rFonts w:ascii="Times New Roman" w:hAnsi="Times New Roman" w:cs="Times New Roman"/>
          <w:color w:val="000000"/>
        </w:rPr>
        <w:footnoteReference w:id="10"/>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Pr="00DE2B6E">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FByS</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MZyS</w:t>
      </w:r>
      <w:proofErr w:type="spellEnd"/>
      <w:r w:rsidRPr="00DE2B6E">
        <w:rPr>
          <w:rFonts w:ascii="Times New Roman" w:hAnsi="Times New Roman" w:cs="Times New Roman"/>
          <w:color w:val="000000"/>
        </w:rPr>
        <w:t xml:space="preserve"> also means SS, </w:t>
      </w:r>
      <w:proofErr w:type="spellStart"/>
      <w:r w:rsidRPr="00DE2B6E">
        <w:rPr>
          <w:rFonts w:ascii="Times New Roman" w:hAnsi="Times New Roman" w:cs="Times New Roman"/>
          <w:i/>
          <w:iCs/>
          <w:color w:val="000000"/>
        </w:rPr>
        <w:t>inalamanda</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FByC</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MZyD</w:t>
      </w:r>
      <w:proofErr w:type="spellEnd"/>
      <w:r w:rsidRPr="00DE2B6E">
        <w:rPr>
          <w:rFonts w:ascii="Times New Roman" w:hAnsi="Times New Roman" w:cs="Times New Roman"/>
          <w:color w:val="000000"/>
        </w:rPr>
        <w:t xml:space="preserve"> also means SD, and </w:t>
      </w:r>
      <w:proofErr w:type="spellStart"/>
      <w:r w:rsidRPr="00DE2B6E">
        <w:rPr>
          <w:rFonts w:ascii="Times New Roman" w:hAnsi="Times New Roman" w:cs="Times New Roman"/>
          <w:i/>
          <w:iCs/>
          <w:color w:val="000000"/>
        </w:rPr>
        <w:t>inobe</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WyZ</w:t>
      </w:r>
      <w:proofErr w:type="spellEnd"/>
      <w:r w:rsidRPr="00DE2B6E">
        <w:rPr>
          <w:rFonts w:ascii="Times New Roman" w:hAnsi="Times New Roman" w:cs="Times New Roman"/>
          <w:color w:val="000000"/>
        </w:rPr>
        <w:t xml:space="preserve">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proofErr w:type="spellStart"/>
      <w:r w:rsidRPr="00FD5283">
        <w:rPr>
          <w:rFonts w:ascii="Times New Roman" w:hAnsi="Times New Roman" w:cs="Times New Roman"/>
          <w:i/>
          <w:iCs/>
          <w:color w:val="000000"/>
        </w:rPr>
        <w:t>imari</w:t>
      </w:r>
      <w:proofErr w:type="spellEnd"/>
      <w:r w:rsidRPr="00FD5283">
        <w:rPr>
          <w:rFonts w:ascii="Times New Roman" w:hAnsi="Times New Roman" w:cs="Times New Roman"/>
          <w:i/>
          <w:iCs/>
          <w:color w:val="000000"/>
        </w:rPr>
        <w:t xml:space="preserve"> </w:t>
      </w:r>
      <w:r w:rsidRPr="00DE2B6E">
        <w:rPr>
          <w:rFonts w:ascii="Times New Roman" w:hAnsi="Times New Roman" w:cs="Times New Roman"/>
          <w:color w:val="000000"/>
        </w:rPr>
        <w:t xml:space="preserve">‘opposite-sex classificatory sibling or cross-cousin’. </w:t>
      </w:r>
    </w:p>
    <w:p w14:paraId="1C82E48E" w14:textId="5E31BCAE"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 xml:space="preserve">These examples show what appears to be an unshakeable consistency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mind Sapir’s famous dictum (Sapir 1921:39</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Unfortunately, or luckily, no language is tyrannically consistent. All grammars leak</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(same moiety) but also </w:t>
      </w:r>
      <w:proofErr w:type="spellStart"/>
      <w:proofErr w:type="gramStart"/>
      <w:r w:rsidRPr="00DE2B6E">
        <w:rPr>
          <w:rFonts w:ascii="Times New Roman" w:hAnsi="Times New Roman" w:cs="Times New Roman"/>
          <w:color w:val="000000"/>
        </w:rPr>
        <w:t>WeZ</w:t>
      </w:r>
      <w:proofErr w:type="spellEnd"/>
      <w:r w:rsidRPr="00DE2B6E">
        <w:rPr>
          <w:rFonts w:ascii="Times New Roman" w:hAnsi="Times New Roman" w:cs="Times New Roman"/>
          <w:color w:val="000000"/>
        </w:rPr>
        <w:t xml:space="preserve">  (</w:t>
      </w:r>
      <w:proofErr w:type="gramEnd"/>
      <w:r w:rsidRPr="00DE2B6E">
        <w:rPr>
          <w:rFonts w:ascii="Times New Roman" w:hAnsi="Times New Roman" w:cs="Times New Roman"/>
          <w:color w:val="000000"/>
        </w:rPr>
        <w:t>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(opposite moiety), and </w:t>
      </w:r>
      <w:proofErr w:type="spellStart"/>
      <w:r w:rsidRPr="00AC2A61">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(opposite moiety). Generalisation: </w:t>
      </w:r>
      <w:del w:id="6" w:author="Sam Passmore" w:date="2023-05-19T12:02:00Z">
        <w:r w:rsidRPr="00DE2B6E" w:rsidDel="00AE1E66">
          <w:rPr>
            <w:rFonts w:ascii="Times New Roman" w:hAnsi="Times New Roman" w:cs="Times New Roman"/>
            <w:color w:val="000000"/>
          </w:rPr>
          <w:delText xml:space="preserve">sib </w:delText>
        </w:r>
      </w:del>
      <w:ins w:id="7" w:author="Sam Passmore" w:date="2023-05-19T12:02:00Z">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ins>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 xml:space="preserve">is an effect confined to address terms, where consanguineal terms are often hospitably extended to relevant </w:t>
      </w:r>
      <w:proofErr w:type="spellStart"/>
      <w:r w:rsidRPr="00DE2B6E">
        <w:rPr>
          <w:rFonts w:ascii="Times New Roman" w:hAnsi="Times New Roman" w:cs="Times New Roman"/>
          <w:color w:val="000000"/>
        </w:rPr>
        <w:t>affines</w:t>
      </w:r>
      <w:proofErr w:type="spellEnd"/>
      <w:r w:rsidRPr="00DE2B6E">
        <w:rPr>
          <w:rFonts w:ascii="Times New Roman" w:hAnsi="Times New Roman" w:cs="Times New Roman"/>
          <w:color w:val="000000"/>
        </w:rPr>
        <w:t xml:space="preserve">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 xml:space="preserve">ore work is needed on the pragmatics of kin term use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w:t>
      </w:r>
      <w:r>
        <w:rPr>
          <w:rFonts w:ascii="Times New Roman" w:hAnsi="Times New Roman" w:cs="Times New Roman"/>
          <w:lang w:val="en-AU"/>
        </w:rPr>
        <w:lastRenderedPageBreak/>
        <w:t>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men can recite clan genealogies back nine </w:t>
      </w:r>
      <w:proofErr w:type="spellStart"/>
      <w:r>
        <w:rPr>
          <w:rFonts w:ascii="Times New Roman" w:hAnsi="Times New Roman" w:cs="Times New Roman"/>
          <w:lang w:val="en-AU"/>
        </w:rPr>
        <w:t>patrifiliative</w:t>
      </w:r>
      <w:proofErr w:type="spellEnd"/>
      <w:r>
        <w:rPr>
          <w:rFonts w:ascii="Times New Roman" w:hAnsi="Times New Roman" w:cs="Times New Roman"/>
          <w:lang w:val="en-AU"/>
        </w:rPr>
        <w:t xml:space="preserve"> generations,</w:t>
      </w:r>
      <w:r>
        <w:rPr>
          <w:rStyle w:val="FootnoteReference"/>
          <w:rFonts w:ascii="Times New Roman" w:hAnsi="Times New Roman" w:cs="Times New Roman"/>
          <w:lang w:val="en-AU"/>
        </w:rPr>
        <w:footnoteReference w:id="11"/>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1E8A261" w14:textId="45948DE9" w:rsidR="00526FE5" w:rsidRPr="003E1108" w:rsidRDefault="00526FE5" w:rsidP="00526FE5">
      <w:pPr>
        <w:rPr>
          <w:rFonts w:ascii="Times New Roman" w:hAnsi="Times New Roman" w:cs="Times New Roman"/>
          <w:i/>
          <w:iCs/>
          <w:lang w:val="x-none"/>
        </w:rPr>
      </w:pPr>
      <w:r>
        <w:rPr>
          <w:rFonts w:ascii="Times New Roman" w:hAnsi="Times New Roman" w:cs="Times New Roman"/>
          <w:lang w:val="en-AU"/>
        </w:rPr>
        <w:tab/>
        <w:t>Starting with direct lineal kin, in both languages siblings are primarily organised by relative age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ani</w:t>
      </w:r>
      <w:r>
        <w:rPr>
          <w:rFonts w:ascii="Times New Roman" w:hAnsi="Times New Roman" w:cs="Times New Roman"/>
          <w:lang w:val="en-AU"/>
        </w:rPr>
        <w:t xml:space="preserve">, </w:t>
      </w:r>
      <w:proofErr w:type="spellStart"/>
      <w:r>
        <w:rPr>
          <w:rFonts w:ascii="Times New Roman" w:hAnsi="Times New Roman" w:cs="Times New Roman"/>
          <w:lang w:val="en-AU"/>
        </w:rPr>
        <w:t>K</w:t>
      </w:r>
      <w:r w:rsidR="00FD5283">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r w:rsidRPr="000A187D">
        <w:rPr>
          <w:rFonts w:ascii="Times New Roman" w:hAnsi="Times New Roman" w:cs="Times New Roman"/>
          <w:i/>
          <w:iCs/>
          <w:lang w:val="en-AU"/>
        </w:rPr>
        <w:t>n</w:t>
      </w:r>
      <w:proofErr w:type="spellStart"/>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sidR="00FD5283">
        <w:rPr>
          <w:rFonts w:ascii="Times New Roman" w:hAnsi="Times New Roman" w:cs="Times New Roman"/>
          <w:lang w:val="en-AU"/>
        </w:rPr>
        <w:t>omnzo</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 </w:t>
      </w:r>
      <w:r>
        <w:rPr>
          <w:rFonts w:ascii="Times New Roman" w:hAnsi="Times New Roman" w:cs="Times New Roman"/>
          <w:lang w:val="en-AU"/>
        </w:rPr>
        <w:t xml:space="preserve">children are simply referred to as ‘(X’s) child’, e.g.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F82399">
        <w:rPr>
          <w:rFonts w:ascii="Times New Roman" w:hAnsi="Times New Roman" w:cs="Times New Roman"/>
          <w:i/>
          <w:iCs/>
          <w:lang w:val="en-AU"/>
        </w:rPr>
        <w:t>tande</w:t>
      </w:r>
      <w:proofErr w:type="spellEnd"/>
      <w:r w:rsidRPr="00F82399">
        <w:rPr>
          <w:rFonts w:ascii="Times New Roman" w:hAnsi="Times New Roman" w:cs="Times New Roman"/>
          <w:i/>
          <w:iCs/>
          <w:lang w:val="en-AU"/>
        </w:rPr>
        <w:t xml:space="preserve"> </w:t>
      </w:r>
      <w:proofErr w:type="spellStart"/>
      <w:r w:rsidRPr="00F82399">
        <w:rPr>
          <w:rFonts w:ascii="Times New Roman" w:hAnsi="Times New Roman" w:cs="Times New Roman"/>
          <w:i/>
          <w:iCs/>
          <w:lang w:val="en-AU"/>
        </w:rPr>
        <w:t>toge</w:t>
      </w:r>
      <w:proofErr w:type="spellEnd"/>
      <w:r>
        <w:rPr>
          <w:rFonts w:ascii="Times New Roman" w:hAnsi="Times New Roman" w:cs="Times New Roman"/>
          <w:lang w:val="en-AU"/>
        </w:rPr>
        <w:t xml:space="preserve"> ‘my child (son or daughter)’, </w:t>
      </w:r>
      <w:r>
        <w:rPr>
          <w:rFonts w:ascii="Times New Roman" w:hAnsi="Times New Roman" w:cs="Times New Roman"/>
          <w:lang w:val="x-none"/>
        </w:rPr>
        <w:t xml:space="preserve">and there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w:t>
      </w:r>
      <w:proofErr w:type="spellStart"/>
      <w:r>
        <w:rPr>
          <w:rFonts w:ascii="Times New Roman" w:hAnsi="Times New Roman" w:cs="Times New Roman"/>
          <w:lang w:val="x-none"/>
        </w:rPr>
        <w:t>N</w:t>
      </w:r>
      <w:r w:rsidR="00FD5283">
        <w:rPr>
          <w:rFonts w:ascii="Times New Roman" w:hAnsi="Times New Roman" w:cs="Times New Roman"/>
          <w:lang w:val="en-AU"/>
        </w:rPr>
        <w:t>en</w:t>
      </w:r>
      <w:proofErr w:type="spellEnd"/>
      <w:r>
        <w:rPr>
          <w:rFonts w:ascii="Times New Roman" w:hAnsi="Times New Roman" w:cs="Times New Roman"/>
          <w:lang w:val="x-none"/>
        </w:rPr>
        <w:t xml:space="preserve">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w:t>
      </w:r>
      <w:proofErr w:type="spellStart"/>
      <w:r>
        <w:rPr>
          <w:rFonts w:ascii="Times New Roman" w:hAnsi="Times New Roman" w:cs="Times New Roman"/>
          <w:lang w:val="x-none"/>
        </w:rPr>
        <w:t>K</w:t>
      </w:r>
      <w:r w:rsidR="00FD5283">
        <w:rPr>
          <w:rFonts w:ascii="Times New Roman" w:hAnsi="Times New Roman" w:cs="Times New Roman"/>
          <w:lang w:val="en-AU"/>
        </w:rPr>
        <w:t>omnzo</w:t>
      </w:r>
      <w:proofErr w:type="spellEnd"/>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Pr>
          <w:rFonts w:ascii="Times New Roman" w:hAnsi="Times New Roman" w:cs="Times New Roman"/>
          <w:i/>
          <w:iCs/>
          <w:lang w:val="en-AU"/>
        </w:rPr>
        <w:t xml:space="preserve"> </w:t>
      </w:r>
      <w:r w:rsidRPr="003E1108">
        <w:rPr>
          <w:rStyle w:val="FootnoteReference"/>
          <w:rFonts w:ascii="Times New Roman" w:hAnsi="Times New Roman" w:cs="Times New Roman"/>
          <w:lang w:val="en-AU"/>
        </w:rPr>
        <w:footnoteReference w:id="12"/>
      </w:r>
      <w:r>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Pr>
          <w:rFonts w:ascii="Times New Roman" w:hAnsi="Times New Roman" w:cs="Times New Roman"/>
          <w:lang w:val="en-AU"/>
        </w:rPr>
        <w:t xml:space="preserve"> take in FF, FM, MF, MM and CC)</w:t>
      </w:r>
      <w:r>
        <w:rPr>
          <w:rFonts w:ascii="Times New Roman" w:hAnsi="Times New Roman" w:cs="Times New Roman"/>
          <w:lang w:val="x-none"/>
        </w:rPr>
        <w:t xml:space="preserve">. </w:t>
      </w:r>
      <w:r>
        <w:rPr>
          <w:rFonts w:ascii="Times New Roman" w:hAnsi="Times New Roman" w:cs="Times New Roman"/>
          <w:lang w:val="en-AU"/>
        </w:rPr>
        <w:t xml:space="preserve">The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can be reduplicated to denote more distant relatives in either direction –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471038">
        <w:rPr>
          <w:rFonts w:ascii="Times New Roman" w:hAnsi="Times New Roman" w:cs="Times New Roman"/>
          <w:i/>
          <w:iCs/>
          <w:lang w:val="en-AU"/>
        </w:rPr>
        <w:t>kakekake</w:t>
      </w:r>
      <w:proofErr w:type="spellEnd"/>
      <w:r>
        <w:rPr>
          <w:rFonts w:ascii="Times New Roman" w:hAnsi="Times New Roman" w:cs="Times New Roman"/>
          <w:lang w:val="en-AU"/>
        </w:rPr>
        <w:t xml:space="preserve"> can mean either ‘ancestors’ or ‘</w:t>
      </w:r>
      <w:proofErr w:type="gramStart"/>
      <w:r>
        <w:rPr>
          <w:rFonts w:ascii="Times New Roman" w:hAnsi="Times New Roman" w:cs="Times New Roman"/>
          <w:lang w:val="en-AU"/>
        </w:rPr>
        <w:t>descendants’</w:t>
      </w:r>
      <w:proofErr w:type="gramEnd"/>
      <w:r>
        <w:rPr>
          <w:rFonts w:ascii="Times New Roman" w:hAnsi="Times New Roman" w:cs="Times New Roman"/>
          <w:lang w:val="en-AU"/>
        </w:rPr>
        <w:t>.</w:t>
      </w:r>
    </w:p>
    <w:p w14:paraId="54AA20D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appear. </w:t>
      </w:r>
    </w:p>
    <w:p w14:paraId="1DBA4AB3" w14:textId="3AC66BB1"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Beginning with the parents’ generation, the terms for fathers and mothers can be extended out to their same-sex siblings (FB and MZ), optionally modified by an adjective like ‘big’ or ‘little’. </w:t>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N</w:t>
      </w:r>
      <w:r w:rsidR="00FD5283">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w:t>
      </w:r>
      <w:r w:rsidR="00D74DCA">
        <w:rPr>
          <w:rFonts w:ascii="Times New Roman" w:hAnsi="Times New Roman" w:cs="Times New Roman"/>
          <w:lang w:val="en-AU"/>
        </w:rPr>
        <w:t>en</w:t>
      </w:r>
      <w:proofErr w:type="spellEnd"/>
      <w:r>
        <w:rPr>
          <w:rFonts w:ascii="Times New Roman" w:hAnsi="Times New Roman" w:cs="Times New Roman"/>
          <w:lang w:val="en-AU"/>
        </w:rPr>
        <w:t xml:space="preserve"> </w:t>
      </w:r>
      <w:r w:rsidRPr="00EB7380">
        <w:rPr>
          <w:rFonts w:ascii="Times New Roman" w:hAnsi="Times New Roman" w:cs="Times New Roman"/>
          <w:i/>
          <w:iCs/>
          <w:lang w:val="en-AU"/>
        </w:rPr>
        <w:t>ama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D74DCA">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e.g.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A point whose significance will become clear shortly is that F and FB belong to the same clan, and likewise for M and MZ; in </w:t>
      </w:r>
      <w:proofErr w:type="gramStart"/>
      <w:r>
        <w:rPr>
          <w:rFonts w:ascii="Times New Roman" w:hAnsi="Times New Roman" w:cs="Times New Roman"/>
          <w:lang w:val="en-AU"/>
        </w:rPr>
        <w:t>ego’s</w:t>
      </w:r>
      <w:proofErr w:type="gramEnd"/>
      <w:r>
        <w:rPr>
          <w:rFonts w:ascii="Times New Roman" w:hAnsi="Times New Roman" w:cs="Times New Roman"/>
          <w:lang w:val="en-AU"/>
        </w:rPr>
        <w:t xml:space="preserve"> and parents’ generations the more precise kin terms, even while extending across several kin types, will always stay within members of the same clan. </w:t>
      </w:r>
    </w:p>
    <w:p w14:paraId="0ED06BCE" w14:textId="7D6E8D53" w:rsidR="00526FE5" w:rsidRPr="00263237" w:rsidRDefault="00526FE5" w:rsidP="00526FE5">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13"/>
      </w:r>
      <w:r w:rsidRPr="00263237">
        <w:rPr>
          <w:rFonts w:ascii="Times New Roman" w:hAnsi="Times New Roman" w:cs="Times New Roman"/>
          <w:sz w:val="24"/>
          <w:szCs w:val="24"/>
          <w:lang w:val="en-AU"/>
        </w:rPr>
        <w:t xml:space="preserve">, we encounter specialised terms, and these in turn differentiate according to whether one can trace the relationship just through one parent, the ‘general’ situation, or whether one can trace the relationship through both parents as a result of sister-exchange in the parents’ generation being involved. </w:t>
      </w:r>
      <w:proofErr w:type="gramStart"/>
      <w:r w:rsidRPr="00263237">
        <w:rPr>
          <w:rFonts w:ascii="Times New Roman" w:hAnsi="Times New Roman" w:cs="Times New Roman"/>
          <w:sz w:val="24"/>
          <w:szCs w:val="24"/>
          <w:lang w:val="en-AU"/>
        </w:rPr>
        <w:t>Thus</w:t>
      </w:r>
      <w:proofErr w:type="gramEnd"/>
      <w:r w:rsidRPr="00263237">
        <w:rPr>
          <w:rFonts w:ascii="Times New Roman" w:hAnsi="Times New Roman" w:cs="Times New Roman"/>
          <w:sz w:val="24"/>
          <w:szCs w:val="24"/>
          <w:lang w:val="en-AU"/>
        </w:rPr>
        <w:t xml:space="preserve"> for MB we have </w:t>
      </w:r>
      <w:proofErr w:type="spellStart"/>
      <w:r w:rsidRPr="00263237">
        <w:rPr>
          <w:rFonts w:ascii="Times New Roman" w:hAnsi="Times New Roman" w:cs="Times New Roman"/>
          <w:sz w:val="24"/>
          <w:szCs w:val="24"/>
          <w:lang w:val="en-AU"/>
        </w:rPr>
        <w:t>N</w:t>
      </w:r>
      <w:r w:rsidR="00FD5283">
        <w:rPr>
          <w:rFonts w:ascii="Times New Roman" w:hAnsi="Times New Roman" w:cs="Times New Roman"/>
          <w:sz w:val="24"/>
          <w:szCs w:val="24"/>
          <w:lang w:val="en-AU"/>
        </w:rPr>
        <w:t>en</w:t>
      </w:r>
      <w:proofErr w:type="spellEnd"/>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mitarbe</w:t>
      </w:r>
      <w:proofErr w:type="spellEnd"/>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w:t>
      </w:r>
      <w:proofErr w:type="spellStart"/>
      <w:r w:rsidRPr="00263237">
        <w:rPr>
          <w:rFonts w:ascii="Times New Roman" w:hAnsi="Times New Roman" w:cs="Times New Roman"/>
          <w:sz w:val="24"/>
          <w:szCs w:val="24"/>
          <w:lang w:val="en-AU"/>
        </w:rPr>
        <w:t>K</w:t>
      </w:r>
      <w:r w:rsidR="00D74DCA">
        <w:rPr>
          <w:rFonts w:ascii="Times New Roman" w:hAnsi="Times New Roman" w:cs="Times New Roman"/>
          <w:sz w:val="24"/>
          <w:szCs w:val="24"/>
          <w:lang w:val="en-AU"/>
        </w:rPr>
        <w:t>omnzo</w:t>
      </w:r>
      <w:proofErr w:type="spellEnd"/>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i/>
          <w:iCs/>
          <w:sz w:val="24"/>
          <w:szCs w:val="24"/>
          <w:lang w:val="en-AU"/>
        </w:rPr>
        <w:t>/</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proofErr w:type="spellStart"/>
      <w:r w:rsidRPr="00263237">
        <w:rPr>
          <w:rFonts w:ascii="Times New Roman" w:hAnsi="Times New Roman" w:cs="Times New Roman"/>
          <w:i/>
          <w:iCs/>
          <w:sz w:val="24"/>
          <w:szCs w:val="24"/>
          <w:lang w:val="en-AU"/>
        </w:rPr>
        <w:t>babale</w:t>
      </w:r>
      <w:proofErr w:type="spellEnd"/>
      <w:r w:rsidRPr="00263237">
        <w:rPr>
          <w:rFonts w:ascii="Times New Roman" w:hAnsi="Times New Roman" w:cs="Times New Roman"/>
          <w:i/>
          <w:iCs/>
          <w:sz w:val="24"/>
          <w:szCs w:val="24"/>
          <w:lang w:val="en-AU"/>
        </w:rPr>
        <w:t xml:space="preserve"> </w:t>
      </w:r>
      <w:r w:rsidRPr="00263237">
        <w:rPr>
          <w:rFonts w:ascii="Times New Roman" w:hAnsi="Times New Roman" w:cs="Times New Roman"/>
          <w:sz w:val="24"/>
          <w:szCs w:val="24"/>
          <w:lang w:val="en-AU"/>
        </w:rPr>
        <w:t xml:space="preserve">(general) </w:t>
      </w:r>
      <w:r w:rsidRPr="00263237">
        <w:rPr>
          <w:rFonts w:ascii="Times New Roman" w:hAnsi="Times New Roman" w:cs="Times New Roman"/>
          <w:sz w:val="24"/>
          <w:szCs w:val="24"/>
          <w:lang w:val="en-AU"/>
        </w:rPr>
        <w:lastRenderedPageBreak/>
        <w:t xml:space="preserve">or </w:t>
      </w:r>
      <w:proofErr w:type="spellStart"/>
      <w:r w:rsidRPr="00263237">
        <w:rPr>
          <w:rFonts w:ascii="Times New Roman" w:hAnsi="Times New Roman" w:cs="Times New Roman"/>
          <w:i/>
          <w:iCs/>
          <w:sz w:val="24"/>
          <w:szCs w:val="24"/>
          <w:lang w:val="en-AU"/>
        </w:rPr>
        <w:t>mitadma</w:t>
      </w:r>
      <w:proofErr w:type="spellEnd"/>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proofErr w:type="spellEnd"/>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4"/>
      </w:r>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sz w:val="24"/>
          <w:szCs w:val="24"/>
        </w:rPr>
        <w:t>Komnzo</w:t>
      </w:r>
      <w:proofErr w:type="spellEnd"/>
      <w:r w:rsidRPr="00263237">
        <w:rPr>
          <w:rFonts w:ascii="Times New Roman" w:hAnsi="Times New Roman" w:cs="Times New Roman"/>
          <w:sz w:val="24"/>
          <w:szCs w:val="24"/>
        </w:rPr>
        <w:t xml:space="preserve"> has </w:t>
      </w:r>
      <w:proofErr w:type="spellStart"/>
      <w:r w:rsidRPr="00D74DCA">
        <w:rPr>
          <w:rFonts w:ascii="Times New Roman" w:hAnsi="Times New Roman" w:cs="Times New Roman"/>
          <w:i/>
          <w:iCs/>
          <w:sz w:val="24"/>
          <w:szCs w:val="24"/>
        </w:rPr>
        <w:t>fäŋame</w:t>
      </w:r>
      <w:proofErr w:type="spellEnd"/>
      <w:r w:rsidRPr="00D74DCA">
        <w:rPr>
          <w:rFonts w:ascii="Times New Roman" w:hAnsi="Times New Roman" w:cs="Times New Roman"/>
          <w:i/>
          <w:iCs/>
          <w:sz w:val="24"/>
          <w:szCs w:val="24"/>
        </w:rPr>
        <w:t xml:space="preserve"> </w:t>
      </w:r>
      <w:r w:rsidRPr="00263237">
        <w:rPr>
          <w:rFonts w:ascii="Times New Roman" w:hAnsi="Times New Roman" w:cs="Times New Roman"/>
          <w:sz w:val="24"/>
          <w:szCs w:val="24"/>
        </w:rPr>
        <w:t xml:space="preserve">for FZ (after exchange), not </w:t>
      </w:r>
      <w:proofErr w:type="spellStart"/>
      <w:r w:rsidRPr="00D74DCA">
        <w:rPr>
          <w:rFonts w:ascii="Times New Roman" w:hAnsi="Times New Roman" w:cs="Times New Roman"/>
          <w:i/>
          <w:iCs/>
          <w:sz w:val="24"/>
          <w:szCs w:val="24"/>
        </w:rPr>
        <w:t>fäŋafe</w:t>
      </w:r>
      <w:proofErr w:type="spellEnd"/>
      <w:r w:rsidRPr="00263237">
        <w:rPr>
          <w:rFonts w:ascii="Times New Roman" w:hAnsi="Times New Roman" w:cs="Times New Roman"/>
          <w:sz w:val="24"/>
          <w:szCs w:val="24"/>
        </w:rPr>
        <w:t xml:space="preserve">. It is probably a contraction of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ŋafe</w:t>
      </w:r>
      <w:proofErr w:type="spellEnd"/>
      <w:r w:rsidRPr="00263237">
        <w:rPr>
          <w:rFonts w:ascii="Times New Roman" w:hAnsi="Times New Roman" w:cs="Times New Roman"/>
          <w:sz w:val="24"/>
          <w:szCs w:val="24"/>
        </w:rPr>
        <w:t xml:space="preserve"> "exchange father" and </w:t>
      </w:r>
      <w:proofErr w:type="spellStart"/>
      <w:r w:rsidRPr="00F63FB0">
        <w:rPr>
          <w:rFonts w:ascii="Times New Roman" w:hAnsi="Times New Roman" w:cs="Times New Roman"/>
          <w:i/>
          <w:iCs/>
          <w:sz w:val="24"/>
          <w:szCs w:val="24"/>
        </w:rPr>
        <w:t>fäms</w:t>
      </w:r>
      <w:proofErr w:type="spellEnd"/>
      <w:r w:rsidRPr="00F63FB0">
        <w:rPr>
          <w:rFonts w:ascii="Times New Roman" w:hAnsi="Times New Roman" w:cs="Times New Roman"/>
          <w:i/>
          <w:iCs/>
          <w:sz w:val="24"/>
          <w:szCs w:val="24"/>
        </w:rPr>
        <w:t xml:space="preserve"> </w:t>
      </w:r>
      <w:proofErr w:type="spellStart"/>
      <w:r w:rsidRPr="00F63FB0">
        <w:rPr>
          <w:rFonts w:ascii="Times New Roman" w:hAnsi="Times New Roman" w:cs="Times New Roman"/>
          <w:i/>
          <w:iCs/>
          <w:sz w:val="24"/>
          <w:szCs w:val="24"/>
        </w:rPr>
        <w:t>ŋame</w:t>
      </w:r>
      <w:proofErr w:type="spellEnd"/>
      <w:r w:rsidRPr="00263237">
        <w:rPr>
          <w:rFonts w:ascii="Times New Roman" w:hAnsi="Times New Roman" w:cs="Times New Roman"/>
          <w:sz w:val="24"/>
          <w:szCs w:val="24"/>
        </w:rPr>
        <w:t xml:space="preserve"> "exchange mother". Both of these are also somewhat </w:t>
      </w:r>
      <w:proofErr w:type="gramStart"/>
      <w:r w:rsidRPr="00263237">
        <w:rPr>
          <w:rFonts w:ascii="Times New Roman" w:hAnsi="Times New Roman" w:cs="Times New Roman"/>
          <w:sz w:val="24"/>
          <w:szCs w:val="24"/>
        </w:rPr>
        <w:t>archaic</w:t>
      </w:r>
      <w:proofErr w:type="gramEnd"/>
      <w:r w:rsidRPr="00263237">
        <w:rPr>
          <w:rFonts w:ascii="Times New Roman" w:hAnsi="Times New Roman" w:cs="Times New Roman"/>
          <w:sz w:val="24"/>
          <w:szCs w:val="24"/>
        </w:rPr>
        <w:t xml:space="preserve"> and most people use </w:t>
      </w:r>
      <w:proofErr w:type="spellStart"/>
      <w:r w:rsidRPr="00F63FB0">
        <w:rPr>
          <w:rFonts w:ascii="Times New Roman" w:hAnsi="Times New Roman" w:cs="Times New Roman"/>
          <w:i/>
          <w:iCs/>
          <w:sz w:val="24"/>
          <w:szCs w:val="24"/>
        </w:rPr>
        <w:t>bäiŋaf</w:t>
      </w:r>
      <w:proofErr w:type="spellEnd"/>
      <w:r w:rsidRPr="00263237">
        <w:rPr>
          <w:rFonts w:ascii="Times New Roman" w:hAnsi="Times New Roman" w:cs="Times New Roman"/>
          <w:sz w:val="24"/>
          <w:szCs w:val="24"/>
        </w:rPr>
        <w:t xml:space="preserve"> and </w:t>
      </w:r>
      <w:proofErr w:type="spellStart"/>
      <w:r w:rsidRPr="00F63FB0">
        <w:rPr>
          <w:rFonts w:ascii="Times New Roman" w:hAnsi="Times New Roman" w:cs="Times New Roman"/>
          <w:i/>
          <w:iCs/>
          <w:sz w:val="24"/>
          <w:szCs w:val="24"/>
        </w:rPr>
        <w:t>bäiŋam</w:t>
      </w:r>
      <w:proofErr w:type="spellEnd"/>
      <w:r w:rsidRPr="00263237">
        <w:rPr>
          <w:rFonts w:ascii="Times New Roman" w:hAnsi="Times New Roman" w:cs="Times New Roman"/>
          <w:sz w:val="24"/>
          <w:szCs w:val="24"/>
        </w:rPr>
        <w:t xml:space="preserve"> (which are the words found in </w:t>
      </w:r>
      <w:proofErr w:type="spellStart"/>
      <w:r w:rsidRPr="00263237">
        <w:rPr>
          <w:rFonts w:ascii="Times New Roman" w:hAnsi="Times New Roman" w:cs="Times New Roman"/>
          <w:sz w:val="24"/>
          <w:szCs w:val="24"/>
        </w:rPr>
        <w:t>Wära</w:t>
      </w:r>
      <w:proofErr w:type="spellEnd"/>
      <w:r w:rsidRPr="00263237">
        <w:rPr>
          <w:rFonts w:ascii="Times New Roman" w:hAnsi="Times New Roman" w:cs="Times New Roman"/>
          <w:sz w:val="24"/>
          <w:szCs w:val="24"/>
        </w:rPr>
        <w:t>, next door).</w:t>
      </w:r>
      <w:r w:rsidRPr="00263237">
        <w:rPr>
          <w:rStyle w:val="CommentReference"/>
          <w:rFonts w:ascii="Times New Roman" w:hAnsi="Times New Roman" w:cs="Times New Roman"/>
          <w:sz w:val="24"/>
          <w:szCs w:val="24"/>
        </w:rPr>
        <w:annotationRef/>
      </w:r>
      <w:r w:rsidRPr="00263237">
        <w:rPr>
          <w:rFonts w:ascii="Times New Roman" w:hAnsi="Times New Roman" w:cs="Times New Roman"/>
          <w:sz w:val="24"/>
          <w:szCs w:val="24"/>
        </w:rPr>
        <w:t xml:space="preserve"> </w:t>
      </w:r>
      <w:r w:rsidRPr="00263237">
        <w:rPr>
          <w:rFonts w:ascii="Times New Roman" w:hAnsi="Times New Roman" w:cs="Times New Roman"/>
          <w:sz w:val="24"/>
          <w:szCs w:val="24"/>
          <w:lang w:val="en-AU"/>
        </w:rPr>
        <w:t xml:space="preserve">These terms are all self-reciprocal, so that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or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sz w:val="24"/>
          <w:szCs w:val="24"/>
          <w:lang w:val="en-AU"/>
        </w:rPr>
        <w:t xml:space="preserve">, for example, mean either ‘FZ’ or ‘ZC’, i.e. niece through (a man’s) sister. </w:t>
      </w:r>
    </w:p>
    <w:p w14:paraId="6CC468D8"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can show the logic of these kin terms, and others arising through consummated sister-exchange, though the following diagram showing part of the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2018:31) from the point of view of a child (dark square) whose parents married as a result of direct sister exchange. This traces alternate paths of relatedness to those in the parents’ generation. </w:t>
      </w:r>
      <w:proofErr w:type="spellStart"/>
      <w:r w:rsidRPr="00033959">
        <w:rPr>
          <w:rFonts w:ascii="Times New Roman" w:hAnsi="Times New Roman" w:cs="Times New Roman"/>
          <w:i/>
          <w:iCs/>
          <w:lang w:val="en-AU"/>
        </w:rPr>
        <w:t>F</w:t>
      </w:r>
      <w:r>
        <w:rPr>
          <w:rFonts w:ascii="Times New Roman" w:hAnsi="Times New Roman" w:cs="Times New Roman"/>
          <w:i/>
          <w:iCs/>
          <w:lang w:val="en-AU"/>
        </w:rPr>
        <w:t>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can be traced wither as my mother’s brother (red </w:t>
      </w:r>
      <w:commentRangeStart w:id="8"/>
      <w:r>
        <w:rPr>
          <w:rFonts w:ascii="Times New Roman" w:hAnsi="Times New Roman" w:cs="Times New Roman"/>
          <w:lang w:val="en-AU"/>
        </w:rPr>
        <w:t>path</w:t>
      </w:r>
      <w:commentRangeEnd w:id="8"/>
      <w:r>
        <w:rPr>
          <w:rStyle w:val="CommentReference"/>
        </w:rPr>
        <w:commentReference w:id="8"/>
      </w:r>
      <w:r>
        <w:rPr>
          <w:rFonts w:ascii="Times New Roman" w:hAnsi="Times New Roman" w:cs="Times New Roman"/>
          <w:lang w:val="en-AU"/>
        </w:rPr>
        <w:t xml:space="preserve">) or as my father’s sister’s husband (blue path), and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w:t>
      </w:r>
      <w:r>
        <w:rPr>
          <w:rFonts w:ascii="Times New Roman" w:hAnsi="Times New Roman" w:cs="Times New Roman"/>
          <w:lang w:val="en-AU"/>
        </w:rPr>
        <w:t xml:space="preserve">as my father’s sister or as my </w:t>
      </w:r>
      <w:proofErr w:type="spellStart"/>
      <w:r>
        <w:rPr>
          <w:rFonts w:ascii="Times New Roman" w:hAnsi="Times New Roman" w:cs="Times New Roman"/>
          <w:lang w:val="en-AU"/>
        </w:rPr>
        <w:t>my</w:t>
      </w:r>
      <w:proofErr w:type="spellEnd"/>
      <w:r>
        <w:rPr>
          <w:rFonts w:ascii="Times New Roman" w:hAnsi="Times New Roman" w:cs="Times New Roman"/>
          <w:lang w:val="en-AU"/>
        </w:rPr>
        <w:t xml:space="preserve"> mother’s brother’s wife. </w:t>
      </w:r>
      <w:proofErr w:type="spellStart"/>
      <w:r w:rsidRPr="00033959">
        <w:rPr>
          <w:rFonts w:ascii="Times New Roman" w:hAnsi="Times New Roman" w:cs="Times New Roman"/>
          <w:i/>
          <w:iCs/>
          <w:lang w:val="en-AU"/>
        </w:rPr>
        <w:t>Yamit</w:t>
      </w:r>
      <w:proofErr w:type="spellEnd"/>
      <w:r>
        <w:rPr>
          <w:rFonts w:ascii="Times New Roman" w:hAnsi="Times New Roman" w:cs="Times New Roman"/>
          <w:lang w:val="en-AU"/>
        </w:rPr>
        <w:t xml:space="preserve"> (N equivalent </w:t>
      </w:r>
      <w:proofErr w:type="spellStart"/>
      <w:r w:rsidRPr="00033959">
        <w:rPr>
          <w:rFonts w:ascii="Times New Roman" w:hAnsi="Times New Roman" w:cs="Times New Roman"/>
          <w:i/>
          <w:iCs/>
          <w:lang w:val="en-AU"/>
        </w:rPr>
        <w:t>miti</w:t>
      </w:r>
      <w:proofErr w:type="spellEnd"/>
      <w:r>
        <w:rPr>
          <w:rFonts w:ascii="Times New Roman" w:hAnsi="Times New Roman" w:cs="Times New Roman"/>
          <w:lang w:val="en-AU"/>
        </w:rPr>
        <w:t>) is used between the cousins born of such a symmetrical exchange – we could call these ‘double cross-cousins’ because there are two possible paths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MBC or FZC) that could be used to trace the cross-cousin relationship.</w:t>
      </w:r>
    </w:p>
    <w:p w14:paraId="45F70A59" w14:textId="77777777" w:rsidR="00526FE5" w:rsidRDefault="00526FE5" w:rsidP="00526FE5">
      <w:pPr>
        <w:rPr>
          <w:rFonts w:ascii="Times New Roman" w:hAnsi="Times New Roman" w:cs="Times New Roman"/>
          <w:lang w:val="en-AU"/>
        </w:rPr>
      </w:pPr>
    </w:p>
    <w:p w14:paraId="3154D71E" w14:textId="77777777" w:rsidR="00526FE5" w:rsidRDefault="00526FE5" w:rsidP="00526FE5">
      <w:pPr>
        <w:rPr>
          <w:rFonts w:ascii="Times New Roman" w:hAnsi="Times New Roman" w:cs="Times New Roman"/>
          <w:lang w:val="en-AU"/>
        </w:rPr>
      </w:pPr>
      <w:r>
        <w:rPr>
          <w:rFonts w:ascii="Times New Roman" w:hAnsi="Times New Roman" w:cs="Times New Roman"/>
          <w:noProof/>
          <w:lang w:val="en-AU"/>
        </w:rPr>
        <w:drawing>
          <wp:inline distT="0" distB="0" distL="0" distR="0" wp14:anchorId="65D3430E" wp14:editId="74C0590F">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1ECD6B20" w14:textId="77777777" w:rsidR="00526FE5" w:rsidRDefault="00526FE5" w:rsidP="00526FE5">
      <w:pPr>
        <w:rPr>
          <w:rFonts w:ascii="Times New Roman" w:hAnsi="Times New Roman" w:cs="Times New Roman"/>
          <w:lang w:val="en-AU"/>
        </w:rPr>
      </w:pPr>
    </w:p>
    <w:p w14:paraId="49935A34" w14:textId="484FB6FD" w:rsidR="00526FE5" w:rsidRPr="00064B2C" w:rsidRDefault="00526FE5" w:rsidP="00526FE5">
      <w:pPr>
        <w:rPr>
          <w:rFonts w:ascii="Times New Roman" w:hAnsi="Times New Roman" w:cs="Times New Roman"/>
          <w:lang w:val="en-AU"/>
        </w:rPr>
      </w:pPr>
      <w:r>
        <w:rPr>
          <w:rFonts w:ascii="Times New Roman" w:hAnsi="Times New Roman" w:cs="Times New Roman"/>
          <w:lang w:val="en-AU"/>
        </w:rPr>
        <w:t xml:space="preserve">Fig. 1. Illustration of how sister exchange in the parents’ generation evokes the special kin terms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(uncle, aunt) and </w:t>
      </w:r>
      <w:proofErr w:type="spellStart"/>
      <w:r w:rsidRPr="00064B2C">
        <w:rPr>
          <w:rFonts w:ascii="Times New Roman" w:hAnsi="Times New Roman" w:cs="Times New Roman"/>
          <w:i/>
          <w:iCs/>
          <w:lang w:val="en-AU"/>
        </w:rPr>
        <w:t>yamit</w:t>
      </w:r>
      <w:proofErr w:type="spellEnd"/>
      <w:r>
        <w:rPr>
          <w:rFonts w:ascii="Times New Roman" w:hAnsi="Times New Roman" w:cs="Times New Roman"/>
          <w:lang w:val="en-AU"/>
        </w:rPr>
        <w:t xml:space="preserve"> (cousin), each limited to the case of kin where sister-exchange has created a binuclear family with two descent paths.</w:t>
      </w:r>
      <w:r w:rsidR="00D74DCA">
        <w:rPr>
          <w:rFonts w:ascii="Times New Roman" w:hAnsi="Times New Roman" w:cs="Times New Roman"/>
          <w:lang w:val="en-AU"/>
        </w:rPr>
        <w:t xml:space="preserve"> Lines connected above the positions indicate siblings; those below </w:t>
      </w:r>
      <w:proofErr w:type="gramStart"/>
      <w:r w:rsidR="00D74DCA">
        <w:rPr>
          <w:rFonts w:ascii="Times New Roman" w:hAnsi="Times New Roman" w:cs="Times New Roman"/>
          <w:lang w:val="en-AU"/>
        </w:rPr>
        <w:t>indicate</w:t>
      </w:r>
      <w:proofErr w:type="gramEnd"/>
      <w:r w:rsidR="00D74DCA">
        <w:rPr>
          <w:rFonts w:ascii="Times New Roman" w:hAnsi="Times New Roman" w:cs="Times New Roman"/>
          <w:lang w:val="en-AU"/>
        </w:rPr>
        <w:t xml:space="preserve"> marriage.</w:t>
      </w:r>
    </w:p>
    <w:p w14:paraId="34F863D8" w14:textId="77777777" w:rsidR="00526FE5" w:rsidRDefault="00526FE5" w:rsidP="00526FE5">
      <w:pPr>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 xml:space="preserve">This brings us to the other cousins. As with </w:t>
      </w:r>
      <w:proofErr w:type="spellStart"/>
      <w:r>
        <w:rPr>
          <w:rFonts w:ascii="Times New Roman" w:hAnsi="Times New Roman" w:cs="Times New Roman"/>
          <w:lang w:val="en-AU"/>
        </w:rPr>
        <w:t>Ekagi</w:t>
      </w:r>
      <w:proofErr w:type="spellEnd"/>
      <w:r w:rsidR="00D74DCA">
        <w:rPr>
          <w:rFonts w:ascii="Times New Roman" w:hAnsi="Times New Roman" w:cs="Times New Roman"/>
          <w:lang w:val="en-AU"/>
        </w:rPr>
        <w:t xml:space="preserve"> (§2.2)</w:t>
      </w:r>
      <w:r>
        <w:rPr>
          <w:rFonts w:ascii="Times New Roman" w:hAnsi="Times New Roman" w:cs="Times New Roman"/>
          <w:lang w:val="en-AU"/>
        </w:rPr>
        <w:t xml:space="preserve">,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deviate from these systems if you bear in mind that the main determinant of how cousin terms work is how the intersection of descent and marriage rules impact upon clan membership. </w:t>
      </w:r>
    </w:p>
    <w:p w14:paraId="0380179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father’s brother’s children (patrilateral parallel cousins) are known by the relevant sibling terms, since they are in the same clan as you, because your father and his brother are in the same clan and each transmits this to his children. </w:t>
      </w:r>
    </w:p>
    <w:p w14:paraId="6414D8BC"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But your mother’s sister’s children are NOT called as siblings, since (normally) your mother and her sister would marry men from different clans, so their children would likewise belong to different clans. Rather,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primarily a term used between two men who draw their wives from the same clan. This usage is then passed on to the next generation, so that this sort of cousin calls each other by the affinal term that would be used between </w:t>
      </w:r>
      <w:r>
        <w:rPr>
          <w:rFonts w:ascii="Times New Roman" w:hAnsi="Times New Roman" w:cs="Times New Roman"/>
          <w:lang w:val="en-AU"/>
        </w:rPr>
        <w:lastRenderedPageBreak/>
        <w:t xml:space="preserve">their fathers, regardless of the fact that it is actually their mothers who are most closely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many maintain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is a loanword from Suki)</w:t>
      </w:r>
      <w:r>
        <w:rPr>
          <w:rStyle w:val="FootnoteReference"/>
          <w:rFonts w:ascii="Times New Roman" w:hAnsi="Times New Roman" w:cs="Times New Roman"/>
          <w:lang w:val="en-AU"/>
        </w:rPr>
        <w:footnoteReference w:id="15"/>
      </w:r>
      <w:r>
        <w:rPr>
          <w:rFonts w:ascii="Times New Roman" w:hAnsi="Times New Roman" w:cs="Times New Roman"/>
          <w:lang w:val="en-AU"/>
        </w:rPr>
        <w:t xml:space="preserve">. </w:t>
      </w:r>
      <w:r w:rsidRPr="00263237">
        <w:rPr>
          <w:rFonts w:ascii="Times New Roman" w:hAnsi="Times New Roman" w:cs="Times New Roman"/>
          <w:lang w:val="en-AU"/>
        </w:rPr>
        <w:t xml:space="preserve">In </w:t>
      </w:r>
      <w:proofErr w:type="spellStart"/>
      <w:r w:rsidRPr="00263237">
        <w:rPr>
          <w:rFonts w:ascii="Times New Roman" w:hAnsi="Times New Roman" w:cs="Times New Roman"/>
          <w:lang w:val="en-AU"/>
        </w:rPr>
        <w:t>Komnzo</w:t>
      </w:r>
      <w:proofErr w:type="spellEnd"/>
      <w:r w:rsidRPr="00263237">
        <w:rPr>
          <w:rFonts w:ascii="Times New Roman" w:hAnsi="Times New Roman" w:cs="Times New Roman"/>
          <w:lang w:val="en-AU"/>
        </w:rPr>
        <w:t xml:space="preserve"> there is a slight formal distinction between the brother-in-law and cousin terms: the cousins’ </w:t>
      </w:r>
      <w:r w:rsidRPr="00263237">
        <w:rPr>
          <w:rFonts w:ascii="Times New Roman" w:hAnsi="Times New Roman" w:cs="Times New Roman"/>
        </w:rPr>
        <w:t xml:space="preserve">fathers would call each other </w:t>
      </w:r>
      <w:proofErr w:type="spellStart"/>
      <w:r w:rsidRPr="00263237">
        <w:rPr>
          <w:rFonts w:ascii="Times New Roman" w:hAnsi="Times New Roman" w:cs="Times New Roman"/>
          <w:i/>
          <w:iCs/>
        </w:rPr>
        <w:t>nakum</w:t>
      </w:r>
      <w:proofErr w:type="spellEnd"/>
      <w:r w:rsidRPr="00263237">
        <w:rPr>
          <w:rFonts w:ascii="Times New Roman" w:hAnsi="Times New Roman" w:cs="Times New Roman"/>
          <w:i/>
          <w:iCs/>
        </w:rPr>
        <w:t xml:space="preserve"> </w:t>
      </w:r>
      <w:r w:rsidRPr="00263237">
        <w:rPr>
          <w:rFonts w:ascii="Times New Roman" w:hAnsi="Times New Roman" w:cs="Times New Roman"/>
        </w:rPr>
        <w:t>(</w:t>
      </w:r>
      <w:proofErr w:type="spellStart"/>
      <w:r w:rsidRPr="00263237">
        <w:rPr>
          <w:rFonts w:ascii="Times New Roman" w:hAnsi="Times New Roman" w:cs="Times New Roman"/>
        </w:rPr>
        <w:t>mWZH</w:t>
      </w:r>
      <w:proofErr w:type="spellEnd"/>
      <w:r w:rsidRPr="00263237">
        <w:rPr>
          <w:rFonts w:ascii="Times New Roman" w:hAnsi="Times New Roman" w:cs="Times New Roman"/>
        </w:rPr>
        <w:t xml:space="preserve">) while the term </w:t>
      </w:r>
      <w:proofErr w:type="spellStart"/>
      <w:r w:rsidRPr="001E16F5">
        <w:rPr>
          <w:rFonts w:ascii="Times New Roman" w:hAnsi="Times New Roman" w:cs="Times New Roman"/>
          <w:i/>
          <w:iCs/>
        </w:rPr>
        <w:t>naku</w:t>
      </w:r>
      <w:proofErr w:type="spellEnd"/>
      <w:r w:rsidRPr="001E16F5">
        <w:rPr>
          <w:rFonts w:ascii="Times New Roman" w:hAnsi="Times New Roman" w:cs="Times New Roman"/>
          <w:i/>
          <w:iCs/>
        </w:rPr>
        <w:t xml:space="preserve"> </w:t>
      </w:r>
      <w:r w:rsidRPr="00263237">
        <w:rPr>
          <w:rFonts w:ascii="Times New Roman" w:hAnsi="Times New Roman" w:cs="Times New Roman"/>
        </w:rPr>
        <w:t>is between the cousins who are children of these men.</w:t>
      </w:r>
      <w:r>
        <w:t xml:space="preserve"> </w:t>
      </w:r>
    </w:p>
    <w:p w14:paraId="0ECB93F1" w14:textId="5711171F"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In both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r w:rsidRPr="00E50DDE">
        <w:rPr>
          <w:rFonts w:ascii="Times New Roman" w:hAnsi="Times New Roman" w:cs="Times New Roman"/>
          <w:i/>
          <w:iCs/>
          <w:lang w:val="en-AU"/>
        </w:rPr>
        <w:t>baba</w:t>
      </w:r>
      <w:r>
        <w:rPr>
          <w:rFonts w:ascii="Times New Roman" w:hAnsi="Times New Roman" w:cs="Times New Roman"/>
          <w:lang w:val="en-AU"/>
        </w:rPr>
        <w:t xml:space="preserve"> and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263237">
        <w:rPr>
          <w:rFonts w:ascii="Times New Roman" w:hAnsi="Times New Roman" w:cs="Times New Roman"/>
          <w:i/>
          <w:iCs/>
          <w:lang w:val="en-AU"/>
        </w:rPr>
        <w:t>babai</w:t>
      </w:r>
      <w:proofErr w:type="spellEnd"/>
      <w:r>
        <w:rPr>
          <w:rFonts w:ascii="Times New Roman" w:hAnsi="Times New Roman" w:cs="Times New Roman"/>
          <w:lang w:val="en-AU"/>
        </w:rPr>
        <w:t>, so that MBC</w:t>
      </w:r>
      <w:r w:rsidR="00E91C91">
        <w:rPr>
          <w:rFonts w:ascii="Times New Roman" w:hAnsi="Times New Roman" w:cs="Times New Roman"/>
          <w:lang w:val="en-AU"/>
        </w:rPr>
        <w:t>=</w:t>
      </w:r>
      <w:r>
        <w:rPr>
          <w:rFonts w:ascii="Times New Roman" w:hAnsi="Times New Roman" w:cs="Times New Roman"/>
          <w:lang w:val="en-AU"/>
        </w:rPr>
        <w:t>MB</w:t>
      </w:r>
      <w:r w:rsidR="00FE5094">
        <w:rPr>
          <w:rFonts w:ascii="Times New Roman" w:hAnsi="Times New Roman" w:cs="Times New Roman"/>
          <w:lang w:val="en-AU"/>
        </w:rPr>
        <w:t>. This is</w:t>
      </w:r>
      <w:r>
        <w:rPr>
          <w:rFonts w:ascii="Times New Roman" w:hAnsi="Times New Roman" w:cs="Times New Roman"/>
          <w:lang w:val="en-AU"/>
        </w:rPr>
        <w:t xml:space="preserve"> an ‘Omaha skewing’ (see §1). </w:t>
      </w:r>
      <w:proofErr w:type="gramStart"/>
      <w:r>
        <w:rPr>
          <w:rFonts w:ascii="Times New Roman" w:hAnsi="Times New Roman" w:cs="Times New Roman"/>
          <w:lang w:val="en-AU"/>
        </w:rPr>
        <w:t>Again</w:t>
      </w:r>
      <w:proofErr w:type="gramEnd"/>
      <w:r>
        <w:rPr>
          <w:rFonts w:ascii="Times New Roman" w:hAnsi="Times New Roman" w:cs="Times New Roman"/>
          <w:lang w:val="en-AU"/>
        </w:rPr>
        <w:t xml:space="preserve">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54E1CB89" w14:textId="5A04175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there is a distinct though formally related term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for the latter. Both</w:t>
      </w:r>
      <w:r w:rsidR="00FE5094">
        <w:rPr>
          <w:rFonts w:ascii="Times New Roman" w:hAnsi="Times New Roman" w:cs="Times New Roman"/>
          <w:lang w:val="en-AU"/>
        </w:rPr>
        <w:t xml:space="preserve"> the </w:t>
      </w:r>
      <w:proofErr w:type="spellStart"/>
      <w:r w:rsidR="00FE5094" w:rsidRPr="005F3612">
        <w:rPr>
          <w:rFonts w:ascii="Times New Roman" w:hAnsi="Times New Roman" w:cs="Times New Roman"/>
          <w:i/>
          <w:iCs/>
          <w:lang w:val="en-AU"/>
        </w:rPr>
        <w:t>naku</w:t>
      </w:r>
      <w:proofErr w:type="spellEnd"/>
      <w:r w:rsidR="00FE5094">
        <w:rPr>
          <w:rFonts w:ascii="Times New Roman" w:hAnsi="Times New Roman" w:cs="Times New Roman"/>
          <w:lang w:val="en-AU"/>
        </w:rPr>
        <w:t xml:space="preserve"> and the </w:t>
      </w:r>
      <w:proofErr w:type="spellStart"/>
      <w:r w:rsidR="00FE5094" w:rsidRPr="005F3612">
        <w:rPr>
          <w:rFonts w:ascii="Times New Roman" w:hAnsi="Times New Roman" w:cs="Times New Roman"/>
          <w:i/>
          <w:iCs/>
          <w:lang w:val="en-AU"/>
        </w:rPr>
        <w:t>yakali</w:t>
      </w:r>
      <w:proofErr w:type="spellEnd"/>
      <w:r w:rsidR="00FE5094">
        <w:rPr>
          <w:rFonts w:ascii="Times New Roman" w:hAnsi="Times New Roman" w:cs="Times New Roman"/>
          <w:lang w:val="en-AU"/>
        </w:rPr>
        <w:t xml:space="preserve"> e</w:t>
      </w:r>
      <w:r>
        <w:rPr>
          <w:rFonts w:ascii="Times New Roman" w:hAnsi="Times New Roman" w:cs="Times New Roman"/>
          <w:lang w:val="en-AU"/>
        </w:rPr>
        <w:t xml:space="preserve">tymological sets </w:t>
      </w:r>
      <w:r w:rsidR="00FE5094">
        <w:rPr>
          <w:rFonts w:ascii="Times New Roman" w:hAnsi="Times New Roman" w:cs="Times New Roman"/>
          <w:lang w:val="en-AU"/>
        </w:rPr>
        <w:t>are</w:t>
      </w:r>
      <w:r>
        <w:rPr>
          <w:rFonts w:ascii="Times New Roman" w:hAnsi="Times New Roman" w:cs="Times New Roman"/>
          <w:lang w:val="en-AU"/>
        </w:rPr>
        <w:t xml:space="preserve"> widespread across southern New Guinea, including outside the Yam family</w:t>
      </w:r>
      <w:r w:rsidR="00FE5094">
        <w:rPr>
          <w:rFonts w:ascii="Times New Roman" w:hAnsi="Times New Roman" w:cs="Times New Roman"/>
          <w:lang w:val="en-AU"/>
        </w:rPr>
        <w:t>. W</w:t>
      </w:r>
      <w:r>
        <w:rPr>
          <w:rFonts w:ascii="Times New Roman" w:hAnsi="Times New Roman" w:cs="Times New Roman"/>
          <w:lang w:val="en-AU"/>
        </w:rPr>
        <w:t xml:space="preserve">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kamat</w:t>
      </w:r>
      <w:proofErr w:type="spellEnd"/>
      <w:r>
        <w:rPr>
          <w:rStyle w:val="FootnoteReference"/>
          <w:rFonts w:ascii="Times New Roman" w:hAnsi="Times New Roman" w:cs="Times New Roman"/>
          <w:i/>
          <w:iCs/>
          <w:lang w:val="en-AU"/>
        </w:rPr>
        <w:footnoteReference w:id="16"/>
      </w:r>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5F3612">
        <w:rPr>
          <w:rFonts w:ascii="Times New Roman" w:hAnsi="Times New Roman" w:cs="Times New Roman"/>
          <w:i/>
          <w:iCs/>
          <w:lang w:val="en-AU"/>
        </w:rPr>
        <w:t>ngom</w:t>
      </w:r>
      <w:proofErr w:type="spellEnd"/>
      <w:r>
        <w:rPr>
          <w:rFonts w:ascii="Times New Roman" w:hAnsi="Times New Roman" w:cs="Times New Roman"/>
          <w:lang w:val="en-AU"/>
        </w:rPr>
        <w:t xml:space="preserve"> WB (if they are not married to each other’s sisters);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tampre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fäms</w:t>
      </w:r>
      <w:proofErr w:type="spellEnd"/>
      <w:r>
        <w:rPr>
          <w:rFonts w:ascii="Times New Roman" w:hAnsi="Times New Roman" w:cs="Times New Roman"/>
          <w:lang w:val="en-AU"/>
        </w:rPr>
        <w:t xml:space="preserve"> ‘brother-in-law through consummated sister-exchange; WB=ZH’,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tanat</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K</w:t>
      </w:r>
      <w:r w:rsidR="00FE5094">
        <w:rPr>
          <w:rFonts w:ascii="Times New Roman" w:hAnsi="Times New Roman" w:cs="Times New Roman"/>
          <w:lang w:val="en-AU"/>
        </w:rPr>
        <w:t>omnzo</w:t>
      </w:r>
      <w:proofErr w:type="spellEnd"/>
      <w:r>
        <w:rPr>
          <w:rFonts w:ascii="Times New Roman" w:hAnsi="Times New Roman" w:cs="Times New Roman"/>
          <w:lang w:val="en-AU"/>
        </w:rPr>
        <w:t xml:space="preserve"> </w:t>
      </w:r>
      <w:proofErr w:type="spellStart"/>
      <w:r w:rsidRPr="00182218">
        <w:rPr>
          <w:rFonts w:ascii="Times New Roman" w:hAnsi="Times New Roman" w:cs="Times New Roman"/>
          <w:i/>
          <w:iCs/>
          <w:lang w:val="en-AU"/>
        </w:rPr>
        <w:t>enat</w:t>
      </w:r>
      <w:proofErr w:type="spellEnd"/>
      <w:r>
        <w:rPr>
          <w:rFonts w:ascii="Times New Roman" w:hAnsi="Times New Roman" w:cs="Times New Roman"/>
          <w:lang w:val="en-AU"/>
        </w:rPr>
        <w:t xml:space="preserve"> ‘parent-in-law/son-in-law’, and</w:t>
      </w:r>
      <w:r w:rsidR="00BC07D8">
        <w:rPr>
          <w:rFonts w:ascii="Times New Roman" w:hAnsi="Times New Roman" w:cs="Times New Roman"/>
          <w:lang w:val="en-AU"/>
        </w:rPr>
        <w:t>, in</w:t>
      </w:r>
      <w:r>
        <w:rPr>
          <w:rFonts w:ascii="Times New Roman" w:hAnsi="Times New Roman" w:cs="Times New Roman"/>
          <w:lang w:val="en-AU"/>
        </w:rPr>
        <w:t xml:space="preserve"> </w:t>
      </w:r>
      <w:proofErr w:type="spellStart"/>
      <w:r>
        <w:rPr>
          <w:rFonts w:ascii="Times New Roman" w:hAnsi="Times New Roman" w:cs="Times New Roman"/>
          <w:lang w:val="en-AU"/>
        </w:rPr>
        <w:t>N</w:t>
      </w:r>
      <w:r w:rsidR="00FE5094">
        <w:rPr>
          <w:rFonts w:ascii="Times New Roman" w:hAnsi="Times New Roman" w:cs="Times New Roman"/>
          <w:lang w:val="en-AU"/>
        </w:rPr>
        <w:t>en</w:t>
      </w:r>
      <w:proofErr w:type="spellEnd"/>
      <w:r w:rsidR="00BC07D8">
        <w:rPr>
          <w:rFonts w:ascii="Times New Roman" w:hAnsi="Times New Roman" w:cs="Times New Roman"/>
          <w:lang w:val="en-AU"/>
        </w:rPr>
        <w:t>,</w:t>
      </w:r>
      <w:r>
        <w:rPr>
          <w:rFonts w:ascii="Times New Roman" w:hAnsi="Times New Roman" w:cs="Times New Roman"/>
          <w:lang w:val="en-AU"/>
        </w:rPr>
        <w:t xml:space="preserve"> </w:t>
      </w:r>
      <w:proofErr w:type="spellStart"/>
      <w:r w:rsidRPr="00182218">
        <w:rPr>
          <w:rFonts w:ascii="Times New Roman" w:hAnsi="Times New Roman" w:cs="Times New Roman"/>
          <w:i/>
          <w:iCs/>
          <w:lang w:val="en-AU"/>
        </w:rPr>
        <w:t>yézeg</w:t>
      </w:r>
      <w:proofErr w:type="spellEnd"/>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But to specify sex,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(‘my boy’)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(‘my girl’). However, these are not simply gender-specified sibling terms in the English style, since if a parent uses them, in which case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är</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sakr</w:t>
      </w:r>
      <w:proofErr w:type="spellEnd"/>
      <w:r>
        <w:rPr>
          <w:rFonts w:ascii="Times New Roman" w:hAnsi="Times New Roman" w:cs="Times New Roman"/>
          <w:lang w:val="en-AU"/>
        </w:rPr>
        <w:t xml:space="preserve"> means ‘my son’ and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mleg</w:t>
      </w:r>
      <w:proofErr w:type="spellEnd"/>
      <w:r>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lastRenderedPageBreak/>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5E4533B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1FDE006C"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22C2FC43"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TNG; </w:t>
            </w:r>
            <w:proofErr w:type="spellStart"/>
            <w:r w:rsidRPr="00617A9F">
              <w:rPr>
                <w:rFonts w:ascii="Times New Roman" w:hAnsi="Times New Roman" w:cs="Times New Roman"/>
                <w:sz w:val="20"/>
                <w:szCs w:val="20"/>
                <w:lang w:val="en-AU"/>
              </w:rPr>
              <w:t>Pania</w:t>
            </w:r>
            <w:r w:rsidR="0078413B">
              <w:rPr>
                <w:rFonts w:ascii="Times New Roman" w:hAnsi="Times New Roman" w:cs="Times New Roman"/>
                <w:sz w:val="20"/>
                <w:szCs w:val="20"/>
                <w:lang w:val="en-AU"/>
              </w:rPr>
              <w:t>i</w:t>
            </w:r>
            <w:proofErr w:type="spellEnd"/>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Grandkin</w:t>
            </w:r>
            <w:proofErr w:type="spellEnd"/>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[Wolfgang to </w:t>
            </w:r>
            <w:proofErr w:type="spellStart"/>
            <w:r w:rsidRPr="00617A9F">
              <w:rPr>
                <w:rFonts w:ascii="Times New Roman" w:hAnsi="Times New Roman" w:cs="Times New Roman"/>
                <w:sz w:val="20"/>
                <w:szCs w:val="20"/>
                <w:lang w:val="en-AU"/>
              </w:rPr>
              <w:t>folow</w:t>
            </w:r>
            <w:proofErr w:type="spellEnd"/>
            <w:r w:rsidRPr="00617A9F">
              <w:rPr>
                <w:rFonts w:ascii="Times New Roman" w:hAnsi="Times New Roman" w:cs="Times New Roman"/>
                <w:sz w:val="20"/>
                <w:szCs w:val="20"/>
                <w:lang w:val="en-AU"/>
              </w:rPr>
              <w:t xml:space="preserve"> up?]</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Pr="00617A9F">
              <w:rPr>
                <w:rFonts w:ascii="Times New Roman" w:hAnsi="Times New Roman" w:cs="Times New Roman"/>
                <w:sz w:val="20"/>
                <w:szCs w:val="20"/>
                <w:lang w:val="en-AU"/>
              </w:rPr>
              <w:t>,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structurally equivalent consanguineal terms,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No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Skewing?</w:t>
            </w:r>
          </w:p>
        </w:tc>
        <w:tc>
          <w:tcPr>
            <w:tcW w:w="1894" w:type="dxa"/>
          </w:tcPr>
          <w:p w14:paraId="052DD54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Extension of sib terms to sib-in-law terms, inconsistently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6C27AD46" w:rsidR="00526FE5" w:rsidRDefault="00526FE5" w:rsidP="00526FE5">
      <w:pPr>
        <w:rPr>
          <w:rFonts w:ascii="Times New Roman" w:hAnsi="Times New Roman" w:cs="Times New Roman"/>
          <w:lang w:val="en-AU"/>
        </w:rPr>
      </w:pPr>
      <w:r>
        <w:rPr>
          <w:rFonts w:ascii="Times New Roman" w:hAnsi="Times New Roman" w:cs="Times New Roman"/>
          <w:lang w:val="en-AU"/>
        </w:rPr>
        <w:t xml:space="preserve">What Table 1 shows clearly is that NO feature in this table is the same across all languages of our mini-sample. But </w:t>
      </w:r>
      <w:r w:rsidR="0078413B">
        <w:rPr>
          <w:rFonts w:ascii="Times New Roman" w:hAnsi="Times New Roman" w:cs="Times New Roman"/>
          <w:lang w:val="en-AU"/>
        </w:rPr>
        <w:t>m</w:t>
      </w:r>
      <w:r>
        <w:rPr>
          <w:rFonts w:ascii="Times New Roman" w:hAnsi="Times New Roman" w:cs="Times New Roman"/>
          <w:lang w:val="en-AU"/>
        </w:rPr>
        <w:t>isquot</w:t>
      </w:r>
      <w:r w:rsidR="0078413B">
        <w:rPr>
          <w:rFonts w:ascii="Times New Roman" w:hAnsi="Times New Roman" w:cs="Times New Roman"/>
          <w:lang w:val="en-AU"/>
        </w:rPr>
        <w:t>ing</w:t>
      </w:r>
      <w:r>
        <w:rPr>
          <w:rFonts w:ascii="Times New Roman" w:hAnsi="Times New Roman" w:cs="Times New Roman"/>
          <w:lang w:val="en-AU"/>
        </w:rPr>
        <w:t xml:space="preserve"> Animal Farm, we could say that ‘all Papuan languages are different, but some are more different than </w:t>
      </w:r>
      <w:proofErr w:type="gramStart"/>
      <w:r>
        <w:rPr>
          <w:rFonts w:ascii="Times New Roman" w:hAnsi="Times New Roman" w:cs="Times New Roman"/>
          <w:lang w:val="en-AU"/>
        </w:rPr>
        <w:t>others’</w:t>
      </w:r>
      <w:proofErr w:type="gramEnd"/>
      <w:r w:rsidR="0078413B">
        <w:rPr>
          <w:rFonts w:ascii="Times New Roman" w:hAnsi="Times New Roman" w:cs="Times New Roman"/>
          <w:lang w:val="en-AU"/>
        </w:rPr>
        <w:t>. T</w:t>
      </w:r>
      <w:r>
        <w:rPr>
          <w:rFonts w:ascii="Times New Roman" w:hAnsi="Times New Roman" w:cs="Times New Roman"/>
          <w:lang w:val="en-AU"/>
        </w:rPr>
        <w:t xml:space="preserve">his applies clearly to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here, which in many respects is much more like a typical Australian kinship system than a Papuan one, and it has a clear matrilineal social organisation where the others are strongly patrilineal. Even looking at the other languages, great diversity is evident: in the parent’s generation, there are typical Iroquoian systems (</w:t>
      </w:r>
      <w:proofErr w:type="spellStart"/>
      <w:r>
        <w:rPr>
          <w:rFonts w:ascii="Times New Roman" w:hAnsi="Times New Roman" w:cs="Times New Roman"/>
          <w:lang w:val="en-AU"/>
        </w:rPr>
        <w:t>Watam</w:t>
      </w:r>
      <w:proofErr w:type="spellEnd"/>
      <w:r>
        <w:rPr>
          <w:rFonts w:ascii="Times New Roman" w:hAnsi="Times New Roman" w:cs="Times New Roman"/>
          <w:lang w:val="en-AU"/>
        </w:rPr>
        <w:t>), mixed Iroquoian/Sudanese ones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and the specific subtype of Iroquoian known as Dravidian, where FB=HF (</w:t>
      </w:r>
      <w:proofErr w:type="spellStart"/>
      <w:r>
        <w:rPr>
          <w:rFonts w:ascii="Times New Roman" w:hAnsi="Times New Roman" w:cs="Times New Roman"/>
          <w:lang w:val="en-AU"/>
        </w:rPr>
        <w:t>Nagovisi</w:t>
      </w:r>
      <w:proofErr w:type="spellEnd"/>
      <w:r>
        <w:rPr>
          <w:rFonts w:ascii="Times New Roman" w:hAnsi="Times New Roman" w:cs="Times New Roman"/>
          <w:lang w:val="en-AU"/>
        </w:rPr>
        <w:t>); in ego’s generation there are typical Iroquoian systems (</w:t>
      </w:r>
      <w:proofErr w:type="spellStart"/>
      <w:r>
        <w:rPr>
          <w:rFonts w:ascii="Times New Roman" w:hAnsi="Times New Roman" w:cs="Times New Roman"/>
          <w:lang w:val="en-AU"/>
        </w:rPr>
        <w:t>Nagovisi</w:t>
      </w:r>
      <w:proofErr w:type="spellEnd"/>
      <w:r>
        <w:rPr>
          <w:rFonts w:ascii="Times New Roman" w:hAnsi="Times New Roman" w:cs="Times New Roman"/>
          <w:lang w:val="en-AU"/>
        </w:rPr>
        <w:t>), Hawaiian (</w:t>
      </w:r>
      <w:proofErr w:type="spellStart"/>
      <w:r>
        <w:rPr>
          <w:rFonts w:ascii="Times New Roman" w:hAnsi="Times New Roman" w:cs="Times New Roman"/>
          <w:lang w:val="en-AU"/>
        </w:rPr>
        <w:t>Watam</w:t>
      </w:r>
      <w:proofErr w:type="spellEnd"/>
      <w:r>
        <w:rPr>
          <w:rFonts w:ascii="Times New Roman" w:hAnsi="Times New Roman" w:cs="Times New Roman"/>
          <w:lang w:val="en-AU"/>
        </w:rPr>
        <w:t>), and split systems which are Dravidian on the paternal side but Sudanese on the maternal side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Self-reciprocal </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terms (MB=BC) are found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self-reciprocal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dedicated terms for great-</w:t>
      </w:r>
      <w:proofErr w:type="spellStart"/>
      <w:r>
        <w:rPr>
          <w:rFonts w:ascii="Times New Roman" w:hAnsi="Times New Roman" w:cs="Times New Roman"/>
          <w:lang w:val="en-AU"/>
        </w:rPr>
        <w:t>grandkin</w:t>
      </w:r>
      <w:proofErr w:type="spellEnd"/>
      <w:r>
        <w:rPr>
          <w:rFonts w:ascii="Times New Roman" w:hAnsi="Times New Roman" w:cs="Times New Roman"/>
          <w:lang w:val="en-AU"/>
        </w:rPr>
        <w:t>, and for great-great-</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Watam</w:t>
      </w:r>
      <w:proofErr w:type="spellEnd"/>
      <w:r>
        <w:rPr>
          <w:rFonts w:ascii="Times New Roman" w:hAnsi="Times New Roman" w:cs="Times New Roman"/>
          <w:lang w:val="en-AU"/>
        </w:rPr>
        <w:t xml:space="preserve">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AF024BF" w14:textId="58DC9166" w:rsidR="00526FE5" w:rsidRPr="00526FE5" w:rsidRDefault="0078413B"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While</w:t>
      </w:r>
      <w:r w:rsidR="00526FE5" w:rsidRPr="00526FE5">
        <w:rPr>
          <w:rFonts w:ascii="Times New Roman" w:hAnsi="Times New Roman" w:cs="Times New Roman"/>
          <w:color w:val="000000" w:themeColor="text1"/>
          <w:lang w:val="en-AU"/>
        </w:rPr>
        <w:t xml:space="preserve"> focussed in some detail on just four Papuan systems</w:t>
      </w:r>
      <w:r>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allows us to get a feel for their overall logic, it has the disadvantage of being just a tiny subsample of the diversity observed in Papuan languages. In this section we do the opposite: we draw on our sample of Papuan languages and contrast their diversity against global patterns. Kinbank is a database containing a global sample of kinship terminology from 1,229 languages, built around 115 kin types. Within this dataset are 112 Papuan languages from 36 maximal clades (Figure 1). We use the Kinbank data, and the Papuan subset, to make broad-based statements about the diversity of kinship terminology in Papuan languages relative to global patterns. </w:t>
      </w:r>
    </w:p>
    <w:p w14:paraId="69BEB982" w14:textId="77777777" w:rsidR="00526FE5" w:rsidRPr="00526FE5" w:rsidRDefault="00526FE5" w:rsidP="00526FE5">
      <w:pPr>
        <w:rPr>
          <w:rFonts w:ascii="Times New Roman" w:hAnsi="Times New Roman" w:cs="Times New Roman"/>
          <w:color w:val="000000" w:themeColor="text1"/>
          <w:lang w:val="en-AU"/>
        </w:rPr>
      </w:pPr>
    </w:p>
    <w:p w14:paraId="5DC34959" w14:textId="4A16737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lastRenderedPageBreak/>
        <w:t xml:space="preserve">The theoretical possibilities of kinterm systems </w:t>
      </w:r>
      <w:r w:rsidR="008062A6">
        <w:rPr>
          <w:rFonts w:ascii="Times New Roman" w:hAnsi="Times New Roman" w:cs="Times New Roman"/>
          <w:color w:val="000000" w:themeColor="text1"/>
          <w:lang w:val="en-AU"/>
        </w:rPr>
        <w:t>form</w:t>
      </w:r>
      <w:r w:rsidRPr="00526FE5">
        <w:rPr>
          <w:rFonts w:ascii="Times New Roman" w:hAnsi="Times New Roman" w:cs="Times New Roman"/>
          <w:color w:val="000000" w:themeColor="text1"/>
          <w:lang w:val="en-AU"/>
        </w:rPr>
        <w:t xml:space="preserve"> a vast design space. </w:t>
      </w:r>
      <w:r w:rsidR="008062A6">
        <w:rPr>
          <w:rFonts w:ascii="Times New Roman" w:hAnsi="Times New Roman" w:cs="Times New Roman"/>
          <w:color w:val="000000" w:themeColor="text1"/>
          <w:lang w:val="en-AU"/>
        </w:rPr>
        <w:t>In the preceding section we described four unique kinship systems to exhibit Pap</w:t>
      </w:r>
      <w:r w:rsidR="00057421">
        <w:rPr>
          <w:rFonts w:ascii="Times New Roman" w:hAnsi="Times New Roman" w:cs="Times New Roman"/>
          <w:color w:val="000000" w:themeColor="text1"/>
          <w:lang w:val="en-AU"/>
        </w:rPr>
        <w:t>ua</w:t>
      </w:r>
      <w:r w:rsidR="008062A6">
        <w:rPr>
          <w:rFonts w:ascii="Times New Roman" w:hAnsi="Times New Roman" w:cs="Times New Roman"/>
          <w:color w:val="000000" w:themeColor="text1"/>
          <w:lang w:val="en-AU"/>
        </w:rPr>
        <w:t xml:space="preserve">n kinship diversity, but </w:t>
      </w:r>
      <w:r w:rsidR="00057421">
        <w:rPr>
          <w:rFonts w:ascii="Times New Roman" w:hAnsi="Times New Roman" w:cs="Times New Roman"/>
          <w:color w:val="000000" w:themeColor="text1"/>
          <w:lang w:val="en-AU"/>
        </w:rPr>
        <w:t>just confining ourselves to the realisation of the 8 possible sibling kin types</w:t>
      </w:r>
      <w:r w:rsidR="00057421">
        <w:rPr>
          <w:rStyle w:val="FootnoteReference"/>
          <w:rFonts w:ascii="Times New Roman" w:hAnsi="Times New Roman" w:cs="Times New Roman"/>
          <w:color w:val="000000" w:themeColor="text1"/>
          <w:lang w:val="en-AU"/>
        </w:rPr>
        <w:footnoteReference w:id="17"/>
      </w:r>
      <w:r w:rsidR="00057421">
        <w:rPr>
          <w:rFonts w:ascii="Times New Roman" w:hAnsi="Times New Roman" w:cs="Times New Roman"/>
          <w:color w:val="000000" w:themeColor="text1"/>
          <w:lang w:val="en-AU"/>
        </w:rPr>
        <w:t xml:space="preserve"> we only discussed</w:t>
      </w:r>
      <w:r w:rsidR="008062A6">
        <w:rPr>
          <w:rFonts w:ascii="Times New Roman" w:hAnsi="Times New Roman" w:cs="Times New Roman"/>
          <w:color w:val="000000" w:themeColor="text1"/>
          <w:lang w:val="en-AU"/>
        </w:rPr>
        <w:t xml:space="preserve"> four of a possible 4,140 possible organisations</w:t>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{"citationID":"q8Bn2LC9","properties":{"formattedCitation":"(Nerlove &amp; Romney, 1967)","plainCitation":"(Nerlove &amp; Romney, 1967)","noteIndex":0},"citationItems":[{"id":376,"uris":["http://zotero.org/users/3412781/items/WRWKTWKA"],"itemData":{"id":376,"type":"article-journal","container-title":"American Anthropologist","issue":"2","page":"176-187","title":"Sibling terminology and cross-sex behavior","volume":"69","author":[{"family":"Nerlove","given":"Sara"},{"family":"Romney","given":"A. Kimball"}],"issued":{"date-parts":[["1967"]]},"citation-key":"nerloveSiblingTerminologyCrosssex1967"}}],"schema":"https://github.com/citation-style-language/schema/raw/master/csl-citation.json"}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(Nerlove &amp; Romney, 1967)</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vertAlign w:val="superscript"/>
          <w:lang w:val="en-AU"/>
        </w:rPr>
        <w:footnoteReference w:id="18"/>
      </w:r>
      <w:r w:rsidRPr="00526FE5">
        <w:rPr>
          <w:rFonts w:ascii="Times New Roman" w:hAnsi="Times New Roman" w:cs="Times New Roman"/>
          <w:color w:val="000000" w:themeColor="text1"/>
          <w:lang w:val="en-AU"/>
        </w:rPr>
        <w:t xml:space="preserve"> If we</w:t>
      </w:r>
      <w:r w:rsidR="00057421">
        <w:rPr>
          <w:rFonts w:ascii="Times New Roman" w:hAnsi="Times New Roman" w:cs="Times New Roman"/>
          <w:color w:val="000000" w:themeColor="text1"/>
          <w:lang w:val="en-AU"/>
        </w:rPr>
        <w:t xml:space="preserve"> expand</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this, to </w:t>
      </w:r>
      <w:r w:rsidRPr="00526FE5">
        <w:rPr>
          <w:rFonts w:ascii="Times New Roman" w:hAnsi="Times New Roman" w:cs="Times New Roman"/>
          <w:color w:val="000000" w:themeColor="text1"/>
          <w:lang w:val="en-AU"/>
        </w:rPr>
        <w:t>consider all 115 kin types in Kinbank, then there are 1.2 x 10</w:t>
      </w:r>
      <w:r w:rsidRPr="00526FE5">
        <w:rPr>
          <w:rFonts w:ascii="Times New Roman" w:hAnsi="Times New Roman" w:cs="Times New Roman"/>
          <w:color w:val="000000" w:themeColor="text1"/>
          <w:vertAlign w:val="superscript"/>
          <w:lang w:val="en-AU"/>
        </w:rPr>
        <w:t xml:space="preserve">138 </w:t>
      </w:r>
      <w:r w:rsidRPr="00526FE5">
        <w:rPr>
          <w:rFonts w:ascii="Times New Roman" w:hAnsi="Times New Roman" w:cs="Times New Roman"/>
          <w:color w:val="000000" w:themeColor="text1"/>
          <w:lang w:val="en-AU"/>
        </w:rPr>
        <w:t>possible systems of kinship terminology. This huge possibility space is mostly unpopulated but allows us to characterise kinship systems on many dimensions. Examining all such dimensions is a vast enterprise, beyond what can be done here. Instead, we examine</w:t>
      </w:r>
      <w:r w:rsidR="00057421">
        <w:rPr>
          <w:rFonts w:ascii="Times New Roman" w:hAnsi="Times New Roman" w:cs="Times New Roman"/>
          <w:color w:val="000000" w:themeColor="text1"/>
          <w:lang w:val="en-AU"/>
        </w:rPr>
        <w:t xml:space="preserve"> some</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common </w:t>
      </w:r>
      <w:r w:rsidR="002F48B6">
        <w:rPr>
          <w:rFonts w:ascii="Times New Roman" w:hAnsi="Times New Roman" w:cs="Times New Roman"/>
          <w:color w:val="000000" w:themeColor="text1"/>
          <w:lang w:val="en-AU"/>
        </w:rPr>
        <w:t xml:space="preserve">features of </w:t>
      </w:r>
      <w:r w:rsidR="00057421">
        <w:rPr>
          <w:rFonts w:ascii="Times New Roman" w:hAnsi="Times New Roman" w:cs="Times New Roman"/>
          <w:color w:val="000000" w:themeColor="text1"/>
          <w:lang w:val="en-AU"/>
        </w:rPr>
        <w:t xml:space="preserve">Papuan </w:t>
      </w:r>
      <w:r w:rsidR="002F48B6">
        <w:rPr>
          <w:rFonts w:ascii="Times New Roman" w:hAnsi="Times New Roman" w:cs="Times New Roman"/>
          <w:color w:val="000000" w:themeColor="text1"/>
          <w:lang w:val="en-AU"/>
        </w:rPr>
        <w:t xml:space="preserve">kinship </w:t>
      </w:r>
      <w:r w:rsidR="00057421">
        <w:rPr>
          <w:rFonts w:ascii="Times New Roman" w:hAnsi="Times New Roman" w:cs="Times New Roman"/>
          <w:color w:val="000000" w:themeColor="text1"/>
          <w:lang w:val="en-AU"/>
        </w:rPr>
        <w:t>systems</w:t>
      </w:r>
      <w:r w:rsidR="002F48B6">
        <w:rPr>
          <w:rFonts w:ascii="Times New Roman" w:hAnsi="Times New Roman" w:cs="Times New Roman"/>
          <w:color w:val="000000" w:themeColor="text1"/>
          <w:lang w:val="en-AU"/>
        </w:rPr>
        <w:t xml:space="preserve">, and examine the level of diversity in Papuan kinship, relative to other language groups. </w:t>
      </w: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5F39558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stored in Kinbank, with labels for the four system </w:t>
      </w:r>
      <w:commentRangeStart w:id="9"/>
      <w:r w:rsidRPr="00526FE5">
        <w:rPr>
          <w:rFonts w:ascii="Times New Roman" w:hAnsi="Times New Roman" w:cs="Times New Roman"/>
          <w:color w:val="000000" w:themeColor="text1"/>
          <w:lang w:val="en-AU"/>
        </w:rPr>
        <w:t>cameos</w:t>
      </w:r>
      <w:commentRangeEnd w:id="9"/>
      <w:r w:rsidRPr="00526FE5">
        <w:rPr>
          <w:rFonts w:ascii="Times New Roman" w:hAnsi="Times New Roman" w:cs="Times New Roman"/>
          <w:color w:val="000000" w:themeColor="text1"/>
        </w:rPr>
        <w:commentReference w:id="9"/>
      </w:r>
      <w:r w:rsidRPr="00526FE5">
        <w:rPr>
          <w:rFonts w:ascii="Times New Roman" w:hAnsi="Times New Roman" w:cs="Times New Roman"/>
          <w:color w:val="000000" w:themeColor="text1"/>
          <w:lang w:val="en-AU"/>
        </w:rPr>
        <w:t xml:space="preserve">.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6DE0B3E1" w14:textId="22944330" w:rsidR="009C1C6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sidR="002F48B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sidR="002F48B6">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 xml:space="preserve">As </w:t>
      </w:r>
      <w:r w:rsidR="00057421">
        <w:rPr>
          <w:rFonts w:ascii="Times New Roman" w:hAnsi="Times New Roman" w:cs="Times New Roman"/>
          <w:color w:val="000000" w:themeColor="text1"/>
          <w:lang w:val="en-AU"/>
        </w:rPr>
        <w:t>general used</w:t>
      </w:r>
      <w:r w:rsidR="002F48B6">
        <w:rPr>
          <w:rFonts w:ascii="Times New Roman" w:hAnsi="Times New Roman" w:cs="Times New Roman"/>
          <w:color w:val="000000" w:themeColor="text1"/>
          <w:lang w:val="en-AU"/>
        </w:rPr>
        <w:t>,</w:t>
      </w:r>
      <w:r w:rsidR="00057421">
        <w:rPr>
          <w:rStyle w:val="FootnoteReference"/>
          <w:rFonts w:ascii="Times New Roman" w:hAnsi="Times New Roman" w:cs="Times New Roman"/>
          <w:color w:val="000000" w:themeColor="text1"/>
          <w:lang w:val="en-AU"/>
        </w:rPr>
        <w:footnoteReference w:id="19"/>
      </w:r>
      <w:r w:rsidR="002F48B6">
        <w:rPr>
          <w:rFonts w:ascii="Times New Roman" w:hAnsi="Times New Roman" w:cs="Times New Roman"/>
          <w:color w:val="000000" w:themeColor="text1"/>
          <w:lang w:val="en-AU"/>
        </w:rPr>
        <w:t xml:space="preserve"> this </w:t>
      </w:r>
      <w:r w:rsidR="00057421">
        <w:rPr>
          <w:rFonts w:ascii="Times New Roman" w:hAnsi="Times New Roman" w:cs="Times New Roman"/>
          <w:color w:val="000000" w:themeColor="text1"/>
          <w:lang w:val="en-AU"/>
        </w:rPr>
        <w:t>term describes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the </w:t>
      </w:r>
      <w:r w:rsidR="002F48B6">
        <w:rPr>
          <w:rFonts w:ascii="Times New Roman" w:hAnsi="Times New Roman" w:cs="Times New Roman"/>
          <w:color w:val="000000" w:themeColor="text1"/>
          <w:lang w:val="en-AU"/>
        </w:rPr>
        <w:t>separat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(bifurcat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of </w:t>
      </w:r>
      <w:r w:rsidR="002F48B6">
        <w:rPr>
          <w:rFonts w:ascii="Times New Roman" w:hAnsi="Times New Roman" w:cs="Times New Roman"/>
          <w:color w:val="000000" w:themeColor="text1"/>
          <w:lang w:val="en-AU"/>
        </w:rPr>
        <w:t>parent’s opposite-sex siblings</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merg</w:t>
      </w:r>
      <w:r w:rsidR="00057421">
        <w:rPr>
          <w:rFonts w:ascii="Times New Roman" w:hAnsi="Times New Roman" w:cs="Times New Roman"/>
          <w:color w:val="000000" w:themeColor="text1"/>
          <w:lang w:val="en-AU"/>
        </w:rPr>
        <w:t>ing of parents and</w:t>
      </w:r>
      <w:r w:rsidR="002F48B6">
        <w:rPr>
          <w:rFonts w:ascii="Times New Roman" w:hAnsi="Times New Roman" w:cs="Times New Roman"/>
          <w:color w:val="000000" w:themeColor="text1"/>
          <w:lang w:val="en-AU"/>
        </w:rPr>
        <w:t xml:space="preserve"> their same-sex</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 xml:space="preserve">siblings. </w:t>
      </w:r>
      <w:r w:rsidRPr="00526FE5">
        <w:rPr>
          <w:rFonts w:ascii="Times New Roman" w:hAnsi="Times New Roman" w:cs="Times New Roman"/>
          <w:color w:val="000000" w:themeColor="text1"/>
          <w:lang w:val="en-AU"/>
        </w:rPr>
        <w:t>We look at the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mother/aunt set, brother and male siblings, and sister and female siblings.</w:t>
      </w:r>
      <w:r w:rsidRPr="00526FE5">
        <w:rPr>
          <w:rFonts w:ascii="Times New Roman" w:hAnsi="Times New Roman" w:cs="Times New Roman"/>
          <w:color w:val="000000" w:themeColor="text1"/>
          <w:vertAlign w:val="superscript"/>
          <w:lang w:val="en-AU"/>
        </w:rPr>
        <w:footnoteReference w:id="20"/>
      </w:r>
      <w:r w:rsidRPr="00526FE5">
        <w:rPr>
          <w:rFonts w:ascii="Times New Roman" w:hAnsi="Times New Roman" w:cs="Times New Roman"/>
          <w:color w:val="000000" w:themeColor="text1"/>
          <w:lang w:val="en-AU"/>
        </w:rPr>
        <w:t xml:space="preserve"> For each of these three relative sets, there </w:t>
      </w:r>
      <w:r w:rsidR="006C0692">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sidR="00057421">
        <w:rPr>
          <w:rFonts w:ascii="Times New Roman" w:hAnsi="Times New Roman" w:cs="Times New Roman"/>
          <w:color w:val="000000" w:themeColor="text1"/>
          <w:lang w:val="en-AU"/>
        </w:rPr>
        <w:t>only four are ever realised, whether in Papuan languages or elsewhere</w:t>
      </w:r>
      <w:r w:rsidR="009C1C65">
        <w:rPr>
          <w:rFonts w:ascii="Times New Roman" w:hAnsi="Times New Roman" w:cs="Times New Roman"/>
          <w:color w:val="000000" w:themeColor="text1"/>
          <w:lang w:val="en-AU"/>
        </w:rPr>
        <w:t>.</w:t>
      </w:r>
      <w:r w:rsidR="009C1C65" w:rsidRPr="00526FE5">
        <w:rPr>
          <w:rFonts w:ascii="Times New Roman" w:hAnsi="Times New Roman" w:cs="Times New Roman"/>
          <w:color w:val="000000" w:themeColor="text1"/>
          <w:vertAlign w:val="superscript"/>
          <w:lang w:val="en-AU"/>
        </w:rPr>
        <w:footnoteReference w:id="21"/>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5B798D5A"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103</w:t>
      </w:r>
      <w:r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879</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 n = 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 xml:space="preserve">24 of 44 </w:t>
      </w:r>
      <w:r w:rsidR="00832A25" w:rsidRPr="00526FE5">
        <w:rPr>
          <w:rFonts w:ascii="Times New Roman" w:hAnsi="Times New Roman" w:cs="Times New Roman"/>
          <w:color w:val="000000" w:themeColor="text1"/>
          <w:lang w:val="en-AU"/>
        </w:rPr>
        <w:lastRenderedPageBreak/>
        <w:t>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00832A2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n = 189).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w:t>
      </w:r>
      <w:commentRangeStart w:id="10"/>
      <w:proofErr w:type="spellStart"/>
      <w:r w:rsidRPr="005067D9">
        <w:rPr>
          <w:rFonts w:ascii="Times New Roman" w:hAnsi="Times New Roman" w:cs="Times New Roman"/>
          <w:color w:val="000000" w:themeColor="text1"/>
          <w:sz w:val="20"/>
          <w:lang w:val="en-AU"/>
        </w:rPr>
        <w:t>syncretisms</w:t>
      </w:r>
      <w:commentRangeEnd w:id="10"/>
      <w:proofErr w:type="spellEnd"/>
      <w:r w:rsidRPr="005067D9">
        <w:rPr>
          <w:rFonts w:ascii="Times New Roman" w:hAnsi="Times New Roman" w:cs="Times New Roman"/>
          <w:color w:val="000000" w:themeColor="text1"/>
          <w:sz w:val="20"/>
        </w:rPr>
        <w:commentReference w:id="10"/>
      </w:r>
      <w:r w:rsidRPr="005067D9">
        <w:rPr>
          <w:rFonts w:ascii="Times New Roman" w:hAnsi="Times New Roman" w:cs="Times New Roman"/>
          <w:color w:val="000000" w:themeColor="text1"/>
          <w:sz w:val="20"/>
          <w:lang w:val="en-AU"/>
        </w:rPr>
        <w:t xml:space="preserve">. Numbers in boxes show the total number of non-Papuan and Papuan languages used in each calculation. In the bottom row of graphs, only select structures are shown but the numbers reflect total </w:t>
      </w:r>
      <w:commentRangeStart w:id="11"/>
      <w:r w:rsidRPr="005067D9">
        <w:rPr>
          <w:rFonts w:ascii="Times New Roman" w:hAnsi="Times New Roman" w:cs="Times New Roman"/>
          <w:color w:val="000000" w:themeColor="text1"/>
          <w:sz w:val="20"/>
          <w:lang w:val="en-AU"/>
        </w:rPr>
        <w:t>counts</w:t>
      </w:r>
      <w:commentRangeEnd w:id="11"/>
      <w:r w:rsidRPr="005067D9">
        <w:rPr>
          <w:rFonts w:ascii="Times New Roman" w:hAnsi="Times New Roman" w:cs="Times New Roman"/>
          <w:color w:val="000000" w:themeColor="text1"/>
          <w:sz w:val="20"/>
        </w:rPr>
        <w:commentReference w:id="11"/>
      </w:r>
      <w:r w:rsidRPr="005067D9">
        <w:rPr>
          <w:rFonts w:ascii="Times New Roman" w:hAnsi="Times New Roman" w:cs="Times New Roman"/>
          <w:color w:val="000000" w:themeColor="text1"/>
          <w:sz w:val="20"/>
          <w:lang w:val="en-AU"/>
        </w:rPr>
        <w:t xml:space="preserve">. </w:t>
      </w:r>
    </w:p>
    <w:p w14:paraId="582A822D" w14:textId="77777777" w:rsidR="00BC07D8" w:rsidRDefault="00BC07D8" w:rsidP="00BC07D8">
      <w:pPr>
        <w:rPr>
          <w:rFonts w:ascii="Times New Roman" w:hAnsi="Times New Roman" w:cs="Times New Roman"/>
          <w:color w:val="000000" w:themeColor="text1"/>
          <w:lang w:val="en-AU"/>
        </w:rPr>
      </w:pPr>
    </w:p>
    <w:p w14:paraId="2645C121" w14:textId="55E41EFA" w:rsidR="00BC07D8" w:rsidRDefault="00D27BBF" w:rsidP="00BC07D8">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sidR="005067D9">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 </w:t>
      </w:r>
      <w:commentRangeStart w:id="12"/>
      <w:r w:rsidRPr="00526FE5">
        <w:rPr>
          <w:rFonts w:ascii="Times New Roman" w:hAnsi="Times New Roman" w:cs="Times New Roman"/>
          <w:color w:val="000000" w:themeColor="text1"/>
          <w:lang w:val="en-AU"/>
        </w:rPr>
        <w:t>merging</w:t>
      </w:r>
      <w:commentRangeEnd w:id="12"/>
      <w:r w:rsidRPr="00526FE5">
        <w:rPr>
          <w:rFonts w:ascii="Times New Roman" w:hAnsi="Times New Roman" w:cs="Times New Roman"/>
          <w:color w:val="000000" w:themeColor="text1"/>
        </w:rPr>
        <w:commentReference w:id="12"/>
      </w:r>
      <w:r w:rsidRPr="00526FE5">
        <w:rPr>
          <w:rFonts w:ascii="Times New Roman" w:hAnsi="Times New Roman" w:cs="Times New Roman"/>
          <w:color w:val="000000" w:themeColor="text1"/>
          <w:lang w:val="en-AU"/>
        </w:rPr>
        <w:t xml:space="preserve"> terminology occurs in the form of either B=FBS≠MBS or Z=MZD≠FZD. </w:t>
      </w:r>
      <w:r w:rsidR="00722A27">
        <w:rPr>
          <w:rFonts w:ascii="Times New Roman" w:hAnsi="Times New Roman" w:cs="Times New Roman"/>
          <w:color w:val="000000" w:themeColor="text1"/>
          <w:lang w:val="en-AU"/>
        </w:rPr>
        <w:t xml:space="preserve">Amongst </w:t>
      </w:r>
      <w:r w:rsidR="00783FC3">
        <w:rPr>
          <w:rFonts w:ascii="Times New Roman" w:hAnsi="Times New Roman" w:cs="Times New Roman"/>
          <w:color w:val="000000" w:themeColor="text1"/>
          <w:lang w:val="en-AU"/>
        </w:rPr>
        <w:t>the male set</w:t>
      </w:r>
      <w:r w:rsidR="00722A2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60% of</w:t>
      </w:r>
      <w:r w:rsidR="00722A27">
        <w:rPr>
          <w:rFonts w:ascii="Times New Roman" w:hAnsi="Times New Roman" w:cs="Times New Roman"/>
          <w:color w:val="000000" w:themeColor="text1"/>
          <w:lang w:val="en-AU"/>
        </w:rPr>
        <w:t xml:space="preserve"> Papuan languages contain a bifurcate merging pattern</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67</w:t>
      </w:r>
      <w:r w:rsidRPr="00526FE5">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sidR="005067D9">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663</w:t>
      </w:r>
      <w:r w:rsidRPr="00526FE5">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There is also a difference, though less marked, for the female cousin systems, at </w:t>
      </w:r>
      <w:r w:rsidR="00722A27">
        <w:rPr>
          <w:rFonts w:ascii="Times New Roman" w:hAnsi="Times New Roman" w:cs="Times New Roman"/>
          <w:color w:val="000000" w:themeColor="text1"/>
          <w:lang w:val="en-AU"/>
        </w:rPr>
        <w:t xml:space="preserve">43% </w:t>
      </w:r>
      <w:r w:rsidR="005067D9">
        <w:rPr>
          <w:rFonts w:ascii="Times New Roman" w:hAnsi="Times New Roman" w:cs="Times New Roman"/>
          <w:color w:val="000000" w:themeColor="text1"/>
          <w:lang w:val="en-AU"/>
        </w:rPr>
        <w:t xml:space="preserve">against </w:t>
      </w:r>
      <w:r w:rsidR="00722A27">
        <w:rPr>
          <w:rFonts w:ascii="Times New Roman" w:hAnsi="Times New Roman" w:cs="Times New Roman"/>
          <w:color w:val="000000" w:themeColor="text1"/>
          <w:lang w:val="en-AU"/>
        </w:rPr>
        <w:t xml:space="preserve">the equivalent </w:t>
      </w:r>
      <w:r w:rsidR="005067D9">
        <w:rPr>
          <w:rFonts w:ascii="Times New Roman" w:hAnsi="Times New Roman" w:cs="Times New Roman"/>
          <w:color w:val="000000" w:themeColor="text1"/>
          <w:lang w:val="en-AU"/>
        </w:rPr>
        <w:t xml:space="preserve">global </w:t>
      </w:r>
      <w:r w:rsidR="00722A27">
        <w:rPr>
          <w:rFonts w:ascii="Times New Roman" w:hAnsi="Times New Roman" w:cs="Times New Roman"/>
          <w:color w:val="000000" w:themeColor="text1"/>
          <w:lang w:val="en-AU"/>
        </w:rPr>
        <w:t>pattern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of</w:t>
      </w:r>
      <w:r w:rsidR="00722A27">
        <w:rPr>
          <w:rFonts w:ascii="Times New Roman" w:hAnsi="Times New Roman" w:cs="Times New Roman"/>
          <w:color w:val="000000" w:themeColor="text1"/>
          <w:lang w:val="en-AU"/>
        </w:rPr>
        <w:t xml:space="preserve"> only 18% of the global sample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621</w:t>
      </w:r>
      <w:r w:rsidR="00722A27">
        <w:rPr>
          <w:rFonts w:ascii="Times New Roman" w:hAnsi="Times New Roman" w:cs="Times New Roman"/>
          <w:color w:val="000000" w:themeColor="text1"/>
          <w:lang w:val="en-AU"/>
        </w:rPr>
        <w:t xml:space="preserve">). </w:t>
      </w:r>
      <w:r w:rsidR="00BC07D8">
        <w:rPr>
          <w:rFonts w:ascii="Times New Roman" w:hAnsi="Times New Roman" w:cs="Times New Roman"/>
          <w:color w:val="000000" w:themeColor="text1"/>
          <w:lang w:val="en-AU"/>
        </w:rPr>
        <w:t>A</w:t>
      </w:r>
      <w:r w:rsidR="00BC07D8" w:rsidRPr="00526FE5">
        <w:rPr>
          <w:rFonts w:ascii="Times New Roman" w:hAnsi="Times New Roman" w:cs="Times New Roman"/>
          <w:color w:val="000000" w:themeColor="text1"/>
          <w:lang w:val="en-AU"/>
        </w:rPr>
        <w:t xml:space="preserve">s with the parental structures, most languages displaying bifurcate merging </w:t>
      </w:r>
      <w:r w:rsidR="00BC07D8">
        <w:rPr>
          <w:rFonts w:ascii="Times New Roman" w:hAnsi="Times New Roman" w:cs="Times New Roman"/>
          <w:color w:val="000000" w:themeColor="text1"/>
          <w:lang w:val="en-AU"/>
        </w:rPr>
        <w:t>pattern</w:t>
      </w:r>
      <w:r w:rsidR="00BC07D8" w:rsidRPr="00526FE5">
        <w:rPr>
          <w:rFonts w:ascii="Times New Roman" w:hAnsi="Times New Roman" w:cs="Times New Roman"/>
          <w:color w:val="000000" w:themeColor="text1"/>
          <w:lang w:val="en-AU"/>
        </w:rPr>
        <w:t xml:space="preserve"> are from the Trans-New Guinea family</w:t>
      </w:r>
      <w:r w:rsidR="00BC07D8">
        <w:rPr>
          <w:rFonts w:ascii="Times New Roman" w:hAnsi="Times New Roman" w:cs="Times New Roman"/>
          <w:color w:val="000000" w:themeColor="text1"/>
          <w:lang w:val="en-AU"/>
        </w:rPr>
        <w:t xml:space="preserve">, but the bifurcate 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741CC811" w14:textId="5D0EDFE9" w:rsidR="00783FC3" w:rsidRDefault="00783FC3" w:rsidP="00D27BBF">
      <w:pPr>
        <w:rPr>
          <w:rFonts w:ascii="Times New Roman" w:hAnsi="Times New Roman" w:cs="Times New Roman"/>
          <w:color w:val="000000" w:themeColor="text1"/>
          <w:lang w:val="en-AU"/>
        </w:rPr>
      </w:pPr>
    </w:p>
    <w:p w14:paraId="61E6D241" w14:textId="77777777" w:rsidR="00783FC3" w:rsidRDefault="00783FC3" w:rsidP="00D27BBF">
      <w:pPr>
        <w:rPr>
          <w:rFonts w:ascii="Times New Roman" w:hAnsi="Times New Roman" w:cs="Times New Roman"/>
          <w:color w:val="000000" w:themeColor="text1"/>
          <w:lang w:val="en-AU"/>
        </w:rPr>
      </w:pPr>
    </w:p>
    <w:p w14:paraId="09FC955A" w14:textId="0F90BBBE"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w:t>
      </w:r>
      <w:proofErr w:type="gramStart"/>
      <w:r w:rsidRPr="00526FE5">
        <w:rPr>
          <w:rFonts w:ascii="Times New Roman" w:hAnsi="Times New Roman" w:cs="Times New Roman"/>
          <w:color w:val="000000" w:themeColor="text1"/>
          <w:lang w:val="en-AU"/>
        </w:rPr>
        <w:t>a</w:t>
      </w:r>
      <w:proofErr w:type="gramEnd"/>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sidR="006C34CF">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sidR="006C34CF">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sidR="006C34CF">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Of the 97 languages for which we have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and </w:t>
      </w:r>
      <w:r w:rsidRPr="00526FE5">
        <w:rPr>
          <w:rFonts w:ascii="Times New Roman" w:hAnsi="Times New Roman" w:cs="Times New Roman"/>
          <w:color w:val="000000" w:themeColor="text1"/>
          <w:lang w:val="en-AU"/>
        </w:rPr>
        <w:lastRenderedPageBreak/>
        <w:t>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assessing the relationship across generations, but within genders: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bifurcate merging systems co-occur with male cousins bifurcate merging systems in 28 of 66 languages, and mother /aunt and female cousin systems in 19 of 62 </w:t>
      </w:r>
      <w:commentRangeStart w:id="13"/>
      <w:r w:rsidRPr="00526FE5">
        <w:rPr>
          <w:rFonts w:ascii="Times New Roman" w:hAnsi="Times New Roman" w:cs="Times New Roman"/>
          <w:color w:val="000000" w:themeColor="text1"/>
          <w:lang w:val="en-AU"/>
        </w:rPr>
        <w:t>languages</w:t>
      </w:r>
      <w:commentRangeEnd w:id="13"/>
      <w:r w:rsidRPr="00526FE5">
        <w:rPr>
          <w:rFonts w:ascii="Times New Roman" w:hAnsi="Times New Roman" w:cs="Times New Roman"/>
          <w:color w:val="000000" w:themeColor="text1"/>
        </w:rPr>
        <w:commentReference w:id="13"/>
      </w:r>
      <w:r w:rsidRPr="00526FE5">
        <w:rPr>
          <w:rFonts w:ascii="Times New Roman" w:hAnsi="Times New Roman" w:cs="Times New Roman"/>
          <w:color w:val="000000" w:themeColor="text1"/>
          <w:lang w:val="en-AU"/>
        </w:rPr>
        <w:t xml:space="preserve">. As was discussed in the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case, and elsewhere </w:t>
      </w:r>
      <w:r w:rsidR="00755E5A" w:rsidRPr="00526FE5">
        <w:rPr>
          <w:rFonts w:ascii="Times New Roman" w:hAnsi="Times New Roman" w:cs="Times New Roman"/>
          <w:color w:val="000000" w:themeColor="text1"/>
          <w:lang w:val="en-AU"/>
        </w:rPr>
        <w:fldChar w:fldCharType="begin"/>
      </w:r>
      <w:r w:rsidR="00755E5A" w:rsidRPr="00526FE5">
        <w:rPr>
          <w:rFonts w:ascii="Times New Roman" w:hAnsi="Times New Roman" w:cs="Times New Roman"/>
          <w:color w:val="000000" w:themeColor="text1"/>
          <w:lang w:val="en-AU"/>
        </w:rPr>
        <w:instrText xml:space="preserve"> ADDIN ZOTERO_ITEM CSL_CITATION {"citationID":"gXk0f702","properties":{"formattedCitation":"(Passmore et al., 2021)","plainCitation":"(Passmore et al., 2021)","noteIndex":0},"citationItems":[{"id":1217,"uris":["http://zotero.org/users/3412781/items/QI7I4AY2"],"itemData":{"id":1217,"type":"article-journal","abstract":"Across the world people in different societies structure their family relationships in many different ways. These relationships become encoded in their languages as kinship terminology, a word set that maps variably onto a vast genealogical grid of kinship categories, each of which could in principle vary independently. But the observed diversity of kinship terminology is considerably smaller than the enormous theoretical design space. For the past century anthropologists have captured this variation in typological schemes with only a small number of model system types. Whether those types exhibit the internal co-selection of parts implicit in their use is an outstanding question, as is the sufficiency of typologies in capturing variation as a whole. We interrogate the coherence of classic kinship typologies using modern statistical approaches and systematic data from a new database, Kinbank. We first survey the canonical types and their assumed patterns of internal and external co-selection, then present two data-driven approaches to assess internal coherence. Our first analysis reveals that across parents’ and ego’s (one’s own) generation, typology has limited predictive value: knowing the system in one generation does not reliably predict the other. Though we detect limited co-selection between generations, “disharmonic” systems are equally common. Second, we represent structural diversity with a novel multidimensional approach we term kinship space. This approach reveals, for ego’s generation, some broad patterning consistent with the canonical typology, but diversity (and mixed systems) is considerably higher than classical typologies suggest. Our results strongly challenge the descriptive adequacy of the set of canonical kinship types.","container-title":"Biological Theory","DOI":"10.1007/s13752-021-00379-6","ISSN":"1555-5550","journalAbbreviation":"Biol Theory","language":"en","source":"Springer Link","title":"Kin Against Kin: Internal Co-selection and the Coherence of Kinship Typologies","title-short":"Kin Against Kin","URL":"https://doi.org/10.1007/s13752-021-00379-6","author":[{"family":"Passmore","given":"Sam"},{"family":"Barth","given":"Wolfgang"},{"family":"Quinn","given":"Kyla"},{"family":"Greenhill","given":"Simon J."},{"family":"Evans","given":"Nicholas"},{"family":"Jordan","given":"Fiona M."}],"accessed":{"date-parts":[["2021",6,28]]},"issued":{"date-parts":[["2021",6,7]]},"citation-key":"passmoreKinKinInternal2021"}}],"schema":"https://github.com/citation-style-language/schema/raw/master/csl-citation.json"} </w:instrText>
      </w:r>
      <w:r w:rsidR="00755E5A" w:rsidRPr="00526FE5">
        <w:rPr>
          <w:rFonts w:ascii="Times New Roman" w:hAnsi="Times New Roman" w:cs="Times New Roman"/>
          <w:color w:val="000000" w:themeColor="text1"/>
          <w:lang w:val="en-AU"/>
        </w:rPr>
        <w:fldChar w:fldCharType="separate"/>
      </w:r>
      <w:r w:rsidR="00755E5A" w:rsidRPr="00526FE5">
        <w:rPr>
          <w:rFonts w:ascii="Times New Roman" w:hAnsi="Times New Roman" w:cs="Times New Roman"/>
          <w:color w:val="000000" w:themeColor="text1"/>
          <w:lang w:val="en-AU"/>
        </w:rPr>
        <w:t>(Passmore et al., 2021)</w:t>
      </w:r>
      <w:r w:rsidR="00755E5A"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xml:space="preserve">, </w:t>
      </w:r>
      <w:r w:rsidR="00755E5A">
        <w:rPr>
          <w:rFonts w:ascii="Times New Roman" w:hAnsi="Times New Roman" w:cs="Times New Roman"/>
          <w:color w:val="000000" w:themeColor="text1"/>
          <w:lang w:val="en-AU"/>
        </w:rPr>
        <w:t>kinship terminolog</w:t>
      </w:r>
      <w:r w:rsidR="00BC07D8">
        <w:rPr>
          <w:rFonts w:ascii="Times New Roman" w:hAnsi="Times New Roman" w:cs="Times New Roman"/>
          <w:color w:val="000000" w:themeColor="text1"/>
          <w:lang w:val="en-AU"/>
        </w:rPr>
        <w:t>ies</w:t>
      </w:r>
      <w:r w:rsidRPr="00526FE5">
        <w:rPr>
          <w:rFonts w:ascii="Times New Roman" w:hAnsi="Times New Roman" w:cs="Times New Roman"/>
          <w:color w:val="000000" w:themeColor="text1"/>
          <w:lang w:val="en-AU"/>
        </w:rPr>
        <w:t xml:space="preserve"> do not have to be coherent throughout the system for a system to be functional. The inconsistency of merging patterns</w:t>
      </w:r>
      <w:r w:rsidR="00BC07D8">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w:t>
      </w:r>
      <w:proofErr w:type="spellStart"/>
      <w:r w:rsidRPr="00526FE5">
        <w:rPr>
          <w:rFonts w:ascii="Times New Roman" w:hAnsi="Times New Roman" w:cs="Times New Roman"/>
          <w:color w:val="000000" w:themeColor="text1"/>
          <w:lang w:val="en-AU"/>
        </w:rPr>
        <w:t>Halmaheran</w:t>
      </w:r>
      <w:proofErr w:type="spellEnd"/>
      <w:r w:rsidRPr="00526FE5">
        <w:rPr>
          <w:rFonts w:ascii="Times New Roman" w:hAnsi="Times New Roman" w:cs="Times New Roman"/>
          <w:color w:val="000000" w:themeColor="text1"/>
          <w:lang w:val="en-AU"/>
        </w:rPr>
        <w:t xml:space="preserve">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w:t>
      </w:r>
      <w:proofErr w:type="spellStart"/>
      <w:r w:rsidR="008062A6">
        <w:rPr>
          <w:rFonts w:ascii="Times New Roman" w:hAnsi="Times New Roman" w:cs="Times New Roman"/>
          <w:color w:val="000000" w:themeColor="text1"/>
          <w:lang w:val="en-AU"/>
        </w:rPr>
        <w:t>Alor</w:t>
      </w:r>
      <w:proofErr w:type="spellEnd"/>
      <w:r w:rsidR="008062A6">
        <w:rPr>
          <w:rFonts w:ascii="Times New Roman" w:hAnsi="Times New Roman" w:cs="Times New Roman"/>
          <w:color w:val="000000" w:themeColor="text1"/>
          <w:lang w:val="en-AU"/>
        </w:rPr>
        <w:t>-</w:t>
      </w:r>
      <w:proofErr w:type="spellStart"/>
      <w:r w:rsidR="008062A6">
        <w:rPr>
          <w:rFonts w:ascii="Times New Roman" w:hAnsi="Times New Roman" w:cs="Times New Roman"/>
          <w:color w:val="000000" w:themeColor="text1"/>
          <w:lang w:val="en-AU"/>
        </w:rPr>
        <w:t>Pantar</w:t>
      </w:r>
      <w:proofErr w:type="spellEnd"/>
      <w:r w:rsidR="008062A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Another common feature of Papuan kinship terminology is self-reciprocity in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terms, as described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Nagovisi</w:t>
      </w:r>
      <w:proofErr w:type="spellEnd"/>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w:t>
      </w:r>
      <w:proofErr w:type="spellStart"/>
      <w:r w:rsidRPr="00526FE5">
        <w:rPr>
          <w:rFonts w:ascii="Times New Roman" w:hAnsi="Times New Roman" w:cs="Times New Roman"/>
          <w:color w:val="000000" w:themeColor="text1"/>
          <w:lang w:val="en-AU"/>
        </w:rPr>
        <w:t>grandkin</w:t>
      </w:r>
      <w:proofErr w:type="spellEnd"/>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5E469250"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the Nuclear Trans-New Guinea clade, largely in Central West Papuan, </w:t>
      </w:r>
      <w:r w:rsidR="008062A6">
        <w:rPr>
          <w:rFonts w:ascii="Times New Roman" w:hAnsi="Times New Roman" w:cs="Times New Roman"/>
          <w:color w:val="000000" w:themeColor="text1"/>
          <w:lang w:val="en-AU"/>
        </w:rPr>
        <w:t xml:space="preserve">with one Yam language,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55B2094F"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xml:space="preserve">. Because the possible space is so vast, we restrict our analyses to three subsets of kin types: (a) parents and </w:t>
      </w:r>
      <w:proofErr w:type="spellStart"/>
      <w:r w:rsidR="00526FE5" w:rsidRPr="00526FE5">
        <w:rPr>
          <w:rFonts w:ascii="Times New Roman" w:hAnsi="Times New Roman" w:cs="Times New Roman"/>
          <w:color w:val="000000" w:themeColor="text1"/>
          <w:lang w:val="en-AU"/>
        </w:rPr>
        <w:t>nuncles</w:t>
      </w:r>
      <w:proofErr w:type="spellEnd"/>
      <w:r w:rsidR="00526FE5" w:rsidRPr="00526FE5">
        <w:rPr>
          <w:rFonts w:ascii="Times New Roman" w:hAnsi="Times New Roman" w:cs="Times New Roman"/>
          <w:color w:val="000000" w:themeColor="text1"/>
          <w:lang w:val="en-AU"/>
        </w:rPr>
        <w:t>,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proofErr w:type="spellStart"/>
      <w:r w:rsidR="00E91C91">
        <w:rPr>
          <w:rFonts w:ascii="Times New Roman" w:hAnsi="Times New Roman" w:cs="Times New Roman"/>
          <w:color w:val="000000" w:themeColor="text1"/>
          <w:lang w:val="en-AU"/>
        </w:rPr>
        <w:t>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yB</w:t>
      </w:r>
      <w:proofErr w:type="spellEnd"/>
      <w:r w:rsidR="00526FE5" w:rsidRPr="00526FE5">
        <w:rPr>
          <w:rFonts w:ascii="Times New Roman" w:hAnsi="Times New Roman" w:cs="Times New Roman"/>
          <w:color w:val="000000" w:themeColor="text1"/>
          <w:lang w:val="en-AU"/>
        </w:rPr>
        <w:t>) or by the relative age of connecting kin (</w:t>
      </w:r>
      <w:proofErr w:type="spellStart"/>
      <w:r w:rsidR="00E91C91">
        <w:rPr>
          <w:rFonts w:ascii="Times New Roman" w:hAnsi="Times New Roman" w:cs="Times New Roman"/>
          <w:color w:val="000000" w:themeColor="text1"/>
          <w:lang w:val="en-AU"/>
        </w:rPr>
        <w:t>FeB</w:t>
      </w:r>
      <w:proofErr w:type="spellEnd"/>
      <w:r w:rsidR="00E91C91">
        <w:rPr>
          <w:rFonts w:ascii="Times New Roman" w:hAnsi="Times New Roman" w:cs="Times New Roman"/>
          <w:color w:val="000000" w:themeColor="text1"/>
          <w:lang w:val="en-AU"/>
        </w:rPr>
        <w:t xml:space="preserve"> vs </w:t>
      </w:r>
      <w:proofErr w:type="spellStart"/>
      <w:r w:rsidR="00E91C91">
        <w:rPr>
          <w:rFonts w:ascii="Times New Roman" w:hAnsi="Times New Roman" w:cs="Times New Roman"/>
          <w:color w:val="000000" w:themeColor="text1"/>
          <w:lang w:val="en-AU"/>
        </w:rPr>
        <w:t>FyB</w:t>
      </w:r>
      <w:proofErr w:type="spellEnd"/>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xml:space="preserve">. To analyse kinship terminology </w:t>
      </w:r>
      <w:r w:rsidR="00526FE5" w:rsidRPr="00526FE5">
        <w:rPr>
          <w:rFonts w:ascii="Times New Roman" w:hAnsi="Times New Roman" w:cs="Times New Roman"/>
          <w:color w:val="000000" w:themeColor="text1"/>
          <w:lang w:val="en-AU"/>
        </w:rPr>
        <w:lastRenderedPageBreak/>
        <w:t>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proofErr w:type="spellStart"/>
      <w:r w:rsidR="00526FE5" w:rsidRPr="00526FE5">
        <w:rPr>
          <w:rFonts w:ascii="Times New Roman" w:hAnsi="Times New Roman" w:cs="Times New Roman"/>
          <w:i/>
          <w:iCs/>
          <w:color w:val="000000" w:themeColor="text1"/>
          <w:lang w:val="en-AU"/>
        </w:rPr>
        <w:t>dedushka</w:t>
      </w:r>
      <w:proofErr w:type="spellEnd"/>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have unrelated forms but cover identical sets of 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Using the structural vector, we can ask: how many different structures are amongst our Papuan sample? 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523"/>
        <w:gridCol w:w="2071"/>
        <w:gridCol w:w="1623"/>
        <w:gridCol w:w="1560"/>
        <w:gridCol w:w="1502"/>
      </w:tblGrid>
      <w:tr w:rsidR="0062577E" w:rsidRPr="00526FE5" w14:paraId="25D0CCBF" w14:textId="77777777" w:rsidTr="0062577E">
        <w:trPr>
          <w:trHeight w:val="320"/>
          <w:jc w:val="center"/>
        </w:trPr>
        <w:tc>
          <w:tcPr>
            <w:tcW w:w="0" w:type="auto"/>
            <w:noWrap/>
            <w:hideMark/>
          </w:tcPr>
          <w:p w14:paraId="321547E7" w14:textId="77777777" w:rsidR="00526FE5" w:rsidRPr="00526FE5" w:rsidRDefault="00526FE5" w:rsidP="00526FE5">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526FE5" w:rsidRPr="00526FE5" w:rsidRDefault="00526FE5" w:rsidP="00526FE5">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054C3F8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7BCB486C" w:rsidR="00526FE5" w:rsidRPr="00526FE5" w:rsidRDefault="0062577E" w:rsidP="0062577E">
            <w:pPr>
              <w:jc w:val="cente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N</w:t>
            </w:r>
            <w:r w:rsidR="00526FE5" w:rsidRPr="00526FE5">
              <w:rPr>
                <w:rFonts w:ascii="Times New Roman" w:hAnsi="Times New Roman" w:cs="Times New Roman"/>
                <w:color w:val="000000" w:themeColor="text1"/>
                <w:lang w:val="en-AU"/>
              </w:rPr>
              <w:t>uncles</w:t>
            </w:r>
            <w:proofErr w:type="spellEnd"/>
          </w:p>
        </w:tc>
        <w:tc>
          <w:tcPr>
            <w:tcW w:w="1560" w:type="dxa"/>
            <w:tcBorders>
              <w:bottom w:val="single" w:sz="4" w:space="0" w:color="auto"/>
            </w:tcBorders>
            <w:noWrap/>
            <w:vAlign w:val="center"/>
            <w:hideMark/>
          </w:tcPr>
          <w:p w14:paraId="4097451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&amp; Cousins</w:t>
            </w:r>
          </w:p>
        </w:tc>
      </w:tr>
      <w:tr w:rsidR="0062577E" w:rsidRPr="00526FE5" w14:paraId="75A84B88" w14:textId="77777777" w:rsidTr="0062577E">
        <w:trPr>
          <w:trHeight w:val="320"/>
          <w:jc w:val="center"/>
        </w:trPr>
        <w:tc>
          <w:tcPr>
            <w:tcW w:w="0" w:type="auto"/>
            <w:vMerge w:val="restart"/>
            <w:noWrap/>
            <w:vAlign w:val="center"/>
            <w:hideMark/>
          </w:tcPr>
          <w:p w14:paraId="564B855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62577E" w:rsidRPr="00526FE5" w14:paraId="589F92D7" w14:textId="77777777" w:rsidTr="0062577E">
        <w:trPr>
          <w:trHeight w:val="320"/>
          <w:jc w:val="center"/>
        </w:trPr>
        <w:tc>
          <w:tcPr>
            <w:tcW w:w="0" w:type="auto"/>
            <w:vMerge/>
            <w:vAlign w:val="center"/>
            <w:hideMark/>
          </w:tcPr>
          <w:p w14:paraId="54669A2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62577E" w:rsidRPr="00526FE5" w14:paraId="2103FFA9" w14:textId="77777777" w:rsidTr="0062577E">
        <w:trPr>
          <w:trHeight w:val="320"/>
          <w:jc w:val="center"/>
        </w:trPr>
        <w:tc>
          <w:tcPr>
            <w:tcW w:w="0" w:type="auto"/>
            <w:vMerge w:val="restart"/>
            <w:noWrap/>
            <w:vAlign w:val="center"/>
            <w:hideMark/>
          </w:tcPr>
          <w:p w14:paraId="7CD12D1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62577E" w:rsidRPr="00526FE5" w14:paraId="6BDEB047" w14:textId="77777777" w:rsidTr="0062577E">
        <w:trPr>
          <w:trHeight w:val="320"/>
          <w:jc w:val="center"/>
        </w:trPr>
        <w:tc>
          <w:tcPr>
            <w:tcW w:w="0" w:type="auto"/>
            <w:vMerge/>
            <w:vAlign w:val="center"/>
            <w:hideMark/>
          </w:tcPr>
          <w:p w14:paraId="3173B795"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62577E" w:rsidRPr="00526FE5" w14:paraId="2D06FA75" w14:textId="77777777" w:rsidTr="0062577E">
        <w:trPr>
          <w:trHeight w:val="320"/>
          <w:jc w:val="center"/>
        </w:trPr>
        <w:tc>
          <w:tcPr>
            <w:tcW w:w="0" w:type="auto"/>
            <w:vMerge w:val="restart"/>
            <w:noWrap/>
            <w:vAlign w:val="center"/>
            <w:hideMark/>
          </w:tcPr>
          <w:p w14:paraId="591D750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62577E" w:rsidRPr="00526FE5" w14:paraId="29513048" w14:textId="77777777" w:rsidTr="0062577E">
        <w:trPr>
          <w:trHeight w:val="320"/>
          <w:jc w:val="center"/>
        </w:trPr>
        <w:tc>
          <w:tcPr>
            <w:tcW w:w="0" w:type="auto"/>
            <w:vMerge/>
            <w:vAlign w:val="center"/>
            <w:hideMark/>
          </w:tcPr>
          <w:p w14:paraId="7FC3322B"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62577E" w:rsidRPr="00526FE5" w14:paraId="6C9DA824" w14:textId="77777777" w:rsidTr="0062577E">
        <w:trPr>
          <w:trHeight w:val="320"/>
          <w:jc w:val="center"/>
        </w:trPr>
        <w:tc>
          <w:tcPr>
            <w:tcW w:w="0" w:type="auto"/>
            <w:vMerge w:val="restart"/>
            <w:noWrap/>
            <w:vAlign w:val="center"/>
            <w:hideMark/>
          </w:tcPr>
          <w:p w14:paraId="2AB607EF"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62577E" w:rsidRPr="00526FE5" w14:paraId="3A50BA9B" w14:textId="77777777" w:rsidTr="0062577E">
        <w:trPr>
          <w:trHeight w:val="320"/>
          <w:jc w:val="center"/>
        </w:trPr>
        <w:tc>
          <w:tcPr>
            <w:tcW w:w="0" w:type="auto"/>
            <w:vMerge/>
            <w:vAlign w:val="center"/>
            <w:hideMark/>
          </w:tcPr>
          <w:p w14:paraId="7748535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62577E" w:rsidRPr="00526FE5" w14:paraId="78299E5A" w14:textId="77777777" w:rsidTr="0062577E">
        <w:trPr>
          <w:trHeight w:val="320"/>
          <w:jc w:val="center"/>
        </w:trPr>
        <w:tc>
          <w:tcPr>
            <w:tcW w:w="0" w:type="auto"/>
            <w:vMerge w:val="restart"/>
            <w:noWrap/>
            <w:vAlign w:val="center"/>
            <w:hideMark/>
          </w:tcPr>
          <w:p w14:paraId="4613991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Kinbank</w:t>
            </w:r>
          </w:p>
        </w:tc>
        <w:tc>
          <w:tcPr>
            <w:tcW w:w="2071" w:type="dxa"/>
            <w:tcBorders>
              <w:top w:val="single" w:sz="4" w:space="0" w:color="auto"/>
              <w:bottom w:val="nil"/>
              <w:right w:val="single" w:sz="4" w:space="0" w:color="auto"/>
            </w:tcBorders>
            <w:noWrap/>
            <w:vAlign w:val="center"/>
            <w:hideMark/>
          </w:tcPr>
          <w:p w14:paraId="78E5A7F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62577E" w:rsidRPr="00526FE5" w14:paraId="02C0B9A5" w14:textId="77777777" w:rsidTr="0062577E">
        <w:trPr>
          <w:trHeight w:val="320"/>
          <w:jc w:val="center"/>
        </w:trPr>
        <w:tc>
          <w:tcPr>
            <w:tcW w:w="0" w:type="auto"/>
            <w:vMerge/>
            <w:hideMark/>
          </w:tcPr>
          <w:p w14:paraId="6FACD748"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62577E" w:rsidRPr="00526FE5" w14:paraId="1257501C" w14:textId="77777777" w:rsidTr="0062577E">
        <w:trPr>
          <w:trHeight w:val="320"/>
          <w:jc w:val="center"/>
        </w:trPr>
        <w:tc>
          <w:tcPr>
            <w:tcW w:w="0" w:type="auto"/>
            <w:vMerge/>
            <w:hideMark/>
          </w:tcPr>
          <w:p w14:paraId="369E9023"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 Sample</w:t>
            </w:r>
          </w:p>
        </w:tc>
        <w:tc>
          <w:tcPr>
            <w:tcW w:w="1623" w:type="dxa"/>
            <w:tcBorders>
              <w:top w:val="nil"/>
              <w:left w:val="single" w:sz="4" w:space="0" w:color="auto"/>
              <w:bottom w:val="single" w:sz="4" w:space="0" w:color="auto"/>
              <w:right w:val="single" w:sz="4" w:space="0" w:color="auto"/>
            </w:tcBorders>
            <w:noWrap/>
            <w:hideMark/>
          </w:tcPr>
          <w:p w14:paraId="00033B9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(28.93 - 35.82)</w:t>
            </w:r>
          </w:p>
        </w:tc>
        <w:tc>
          <w:tcPr>
            <w:tcW w:w="1560" w:type="dxa"/>
            <w:tcBorders>
              <w:top w:val="nil"/>
              <w:left w:val="single" w:sz="4" w:space="0" w:color="auto"/>
              <w:bottom w:val="single" w:sz="4" w:space="0" w:color="auto"/>
              <w:right w:val="single" w:sz="4" w:space="0" w:color="auto"/>
            </w:tcBorders>
            <w:noWrap/>
            <w:hideMark/>
          </w:tcPr>
          <w:p w14:paraId="0333AB7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(25.94 - 32.59)</w:t>
            </w:r>
          </w:p>
        </w:tc>
        <w:tc>
          <w:tcPr>
            <w:tcW w:w="1502" w:type="dxa"/>
            <w:tcBorders>
              <w:top w:val="nil"/>
              <w:left w:val="single" w:sz="4" w:space="0" w:color="auto"/>
              <w:bottom w:val="single" w:sz="4" w:space="0" w:color="auto"/>
            </w:tcBorders>
            <w:noWrap/>
            <w:hideMark/>
          </w:tcPr>
          <w:p w14:paraId="300C4D6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6DB7922F"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w:t>
      </w:r>
      <w:proofErr w:type="spellStart"/>
      <w:r w:rsidRPr="00526FE5">
        <w:rPr>
          <w:rFonts w:ascii="Times New Roman" w:hAnsi="Times New Roman" w:cs="Times New Roman"/>
          <w:color w:val="000000" w:themeColor="text1"/>
          <w:lang w:val="en-AU"/>
        </w:rPr>
        <w:t>Nuncles</w:t>
      </w:r>
      <w:proofErr w:type="spellEnd"/>
      <w:r w:rsidRPr="00526FE5">
        <w:rPr>
          <w:rFonts w:ascii="Times New Roman" w:hAnsi="Times New Roman" w:cs="Times New Roman"/>
          <w:color w:val="000000" w:themeColor="text1"/>
          <w:lang w:val="en-AU"/>
        </w:rPr>
        <w:t xml:space="preserve"> have a ratio of 5.</w:t>
      </w:r>
      <w:ins w:id="14" w:author="Sam Passmore" w:date="2023-05-24T11:44:00Z">
        <w:r w:rsidR="00787AE9">
          <w:rPr>
            <w:rFonts w:ascii="Times New Roman" w:hAnsi="Times New Roman" w:cs="Times New Roman"/>
            <w:color w:val="000000" w:themeColor="text1"/>
            <w:lang w:val="en-AU"/>
          </w:rPr>
          <w:t>7</w:t>
        </w:r>
      </w:ins>
      <w:del w:id="15" w:author="Sam Passmore" w:date="2023-05-24T11:44:00Z">
        <w:r w:rsidRPr="00526FE5" w:rsidDel="00787AE9">
          <w:rPr>
            <w:rFonts w:ascii="Times New Roman" w:hAnsi="Times New Roman" w:cs="Times New Roman"/>
            <w:color w:val="000000" w:themeColor="text1"/>
            <w:lang w:val="en-AU"/>
          </w:rPr>
          <w:delText>6</w:delText>
        </w:r>
      </w:del>
      <w:r w:rsidRPr="00526FE5">
        <w:rPr>
          <w:rFonts w:ascii="Times New Roman" w:hAnsi="Times New Roman" w:cs="Times New Roman"/>
          <w:color w:val="000000" w:themeColor="text1"/>
          <w:lang w:val="en-AU"/>
        </w:rPr>
        <w:t xml:space="preserve"> languages per structure, while the Papuan sample has a ratio of 2.</w:t>
      </w:r>
      <w:ins w:id="16" w:author="Sam Passmore" w:date="2023-05-24T11:44:00Z">
        <w:r w:rsidR="00787AE9">
          <w:rPr>
            <w:rFonts w:ascii="Times New Roman" w:hAnsi="Times New Roman" w:cs="Times New Roman"/>
            <w:color w:val="000000" w:themeColor="text1"/>
            <w:lang w:val="en-AU"/>
          </w:rPr>
          <w:t>4</w:t>
        </w:r>
      </w:ins>
      <w:del w:id="17" w:author="Sam Passmore" w:date="2023-05-24T11:44:00Z">
        <w:r w:rsidRPr="00526FE5" w:rsidDel="00787AE9">
          <w:rPr>
            <w:rFonts w:ascii="Times New Roman" w:hAnsi="Times New Roman" w:cs="Times New Roman"/>
            <w:color w:val="000000" w:themeColor="text1"/>
            <w:lang w:val="en-AU"/>
          </w:rPr>
          <w:delText>3</w:delText>
        </w:r>
      </w:del>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del w:id="18" w:author="Sam Passmore" w:date="2023-05-24T11:44:00Z">
        <w:r w:rsidR="00B20018" w:rsidDel="00787AE9">
          <w:rPr>
            <w:rFonts w:ascii="Times New Roman" w:hAnsi="Times New Roman" w:cs="Times New Roman"/>
            <w:color w:val="000000" w:themeColor="text1"/>
            <w:lang w:val="en-AU"/>
          </w:rPr>
          <w:delText xml:space="preserve">The </w:delText>
        </w:r>
        <w:r w:rsidR="006A217B" w:rsidDel="00787AE9">
          <w:rPr>
            <w:rFonts w:ascii="Times New Roman" w:hAnsi="Times New Roman" w:cs="Times New Roman"/>
            <w:color w:val="000000" w:themeColor="text1"/>
            <w:lang w:val="en-AU"/>
          </w:rPr>
          <w:delText>low</w:delText>
        </w:r>
        <w:r w:rsidR="00B20018" w:rsidDel="00787AE9">
          <w:rPr>
            <w:rFonts w:ascii="Times New Roman" w:hAnsi="Times New Roman" w:cs="Times New Roman"/>
            <w:color w:val="000000" w:themeColor="text1"/>
            <w:lang w:val="en-AU"/>
          </w:rPr>
          <w:delText xml:space="preserve"> diversity</w:delText>
        </w:r>
        <w:r w:rsidRPr="00526FE5" w:rsidDel="00787AE9">
          <w:rPr>
            <w:rFonts w:ascii="Times New Roman" w:hAnsi="Times New Roman" w:cs="Times New Roman"/>
            <w:color w:val="000000" w:themeColor="text1"/>
            <w:lang w:val="en-AU"/>
          </w:rPr>
          <w:delText xml:space="preserve"> is </w:delText>
        </w:r>
        <w:r w:rsidR="00B20018" w:rsidDel="00787AE9">
          <w:rPr>
            <w:rFonts w:ascii="Times New Roman" w:hAnsi="Times New Roman" w:cs="Times New Roman"/>
            <w:color w:val="000000" w:themeColor="text1"/>
            <w:lang w:val="en-AU"/>
          </w:rPr>
          <w:delText>most striking in</w:delText>
        </w:r>
        <w:r w:rsidRPr="00526FE5" w:rsidDel="00787AE9">
          <w:rPr>
            <w:rFonts w:ascii="Times New Roman" w:hAnsi="Times New Roman" w:cs="Times New Roman"/>
            <w:color w:val="000000" w:themeColor="text1"/>
            <w:lang w:val="en-AU"/>
          </w:rPr>
          <w:delText xml:space="preserve"> Indo-European</w:delText>
        </w:r>
      </w:del>
      <w:ins w:id="19" w:author="Sam Passmore" w:date="2023-05-24T11:44:00Z">
        <w:r w:rsidR="00787AE9">
          <w:rPr>
            <w:rFonts w:ascii="Times New Roman" w:hAnsi="Times New Roman" w:cs="Times New Roman"/>
            <w:color w:val="000000" w:themeColor="text1"/>
            <w:lang w:val="en-AU"/>
          </w:rPr>
          <w:t>Indo-European shows the lowest level of diversity</w:t>
        </w:r>
      </w:ins>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7DE1D54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ins w:id="20" w:author="Sam Passmore" w:date="2023-05-24T11:45:00Z">
        <w:r w:rsidR="00787AE9">
          <w:rPr>
            <w:rFonts w:ascii="Times New Roman" w:hAnsi="Times New Roman" w:cs="Times New Roman"/>
            <w:color w:val="000000" w:themeColor="text1"/>
            <w:lang w:val="en-AU"/>
          </w:rPr>
          <w:t>6</w:t>
        </w:r>
      </w:ins>
      <w:del w:id="21" w:author="Sam Passmore" w:date="2023-05-24T11:45:00Z">
        <w:r w:rsidRPr="00526FE5" w:rsidDel="00787AE9">
          <w:rPr>
            <w:rFonts w:ascii="Times New Roman" w:hAnsi="Times New Roman" w:cs="Times New Roman"/>
            <w:color w:val="000000" w:themeColor="text1"/>
            <w:lang w:val="en-AU"/>
          </w:rPr>
          <w:delText>5</w:delText>
        </w:r>
      </w:del>
      <w:r w:rsidRPr="00526FE5">
        <w:rPr>
          <w:rFonts w:ascii="Times New Roman" w:hAnsi="Times New Roman" w:cs="Times New Roman"/>
          <w:color w:val="000000" w:themeColor="text1"/>
          <w:lang w:val="en-AU"/>
        </w:rPr>
        <w:t xml:space="preserve"> languages per structure in the global sample, but only 3.</w:t>
      </w:r>
      <w:ins w:id="22" w:author="Sam Passmore" w:date="2023-05-24T11:45:00Z">
        <w:r w:rsidR="00787AE9">
          <w:rPr>
            <w:rFonts w:ascii="Times New Roman" w:hAnsi="Times New Roman" w:cs="Times New Roman"/>
            <w:color w:val="000000" w:themeColor="text1"/>
            <w:lang w:val="en-AU"/>
          </w:rPr>
          <w:t>1</w:t>
        </w:r>
      </w:ins>
      <w:del w:id="23" w:author="Sam Passmore" w:date="2023-05-24T11:45:00Z">
        <w:r w:rsidRPr="00526FE5" w:rsidDel="00787AE9">
          <w:rPr>
            <w:rFonts w:ascii="Times New Roman" w:hAnsi="Times New Roman" w:cs="Times New Roman"/>
            <w:color w:val="000000" w:themeColor="text1"/>
            <w:lang w:val="en-AU"/>
          </w:rPr>
          <w:delText>0</w:delText>
        </w:r>
      </w:del>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ins w:id="24" w:author="Sam Passmore" w:date="2023-05-24T11:46:00Z">
        <w:r w:rsidR="00787AE9">
          <w:rPr>
            <w:rFonts w:ascii="Times New Roman" w:hAnsi="Times New Roman" w:cs="Times New Roman"/>
            <w:color w:val="000000" w:themeColor="text1"/>
            <w:lang w:val="en-AU"/>
          </w:rPr>
          <w:t>Extending the sibling analysis to include cousins</w:t>
        </w:r>
      </w:ins>
      <w:del w:id="25" w:author="Sam Passmore" w:date="2023-05-24T11:46:00Z">
        <w:r w:rsidRPr="00526FE5" w:rsidDel="00787AE9">
          <w:rPr>
            <w:rFonts w:ascii="Times New Roman" w:hAnsi="Times New Roman" w:cs="Times New Roman"/>
            <w:color w:val="000000" w:themeColor="text1"/>
            <w:lang w:val="en-AU"/>
          </w:rPr>
          <w:delText xml:space="preserve">Finally, </w:delText>
        </w:r>
        <w:r w:rsidR="006A217B" w:rsidDel="00787AE9">
          <w:rPr>
            <w:rFonts w:ascii="Times New Roman" w:hAnsi="Times New Roman" w:cs="Times New Roman"/>
            <w:color w:val="000000" w:themeColor="text1"/>
            <w:lang w:val="en-AU"/>
          </w:rPr>
          <w:delText>s</w:delText>
        </w:r>
        <w:r w:rsidRPr="00526FE5" w:rsidDel="00787AE9">
          <w:rPr>
            <w:rFonts w:ascii="Times New Roman" w:hAnsi="Times New Roman" w:cs="Times New Roman"/>
            <w:color w:val="000000" w:themeColor="text1"/>
            <w:lang w:val="en-AU"/>
          </w:rPr>
          <w:delText xml:space="preserve">iblings and </w:delText>
        </w:r>
        <w:r w:rsidR="006A217B" w:rsidDel="00787AE9">
          <w:rPr>
            <w:rFonts w:ascii="Times New Roman" w:hAnsi="Times New Roman" w:cs="Times New Roman"/>
            <w:color w:val="000000" w:themeColor="text1"/>
            <w:lang w:val="en-AU"/>
          </w:rPr>
          <w:delText>c</w:delText>
        </w:r>
        <w:r w:rsidRPr="00526FE5" w:rsidDel="00787AE9">
          <w:rPr>
            <w:rFonts w:ascii="Times New Roman" w:hAnsi="Times New Roman" w:cs="Times New Roman"/>
            <w:color w:val="000000" w:themeColor="text1"/>
            <w:lang w:val="en-AU"/>
          </w:rPr>
          <w:delText>ousins have</w:delText>
        </w:r>
      </w:del>
      <w:ins w:id="26" w:author="Sam Passmore" w:date="2023-05-24T11:46:00Z">
        <w:r w:rsidR="00787AE9">
          <w:rPr>
            <w:rFonts w:ascii="Times New Roman" w:hAnsi="Times New Roman" w:cs="Times New Roman"/>
            <w:color w:val="000000" w:themeColor="text1"/>
            <w:lang w:val="en-AU"/>
          </w:rPr>
          <w:t>, the Kinbank sample contains</w:t>
        </w:r>
      </w:ins>
      <w:r w:rsidRPr="00526FE5">
        <w:rPr>
          <w:rFonts w:ascii="Times New Roman" w:hAnsi="Times New Roman" w:cs="Times New Roman"/>
          <w:color w:val="000000" w:themeColor="text1"/>
          <w:lang w:val="en-AU"/>
        </w:rPr>
        <w:t xml:space="preserve"> a ratio of 1.9 languages per structure</w:t>
      </w:r>
      <w:del w:id="27" w:author="Sam Passmore" w:date="2023-05-24T11:46:00Z">
        <w:r w:rsidRPr="00526FE5" w:rsidDel="00787AE9">
          <w:rPr>
            <w:rFonts w:ascii="Times New Roman" w:hAnsi="Times New Roman" w:cs="Times New Roman"/>
            <w:color w:val="000000" w:themeColor="text1"/>
            <w:lang w:val="en-AU"/>
          </w:rPr>
          <w:delText xml:space="preserve"> in Kinbank</w:delText>
        </w:r>
      </w:del>
      <w:r w:rsidRPr="00526FE5">
        <w:rPr>
          <w:rFonts w:ascii="Times New Roman" w:hAnsi="Times New Roman" w:cs="Times New Roman"/>
          <w:color w:val="000000" w:themeColor="text1"/>
          <w:lang w:val="en-AU"/>
        </w:rPr>
        <w:t>, but Papuan languages have a ratio of 1.</w:t>
      </w:r>
      <w:ins w:id="28" w:author="Sam Passmore" w:date="2023-05-24T11:45:00Z">
        <w:r w:rsidR="00787AE9">
          <w:rPr>
            <w:rFonts w:ascii="Times New Roman" w:hAnsi="Times New Roman" w:cs="Times New Roman"/>
            <w:color w:val="000000" w:themeColor="text1"/>
            <w:lang w:val="en-AU"/>
          </w:rPr>
          <w:t>2</w:t>
        </w:r>
      </w:ins>
      <w:del w:id="29" w:author="Sam Passmore" w:date="2023-05-24T11:45:00Z">
        <w:r w:rsidRPr="00526FE5" w:rsidDel="00787AE9">
          <w:rPr>
            <w:rFonts w:ascii="Times New Roman" w:hAnsi="Times New Roman" w:cs="Times New Roman"/>
            <w:color w:val="000000" w:themeColor="text1"/>
            <w:lang w:val="en-AU"/>
          </w:rPr>
          <w:delText>1</w:delText>
        </w:r>
      </w:del>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w:t>
      </w:r>
      <w:commentRangeStart w:id="30"/>
      <w:commentRangeStart w:id="31"/>
      <w:r w:rsidRPr="00526FE5">
        <w:rPr>
          <w:rFonts w:ascii="Times New Roman" w:hAnsi="Times New Roman" w:cs="Times New Roman"/>
          <w:color w:val="000000" w:themeColor="text1"/>
          <w:lang w:val="en-AU"/>
        </w:rPr>
        <w:t>structure</w:t>
      </w:r>
      <w:commentRangeEnd w:id="30"/>
      <w:r w:rsidR="00600F88">
        <w:rPr>
          <w:rStyle w:val="CommentReference"/>
        </w:rPr>
        <w:commentReference w:id="30"/>
      </w:r>
      <w:commentRangeEnd w:id="31"/>
      <w:r w:rsidR="00787AE9">
        <w:rPr>
          <w:rStyle w:val="CommentReference"/>
        </w:rPr>
        <w:commentReference w:id="31"/>
      </w:r>
      <w:r w:rsidRPr="00526FE5">
        <w:rPr>
          <w:rFonts w:ascii="Times New Roman" w:hAnsi="Times New Roman" w:cs="Times New Roman"/>
          <w:color w:val="000000" w:themeColor="text1"/>
          <w:lang w:val="en-AU"/>
        </w:rPr>
        <w:t xml:space="preserv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3B5E1C5A"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del w:id="32" w:author="Sam Passmore" w:date="2023-05-24T11:59:00Z">
        <w:r w:rsidRPr="00526FE5" w:rsidDel="003A5731">
          <w:rPr>
            <w:rFonts w:ascii="Times New Roman" w:hAnsi="Times New Roman" w:cs="Times New Roman"/>
            <w:color w:val="000000" w:themeColor="text1"/>
          </w:rPr>
          <w:delText>defined by</w:delText>
        </w:r>
      </w:del>
      <w:ins w:id="33" w:author="Sam Passmore" w:date="2023-05-24T11:59:00Z">
        <w:r w:rsidR="003A5731">
          <w:rPr>
            <w:rFonts w:ascii="Times New Roman" w:hAnsi="Times New Roman" w:cs="Times New Roman"/>
            <w:color w:val="000000" w:themeColor="text1"/>
          </w:rPr>
          <w:t>across</w:t>
        </w:r>
      </w:ins>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22"/>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ins w:id="34" w:author="Sam Passmore" w:date="2023-05-24T11:59:00Z">
        <w:r w:rsidR="003A5731">
          <w:rPr>
            <w:rFonts w:ascii="Times New Roman" w:hAnsi="Times New Roman" w:cs="Times New Roman"/>
            <w:color w:val="000000" w:themeColor="text1"/>
          </w:rPr>
          <w:t>To calculate the ‘design space dispersal’ (‘dispersal’ for short) for P</w:t>
        </w:r>
      </w:ins>
      <w:ins w:id="35" w:author="Sam Passmore" w:date="2023-05-24T12:00:00Z">
        <w:r w:rsidR="003A5731">
          <w:rPr>
            <w:rFonts w:ascii="Times New Roman" w:hAnsi="Times New Roman" w:cs="Times New Roman"/>
            <w:color w:val="000000" w:themeColor="text1"/>
          </w:rPr>
          <w:t>apuan and other language groups, we first calculate the size of the entire space by comparing all pairs of Kinbank languages and calculating the Manhattan distance between them</w:t>
        </w:r>
      </w:ins>
      <w:ins w:id="36" w:author="Sam Passmore" w:date="2023-05-24T12:01:00Z">
        <w:r w:rsidR="003A5731">
          <w:rPr>
            <w:rFonts w:ascii="Times New Roman" w:hAnsi="Times New Roman" w:cs="Times New Roman"/>
            <w:color w:val="000000" w:themeColor="text1"/>
          </w:rPr>
          <w:t xml:space="preserve"> </w:t>
        </w:r>
      </w:ins>
      <w:del w:id="37" w:author="Sam Passmore" w:date="2023-05-24T11:58:00Z">
        <w:r w:rsidR="001414C8" w:rsidRPr="003A5731" w:rsidDel="00787AE9">
          <w:rPr>
            <w:rFonts w:ascii="Times New Roman" w:hAnsi="Times New Roman" w:cs="Times New Roman"/>
            <w:strike/>
            <w:color w:val="000000" w:themeColor="text1"/>
            <w:rPrChange w:id="38" w:author="Sam Passmore" w:date="2023-05-24T12:01:00Z">
              <w:rPr>
                <w:rFonts w:ascii="Times New Roman" w:hAnsi="Times New Roman" w:cs="Times New Roman"/>
                <w:color w:val="000000" w:themeColor="text1"/>
              </w:rPr>
            </w:rPrChange>
          </w:rPr>
          <w:delText xml:space="preserve"> </w:delText>
        </w:r>
        <w:r w:rsidRPr="003A5731" w:rsidDel="00787AE9">
          <w:rPr>
            <w:rFonts w:ascii="Times New Roman" w:hAnsi="Times New Roman" w:cs="Times New Roman"/>
            <w:strike/>
            <w:color w:val="000000" w:themeColor="text1"/>
            <w:rPrChange w:id="39" w:author="Sam Passmore" w:date="2023-05-24T12:01:00Z">
              <w:rPr>
                <w:rFonts w:ascii="Times New Roman" w:hAnsi="Times New Roman" w:cs="Times New Roman"/>
                <w:color w:val="000000" w:themeColor="text1"/>
              </w:rPr>
            </w:rPrChange>
          </w:rPr>
          <w:delText xml:space="preserve"> </w:delText>
        </w:r>
      </w:del>
      <w:del w:id="40" w:author="Sam Passmore" w:date="2023-05-24T12:01:00Z">
        <w:r w:rsidRPr="003A5731" w:rsidDel="003A5731">
          <w:rPr>
            <w:rFonts w:ascii="Times New Roman" w:hAnsi="Times New Roman" w:cs="Times New Roman"/>
            <w:strike/>
            <w:color w:val="000000" w:themeColor="text1"/>
            <w:rPrChange w:id="41" w:author="Sam Passmore" w:date="2023-05-24T12:01:00Z">
              <w:rPr>
                <w:rFonts w:ascii="Times New Roman" w:hAnsi="Times New Roman" w:cs="Times New Roman"/>
                <w:color w:val="000000" w:themeColor="text1"/>
              </w:rPr>
            </w:rPrChange>
          </w:rPr>
          <w:delText xml:space="preserve">We calculate the </w:delText>
        </w:r>
        <w:r w:rsidR="001414C8" w:rsidRPr="003A5731" w:rsidDel="003A5731">
          <w:rPr>
            <w:rFonts w:ascii="Times New Roman" w:hAnsi="Times New Roman" w:cs="Times New Roman"/>
            <w:strike/>
            <w:color w:val="000000" w:themeColor="text1"/>
            <w:rPrChange w:id="42" w:author="Sam Passmore" w:date="2023-05-24T12:01:00Z">
              <w:rPr>
                <w:rFonts w:ascii="Times New Roman" w:hAnsi="Times New Roman" w:cs="Times New Roman"/>
                <w:color w:val="000000" w:themeColor="text1"/>
              </w:rPr>
            </w:rPrChange>
          </w:rPr>
          <w:delText>‘design space dispersal’</w:delText>
        </w:r>
        <w:r w:rsidRPr="003A5731" w:rsidDel="003A5731">
          <w:rPr>
            <w:rFonts w:ascii="Times New Roman" w:hAnsi="Times New Roman" w:cs="Times New Roman"/>
            <w:strike/>
            <w:color w:val="000000" w:themeColor="text1"/>
            <w:rPrChange w:id="43" w:author="Sam Passmore" w:date="2023-05-24T12:01:00Z">
              <w:rPr>
                <w:rFonts w:ascii="Times New Roman" w:hAnsi="Times New Roman" w:cs="Times New Roman"/>
                <w:color w:val="000000" w:themeColor="text1"/>
              </w:rPr>
            </w:rPrChange>
          </w:rPr>
          <w:delText xml:space="preserve"> </w:delText>
        </w:r>
        <w:r w:rsidR="006F5819" w:rsidRPr="003A5731" w:rsidDel="003A5731">
          <w:rPr>
            <w:rFonts w:ascii="Times New Roman" w:hAnsi="Times New Roman" w:cs="Times New Roman"/>
            <w:strike/>
            <w:color w:val="000000" w:themeColor="text1"/>
            <w:rPrChange w:id="44" w:author="Sam Passmore" w:date="2023-05-24T12:01:00Z">
              <w:rPr>
                <w:rFonts w:ascii="Times New Roman" w:hAnsi="Times New Roman" w:cs="Times New Roman"/>
                <w:color w:val="000000" w:themeColor="text1"/>
              </w:rPr>
            </w:rPrChange>
          </w:rPr>
          <w:delText xml:space="preserve">(‘dispersal’ for short) </w:delText>
        </w:r>
        <w:r w:rsidRPr="003A5731" w:rsidDel="003A5731">
          <w:rPr>
            <w:rFonts w:ascii="Times New Roman" w:hAnsi="Times New Roman" w:cs="Times New Roman"/>
            <w:strike/>
            <w:color w:val="000000" w:themeColor="text1"/>
            <w:rPrChange w:id="45" w:author="Sam Passmore" w:date="2023-05-24T12:01:00Z">
              <w:rPr>
                <w:rFonts w:ascii="Times New Roman" w:hAnsi="Times New Roman" w:cs="Times New Roman"/>
                <w:color w:val="000000" w:themeColor="text1"/>
              </w:rPr>
            </w:rPrChange>
          </w:rPr>
          <w:delText xml:space="preserve">of Papuan languages by first calculating the Manhattan distance between all pairs of </w:delText>
        </w:r>
      </w:del>
      <w:commentRangeStart w:id="46"/>
      <w:r w:rsidRPr="003A5731">
        <w:rPr>
          <w:rFonts w:ascii="Times New Roman" w:hAnsi="Times New Roman" w:cs="Times New Roman"/>
          <w:strike/>
          <w:color w:val="000000" w:themeColor="text1"/>
          <w:rPrChange w:id="47" w:author="Sam Passmore" w:date="2023-05-24T12:01:00Z">
            <w:rPr>
              <w:rFonts w:ascii="Times New Roman" w:hAnsi="Times New Roman" w:cs="Times New Roman"/>
              <w:color w:val="000000" w:themeColor="text1"/>
            </w:rPr>
          </w:rPrChange>
        </w:rPr>
        <w:t>languages</w:t>
      </w:r>
      <w:commentRangeEnd w:id="46"/>
      <w:r w:rsidR="006F5819" w:rsidRPr="003A5731">
        <w:rPr>
          <w:rFonts w:ascii="Times New Roman" w:hAnsi="Times New Roman" w:cs="Times New Roman"/>
          <w:color w:val="000000" w:themeColor="text1"/>
          <w:rPrChange w:id="48" w:author="Sam Passmore" w:date="2023-05-24T12:01:00Z">
            <w:rPr>
              <w:rStyle w:val="CommentReference"/>
            </w:rPr>
          </w:rPrChange>
        </w:rPr>
        <w:commentReference w:id="46"/>
      </w:r>
      <w:del w:id="49" w:author="Sam Passmore" w:date="2023-05-24T12:01:00Z">
        <w:r w:rsidR="006A217B" w:rsidDel="003A5731">
          <w:rPr>
            <w:rFonts w:ascii="Times New Roman" w:hAnsi="Times New Roman" w:cs="Times New Roman"/>
            <w:color w:val="000000" w:themeColor="text1"/>
          </w:rPr>
          <w:delText>, where</w:delText>
        </w:r>
      </w:del>
      <w:ins w:id="50" w:author="Sam Passmore" w:date="2023-05-24T12:01:00Z">
        <w:r w:rsidR="003A5731">
          <w:rPr>
            <w:rFonts w:ascii="Times New Roman" w:hAnsi="Times New Roman" w:cs="Times New Roman"/>
            <w:color w:val="000000" w:themeColor="text1"/>
          </w:rPr>
          <w:t>.</w:t>
        </w:r>
      </w:ins>
      <w:r w:rsidRPr="00526FE5">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w:t>
      </w:r>
      <w:del w:id="51" w:author="Sam Passmore" w:date="2023-05-24T12:02:00Z">
        <w:r w:rsidR="006A217B" w:rsidDel="003A5731">
          <w:rPr>
            <w:rFonts w:ascii="Times New Roman" w:hAnsi="Times New Roman" w:cs="Times New Roman"/>
            <w:color w:val="000000" w:themeColor="text1"/>
            <w:lang w:val="en-AU"/>
          </w:rPr>
          <w:delText>,</w:delText>
        </w:r>
        <w:r w:rsidRPr="00526FE5" w:rsidDel="003A5731">
          <w:rPr>
            <w:rFonts w:ascii="Times New Roman" w:hAnsi="Times New Roman" w:cs="Times New Roman"/>
            <w:color w:val="000000" w:themeColor="text1"/>
            <w:lang w:val="en-AU"/>
          </w:rPr>
          <w:delText xml:space="preserve"> </w:delText>
        </w:r>
      </w:del>
      <w:del w:id="52" w:author="Sam Passmore" w:date="2023-05-24T12:01:00Z">
        <w:r w:rsidRPr="00526FE5" w:rsidDel="003A5731">
          <w:rPr>
            <w:rFonts w:ascii="Times New Roman" w:hAnsi="Times New Roman" w:cs="Times New Roman"/>
            <w:color w:val="000000" w:themeColor="text1"/>
            <w:lang w:val="en-AU"/>
          </w:rPr>
          <w:delText xml:space="preserve">thus </w:delText>
        </w:r>
      </w:del>
      <w:del w:id="53" w:author="Sam Passmore" w:date="2023-05-24T12:02:00Z">
        <w:r w:rsidRPr="00526FE5" w:rsidDel="003A5731">
          <w:rPr>
            <w:rFonts w:ascii="Times New Roman" w:hAnsi="Times New Roman" w:cs="Times New Roman"/>
            <w:color w:val="000000" w:themeColor="text1"/>
            <w:lang w:val="en-AU"/>
          </w:rPr>
          <w:delText>giv</w:delText>
        </w:r>
        <w:r w:rsidR="006A217B" w:rsidDel="003A5731">
          <w:rPr>
            <w:rFonts w:ascii="Times New Roman" w:hAnsi="Times New Roman" w:cs="Times New Roman"/>
            <w:color w:val="000000" w:themeColor="text1"/>
            <w:lang w:val="en-AU"/>
          </w:rPr>
          <w:delText>ing</w:delText>
        </w:r>
        <w:r w:rsidRPr="00526FE5" w:rsidDel="003A5731">
          <w:rPr>
            <w:rFonts w:ascii="Times New Roman" w:hAnsi="Times New Roman" w:cs="Times New Roman"/>
            <w:color w:val="000000" w:themeColor="text1"/>
            <w:lang w:val="en-AU"/>
          </w:rPr>
          <w:delText xml:space="preserve"> us </w:delText>
        </w:r>
        <w:r w:rsidR="00CF4278" w:rsidDel="003A5731">
          <w:rPr>
            <w:rFonts w:ascii="Times New Roman" w:hAnsi="Times New Roman" w:cs="Times New Roman"/>
            <w:color w:val="000000" w:themeColor="text1"/>
            <w:lang w:val="en-AU"/>
          </w:rPr>
          <w:delText>a measure of the structural distance between any pair of languages</w:delText>
        </w:r>
      </w:del>
      <w:r w:rsidRPr="00526FE5">
        <w:rPr>
          <w:rFonts w:ascii="Times New Roman" w:hAnsi="Times New Roman" w:cs="Times New Roman"/>
          <w:color w:val="000000" w:themeColor="text1"/>
          <w:lang w:val="en-AU"/>
        </w:rPr>
        <w:t>. If a language has a 1 in the position where another language has 0, that increases the distance between them by 1</w:t>
      </w:r>
      <w:ins w:id="54" w:author="Sam Passmore" w:date="2023-05-24T12:02:00Z">
        <w:r w:rsidR="003A5731">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a measure structural distance between any pair of languages</w:t>
        </w:r>
      </w:ins>
      <w:r w:rsidRPr="00526FE5">
        <w:rPr>
          <w:rFonts w:ascii="Times New Roman" w:hAnsi="Times New Roman" w:cs="Times New Roman"/>
          <w:color w:val="000000" w:themeColor="text1"/>
          <w:lang w:val="en-AU"/>
        </w:rPr>
        <w:t xml:space="preserve">. </w:t>
      </w:r>
      <w:del w:id="55" w:author="Sam Passmore" w:date="2023-05-24T12:02:00Z">
        <w:r w:rsidRPr="00526FE5" w:rsidDel="003A5731">
          <w:rPr>
            <w:rFonts w:ascii="Times New Roman" w:hAnsi="Times New Roman" w:cs="Times New Roman"/>
            <w:color w:val="000000" w:themeColor="text1"/>
            <w:lang w:val="en-AU"/>
          </w:rPr>
          <w:delText>We then summarise the distance matrix</w:delText>
        </w:r>
      </w:del>
      <w:ins w:id="56" w:author="Sam Passmore" w:date="2023-05-24T17:11:00Z">
        <w:r w:rsidR="00055C5A">
          <w:rPr>
            <w:rFonts w:ascii="Times New Roman" w:hAnsi="Times New Roman" w:cs="Times New Roman"/>
            <w:color w:val="000000" w:themeColor="text1"/>
            <w:lang w:val="en-AU"/>
          </w:rPr>
          <w:t xml:space="preserve">The distances are summarised into two dimensions using </w:t>
        </w:r>
      </w:ins>
      <w:ins w:id="57" w:author="Sam Passmore" w:date="2023-05-24T17:12:00Z">
        <w:r w:rsidR="00055C5A" w:rsidRPr="00055C5A">
          <w:rPr>
            <w:rFonts w:ascii="Times New Roman" w:hAnsi="Times New Roman" w:cs="Times New Roman"/>
            <w:color w:val="000000" w:themeColor="text1"/>
            <w:lang w:val="en-AU"/>
          </w:rPr>
          <w:t>principal coordinates analysis (</w:t>
        </w:r>
        <w:proofErr w:type="spellStart"/>
        <w:r w:rsidR="00055C5A">
          <w:rPr>
            <w:rFonts w:ascii="Times New Roman" w:hAnsi="Times New Roman" w:cs="Times New Roman"/>
            <w:color w:val="000000" w:themeColor="text1"/>
            <w:lang w:val="en-AU"/>
          </w:rPr>
          <w:t>PCoA</w:t>
        </w:r>
        <w:proofErr w:type="spellEnd"/>
        <w:r w:rsidR="00055C5A">
          <w:rPr>
            <w:rFonts w:ascii="Times New Roman" w:hAnsi="Times New Roman" w:cs="Times New Roman"/>
            <w:color w:val="000000" w:themeColor="text1"/>
            <w:lang w:val="en-AU"/>
          </w:rPr>
          <w:t xml:space="preserve">;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ins>
      <w:del w:id="58" w:author="Sam Passmore" w:date="2023-05-24T17:12:00Z">
        <w:r w:rsidRPr="00526FE5" w:rsidDel="00055C5A">
          <w:rPr>
            <w:rFonts w:ascii="Times New Roman" w:hAnsi="Times New Roman" w:cs="Times New Roman"/>
            <w:color w:val="000000" w:themeColor="text1"/>
            <w:lang w:val="en-AU"/>
          </w:rPr>
          <w:delText xml:space="preserve"> into two dimensions using an algorithm called Uniform Manifold Approximation and Projection (UMAP; </w:delText>
        </w:r>
        <w:r w:rsidRPr="00526FE5" w:rsidDel="00055C5A">
          <w:rPr>
            <w:rFonts w:ascii="Times New Roman" w:hAnsi="Times New Roman" w:cs="Times New Roman"/>
            <w:color w:val="000000" w:themeColor="text1"/>
            <w:lang w:val="en-AU"/>
          </w:rPr>
          <w:fldChar w:fldCharType="begin"/>
        </w:r>
        <w:r w:rsidRPr="00526FE5" w:rsidDel="00055C5A">
          <w:rPr>
            <w:rFonts w:ascii="Times New Roman" w:hAnsi="Times New Roman" w:cs="Times New Roman"/>
            <w:color w:val="000000" w:themeColor="text1"/>
            <w:lang w:val="en-AU"/>
          </w:rPr>
          <w:del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delInstrText>
        </w:r>
        <w:r w:rsidRPr="00526FE5" w:rsidDel="00055C5A">
          <w:rPr>
            <w:rFonts w:ascii="Times New Roman" w:hAnsi="Times New Roman" w:cs="Times New Roman"/>
            <w:color w:val="000000" w:themeColor="text1"/>
            <w:lang w:val="en-AU"/>
          </w:rPr>
          <w:fldChar w:fldCharType="separate"/>
        </w:r>
        <w:r w:rsidRPr="00526FE5" w:rsidDel="00055C5A">
          <w:rPr>
            <w:rFonts w:ascii="Times New Roman" w:hAnsi="Times New Roman" w:cs="Times New Roman"/>
            <w:color w:val="000000" w:themeColor="text1"/>
            <w:lang w:val="en-AU"/>
          </w:rPr>
          <w:delText>McInnes et al., 2018</w:delText>
        </w:r>
      </w:del>
      <w:del w:id="59" w:author="Sam Passmore" w:date="2023-05-24T12:04:00Z">
        <w:r w:rsidRPr="00526FE5" w:rsidDel="003A5731">
          <w:rPr>
            <w:rFonts w:ascii="Times New Roman" w:hAnsi="Times New Roman" w:cs="Times New Roman"/>
            <w:color w:val="000000" w:themeColor="text1"/>
            <w:lang w:val="en-AU"/>
          </w:rPr>
          <w:delText>)</w:delText>
        </w:r>
      </w:del>
      <w:del w:id="60" w:author="Sam Passmore" w:date="2023-05-24T17:12:00Z">
        <w:r w:rsidRPr="00526FE5" w:rsidDel="00055C5A">
          <w:rPr>
            <w:rFonts w:ascii="Times New Roman" w:hAnsi="Times New Roman" w:cs="Times New Roman"/>
            <w:color w:val="000000" w:themeColor="text1"/>
            <w:lang w:val="en-AU"/>
          </w:rPr>
          <w:fldChar w:fldCharType="end"/>
        </w:r>
      </w:del>
      <w:del w:id="61" w:author="Sam Passmore" w:date="2023-05-24T12:03:00Z">
        <w:r w:rsidRPr="00526FE5" w:rsidDel="003A5731">
          <w:rPr>
            <w:rFonts w:ascii="Times New Roman" w:hAnsi="Times New Roman" w:cs="Times New Roman"/>
            <w:color w:val="000000" w:themeColor="text1"/>
            <w:lang w:val="en-AU"/>
          </w:rPr>
          <w:delText xml:space="preserve">. UMAP projects the distances into a two-dimensional space, using </w:delText>
        </w:r>
        <w:r w:rsidRPr="00526FE5" w:rsidDel="003A5731">
          <w:rPr>
            <w:rFonts w:ascii="Times New Roman" w:hAnsi="Times New Roman" w:cs="Times New Roman"/>
            <w:color w:val="000000" w:themeColor="text1"/>
          </w:rPr>
          <w:delText>manifold learning techniques and logic drawn from topological data analysis (</w:delText>
        </w:r>
      </w:del>
      <w:del w:id="62" w:author="Sam Passmore" w:date="2023-05-24T17:12:00Z">
        <w:r w:rsidRPr="00526FE5" w:rsidDel="00055C5A">
          <w:rPr>
            <w:rFonts w:ascii="Times New Roman" w:hAnsi="Times New Roman" w:cs="Times New Roman"/>
            <w:color w:val="000000" w:themeColor="text1"/>
          </w:rPr>
          <w:delText>Figure 2)</w:delText>
        </w:r>
        <w:r w:rsidRPr="00526FE5" w:rsidDel="00055C5A">
          <w:rPr>
            <w:rFonts w:ascii="Times New Roman" w:hAnsi="Times New Roman" w:cs="Times New Roman"/>
            <w:color w:val="000000" w:themeColor="text1"/>
            <w:lang w:val="en-AU"/>
          </w:rPr>
          <w:delText xml:space="preserve">. </w:delText>
        </w:r>
      </w:del>
      <w:r w:rsidRPr="00526FE5">
        <w:rPr>
          <w:rFonts w:ascii="Times New Roman" w:hAnsi="Times New Roman" w:cs="Times New Roman"/>
          <w:color w:val="000000" w:themeColor="text1"/>
          <w:lang w:val="en-AU"/>
        </w:rPr>
        <w:t xml:space="preserve">We use the </w:t>
      </w:r>
      <w:proofErr w:type="spellStart"/>
      <w:ins w:id="63" w:author="Sam Passmore" w:date="2023-05-24T17:12:00Z">
        <w:r w:rsidR="00055C5A">
          <w:rPr>
            <w:rFonts w:ascii="Times New Roman" w:hAnsi="Times New Roman" w:cs="Times New Roman"/>
            <w:color w:val="000000" w:themeColor="text1"/>
            <w:lang w:val="en-AU"/>
          </w:rPr>
          <w:t>PCoA</w:t>
        </w:r>
      </w:ins>
      <w:proofErr w:type="spellEnd"/>
      <w:ins w:id="64" w:author="Sam Passmore" w:date="2023-05-24T12:04:00Z">
        <w:r w:rsidR="003A5731">
          <w:rPr>
            <w:rFonts w:ascii="Times New Roman" w:hAnsi="Times New Roman" w:cs="Times New Roman"/>
            <w:color w:val="000000" w:themeColor="text1"/>
            <w:lang w:val="en-AU"/>
          </w:rPr>
          <w:t xml:space="preserve"> </w:t>
        </w:r>
      </w:ins>
      <w:r w:rsidRPr="00526FE5">
        <w:rPr>
          <w:rFonts w:ascii="Times New Roman" w:hAnsi="Times New Roman" w:cs="Times New Roman"/>
          <w:color w:val="000000" w:themeColor="text1"/>
          <w:lang w:val="en-AU"/>
        </w:rPr>
        <w:t xml:space="preserve">projection </w:t>
      </w:r>
      <w:del w:id="65" w:author="Sam Passmore" w:date="2023-05-24T12:04:00Z">
        <w:r w:rsidRPr="00526FE5" w:rsidDel="003A5731">
          <w:rPr>
            <w:rFonts w:ascii="Times New Roman" w:hAnsi="Times New Roman" w:cs="Times New Roman"/>
            <w:color w:val="000000" w:themeColor="text1"/>
            <w:lang w:val="en-AU"/>
          </w:rPr>
          <w:delText xml:space="preserve">of the distance matrix </w:delText>
        </w:r>
      </w:del>
      <w:r w:rsidRPr="00526FE5">
        <w:rPr>
          <w:rFonts w:ascii="Times New Roman" w:hAnsi="Times New Roman" w:cs="Times New Roman"/>
          <w:color w:val="000000" w:themeColor="text1"/>
          <w:lang w:val="en-AU"/>
        </w:rPr>
        <w:t xml:space="preserve">to calculate the area covered by each language group, in the form of </w:t>
      </w:r>
      <w:commentRangeStart w:id="66"/>
      <w:r w:rsidRPr="00526FE5">
        <w:rPr>
          <w:rFonts w:ascii="Times New Roman" w:hAnsi="Times New Roman" w:cs="Times New Roman"/>
          <w:color w:val="000000" w:themeColor="text1"/>
          <w:lang w:val="en-AU"/>
        </w:rPr>
        <w:t>convex</w:t>
      </w:r>
      <w:commentRangeEnd w:id="66"/>
      <w:r w:rsidR="006F5819">
        <w:rPr>
          <w:rStyle w:val="CommentReference"/>
        </w:rPr>
        <w:commentReference w:id="66"/>
      </w:r>
      <w:r w:rsidRPr="00526FE5">
        <w:rPr>
          <w:rFonts w:ascii="Times New Roman" w:hAnsi="Times New Roman" w:cs="Times New Roman"/>
          <w:color w:val="000000" w:themeColor="text1"/>
          <w:lang w:val="en-AU"/>
        </w:rPr>
        <w:t xml:space="preserve"> hulls</w:t>
      </w:r>
      <w:ins w:id="67" w:author="Sam Passmore" w:date="2023-05-24T12:07:00Z">
        <w:r w:rsidR="003A5731">
          <w:rPr>
            <w:rFonts w:ascii="Times New Roman" w:hAnsi="Times New Roman" w:cs="Times New Roman"/>
            <w:color w:val="000000" w:themeColor="text1"/>
            <w:lang w:val="en-AU"/>
          </w:rPr>
          <w:t xml:space="preserve"> as a proportion of the total area</w:t>
        </w:r>
      </w:ins>
      <w:r w:rsidRPr="00526FE5">
        <w:rPr>
          <w:rFonts w:ascii="Times New Roman" w:hAnsi="Times New Roman" w:cs="Times New Roman"/>
          <w:color w:val="000000" w:themeColor="text1"/>
          <w:lang w:val="en-AU"/>
        </w:rPr>
        <w:t>. The area of the convex hulls (</w:t>
      </w:r>
      <w:commentRangeStart w:id="68"/>
      <w:r w:rsidRPr="00526FE5">
        <w:rPr>
          <w:rFonts w:ascii="Times New Roman" w:hAnsi="Times New Roman" w:cs="Times New Roman"/>
          <w:color w:val="000000" w:themeColor="text1"/>
          <w:lang w:val="en-AU"/>
        </w:rPr>
        <w:t>green</w:t>
      </w:r>
      <w:commentRangeEnd w:id="68"/>
      <w:r w:rsidR="008062A6">
        <w:rPr>
          <w:rStyle w:val="CommentReference"/>
        </w:rPr>
        <w:commentReference w:id="68"/>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del w:id="69" w:author="Sam Passmore" w:date="2023-05-24T17:13:00Z">
        <w:r w:rsidRPr="00526FE5" w:rsidDel="00055C5A">
          <w:rPr>
            <w:rFonts w:ascii="Times New Roman" w:hAnsi="Times New Roman" w:cs="Times New Roman"/>
            <w:color w:val="000000" w:themeColor="text1"/>
            <w:lang w:val="en-AU"/>
          </w:rPr>
          <w:delText xml:space="preserve">would </w:delText>
        </w:r>
        <w:r w:rsidR="00CF4278" w:rsidDel="00055C5A">
          <w:rPr>
            <w:rFonts w:ascii="Times New Roman" w:hAnsi="Times New Roman" w:cs="Times New Roman"/>
            <w:color w:val="000000" w:themeColor="text1"/>
            <w:lang w:val="en-AU"/>
          </w:rPr>
          <w:delText>give a value</w:delText>
        </w:r>
      </w:del>
      <w:ins w:id="70" w:author="Sam Passmore" w:date="2023-05-24T17:13:00Z">
        <w:r w:rsidR="00055C5A">
          <w:rPr>
            <w:rFonts w:ascii="Times New Roman" w:hAnsi="Times New Roman" w:cs="Times New Roman"/>
            <w:color w:val="000000" w:themeColor="text1"/>
            <w:lang w:val="en-AU"/>
          </w:rPr>
          <w:t>returns a value</w:t>
        </w:r>
      </w:ins>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617751D9">
            <wp:extent cx="5731510" cy="5440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40879"/>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2A9AA8C8"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Although there are </w:t>
      </w:r>
      <w:r w:rsidR="006A217B">
        <w:rPr>
          <w:rFonts w:ascii="Times New Roman" w:hAnsi="Times New Roman" w:cs="Times New Roman"/>
          <w:color w:val="000000" w:themeColor="text1"/>
          <w:lang w:val="en-AU"/>
        </w:rPr>
        <w:t xml:space="preserve">some </w:t>
      </w:r>
      <w:r w:rsidRPr="00526FE5">
        <w:rPr>
          <w:rFonts w:ascii="Times New Roman" w:hAnsi="Times New Roman" w:cs="Times New Roman"/>
          <w:color w:val="000000" w:themeColor="text1"/>
          <w:lang w:val="en-AU"/>
        </w:rPr>
        <w:t xml:space="preserve">clusters </w:t>
      </w:r>
      <w:r w:rsidR="006A217B">
        <w:rPr>
          <w:rFonts w:ascii="Times New Roman" w:hAnsi="Times New Roman" w:cs="Times New Roman"/>
          <w:color w:val="000000" w:themeColor="text1"/>
          <w:lang w:val="en-AU"/>
        </w:rPr>
        <w:t xml:space="preserve">within the </w:t>
      </w:r>
      <w:r w:rsidRPr="00526FE5">
        <w:rPr>
          <w:rFonts w:ascii="Times New Roman" w:hAnsi="Times New Roman" w:cs="Times New Roman"/>
          <w:color w:val="000000" w:themeColor="text1"/>
          <w:lang w:val="en-AU"/>
        </w:rPr>
        <w:t xml:space="preserve">Papuan systems, </w:t>
      </w:r>
      <w:r w:rsidR="006A217B">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languages are</w:t>
      </w:r>
      <w:r w:rsidR="006A217B">
        <w:rPr>
          <w:rFonts w:ascii="Times New Roman" w:hAnsi="Times New Roman" w:cs="Times New Roman"/>
          <w:color w:val="000000" w:themeColor="text1"/>
          <w:lang w:val="en-AU"/>
        </w:rPr>
        <w:t xml:space="preserve"> still</w:t>
      </w:r>
      <w:r w:rsidRPr="00526FE5">
        <w:rPr>
          <w:rFonts w:ascii="Times New Roman" w:hAnsi="Times New Roman" w:cs="Times New Roman"/>
          <w:color w:val="000000" w:themeColor="text1"/>
          <w:lang w:val="en-AU"/>
        </w:rPr>
        <w:t xml:space="preserve"> 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ins w:id="71" w:author="Sam Passmore" w:date="2023-05-24T17:03:00Z">
        <w:r w:rsidR="00055C5A">
          <w:rPr>
            <w:rFonts w:ascii="Times New Roman" w:hAnsi="Times New Roman" w:cs="Times New Roman"/>
            <w:color w:val="000000" w:themeColor="text1"/>
            <w:lang w:val="en-AU"/>
          </w:rPr>
          <w:t>3</w:t>
        </w:r>
      </w:ins>
      <w:del w:id="72" w:author="Sam Passmore" w:date="2023-05-24T17:03:00Z">
        <w:r w:rsidR="006F5819" w:rsidDel="00055C5A">
          <w:rPr>
            <w:rFonts w:ascii="Times New Roman" w:hAnsi="Times New Roman" w:cs="Times New Roman"/>
            <w:color w:val="000000" w:themeColor="text1"/>
            <w:lang w:val="en-AU"/>
          </w:rPr>
          <w:delText>4</w:delText>
        </w:r>
      </w:del>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ins w:id="73" w:author="Sam Passmore" w:date="2023-05-24T17:04:00Z">
        <w:r w:rsidR="00055C5A">
          <w:rPr>
            <w:rFonts w:ascii="Times New Roman" w:hAnsi="Times New Roman" w:cs="Times New Roman"/>
            <w:color w:val="000000" w:themeColor="text1"/>
            <w:lang w:val="en-AU"/>
          </w:rPr>
          <w:t xml:space="preserve">much more diversity </w:t>
        </w:r>
      </w:ins>
      <w:del w:id="74" w:author="Sam Passmore" w:date="2023-05-24T17:05:00Z">
        <w:r w:rsidRPr="00526FE5" w:rsidDel="00055C5A">
          <w:rPr>
            <w:rFonts w:ascii="Times New Roman" w:hAnsi="Times New Roman" w:cs="Times New Roman"/>
            <w:color w:val="000000" w:themeColor="text1"/>
            <w:lang w:val="en-AU"/>
          </w:rPr>
          <w:delText xml:space="preserve">comparable to the </w:delText>
        </w:r>
        <w:r w:rsidR="006F5819" w:rsidDel="00055C5A">
          <w:rPr>
            <w:rFonts w:ascii="Times New Roman" w:hAnsi="Times New Roman" w:cs="Times New Roman"/>
            <w:color w:val="000000" w:themeColor="text1"/>
            <w:lang w:val="en-AU"/>
          </w:rPr>
          <w:delText xml:space="preserve">dispersal </w:delText>
        </w:r>
        <w:r w:rsidRPr="00526FE5" w:rsidDel="00055C5A">
          <w:rPr>
            <w:rFonts w:ascii="Times New Roman" w:hAnsi="Times New Roman" w:cs="Times New Roman"/>
            <w:color w:val="000000" w:themeColor="text1"/>
            <w:lang w:val="en-AU"/>
          </w:rPr>
          <w:delText>in</w:delText>
        </w:r>
      </w:del>
      <w:ins w:id="75" w:author="Sam Passmore" w:date="2023-05-24T17:05:00Z">
        <w:r w:rsidR="00055C5A">
          <w:rPr>
            <w:rFonts w:ascii="Times New Roman" w:hAnsi="Times New Roman" w:cs="Times New Roman"/>
            <w:color w:val="000000" w:themeColor="text1"/>
            <w:lang w:val="en-AU"/>
          </w:rPr>
          <w:t>than seen in the neighbouring</w:t>
        </w:r>
      </w:ins>
      <w:r w:rsidRPr="00526FE5">
        <w:rPr>
          <w:rFonts w:ascii="Times New Roman" w:hAnsi="Times New Roman" w:cs="Times New Roman"/>
          <w:color w:val="000000" w:themeColor="text1"/>
          <w:lang w:val="en-AU"/>
        </w:rPr>
        <w:t xml:space="preserve"> Pama-Nyungan</w:t>
      </w:r>
      <w:ins w:id="76" w:author="Sam Passmore" w:date="2023-05-24T17:05:00Z">
        <w:r w:rsidR="00055C5A">
          <w:rPr>
            <w:rFonts w:ascii="Times New Roman" w:hAnsi="Times New Roman" w:cs="Times New Roman"/>
            <w:color w:val="000000" w:themeColor="text1"/>
            <w:lang w:val="en-AU"/>
          </w:rPr>
          <w:t xml:space="preserve"> languages</w:t>
        </w:r>
      </w:ins>
      <w:r w:rsidRPr="00526FE5">
        <w:rPr>
          <w:rFonts w:ascii="Times New Roman" w:hAnsi="Times New Roman" w:cs="Times New Roman"/>
          <w:color w:val="000000" w:themeColor="text1"/>
          <w:lang w:val="en-AU"/>
        </w:rPr>
        <w:t xml:space="preserve"> (</w:t>
      </w:r>
      <w:del w:id="77" w:author="Sam Passmore" w:date="2023-05-24T17:04:00Z">
        <w:r w:rsidR="006F5819" w:rsidDel="00055C5A">
          <w:rPr>
            <w:rFonts w:ascii="Times New Roman" w:hAnsi="Times New Roman" w:cs="Times New Roman"/>
            <w:color w:val="000000" w:themeColor="text1"/>
            <w:lang w:val="en-AU"/>
          </w:rPr>
          <w:delText>75</w:delText>
        </w:r>
      </w:del>
      <w:ins w:id="78" w:author="Sam Passmore" w:date="2023-05-24T17:04:00Z">
        <w:r w:rsidR="00055C5A">
          <w:rPr>
            <w:rFonts w:ascii="Times New Roman" w:hAnsi="Times New Roman" w:cs="Times New Roman"/>
            <w:color w:val="000000" w:themeColor="text1"/>
            <w:lang w:val="en-AU"/>
          </w:rPr>
          <w:t>54</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A92BCA">
        <w:rPr>
          <w:rFonts w:ascii="Times New Roman" w:hAnsi="Times New Roman" w:cs="Times New Roman"/>
          <w:color w:val="000000" w:themeColor="text1"/>
          <w:lang w:val="en-AU"/>
        </w:rPr>
        <w:t>Meanwhile</w:t>
      </w:r>
      <w:r w:rsidR="005E31B0">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Austronesian languages cover almost the entire space (</w:t>
      </w:r>
      <w:del w:id="79" w:author="Sam Passmore" w:date="2023-05-24T17:04:00Z">
        <w:r w:rsidR="006F5819" w:rsidDel="00055C5A">
          <w:rPr>
            <w:rFonts w:ascii="Times New Roman" w:hAnsi="Times New Roman" w:cs="Times New Roman"/>
            <w:color w:val="000000" w:themeColor="text1"/>
            <w:lang w:val="en-AU"/>
          </w:rPr>
          <w:delText>91</w:delText>
        </w:r>
      </w:del>
      <w:ins w:id="80" w:author="Sam Passmore" w:date="2023-05-24T17:04:00Z">
        <w:r w:rsidR="00055C5A">
          <w:rPr>
            <w:rFonts w:ascii="Times New Roman" w:hAnsi="Times New Roman" w:cs="Times New Roman"/>
            <w:color w:val="000000" w:themeColor="text1"/>
            <w:lang w:val="en-AU"/>
          </w:rPr>
          <w:t>86</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del w:id="81" w:author="Sam Passmore" w:date="2023-05-24T17:04:00Z">
        <w:r w:rsidR="005E31B0" w:rsidDel="00055C5A">
          <w:rPr>
            <w:rFonts w:ascii="Times New Roman" w:hAnsi="Times New Roman" w:cs="Times New Roman"/>
            <w:color w:val="000000" w:themeColor="text1"/>
            <w:lang w:val="en-AU"/>
          </w:rPr>
          <w:delText>around half</w:delText>
        </w:r>
        <w:r w:rsidRPr="00526FE5" w:rsidDel="00055C5A">
          <w:rPr>
            <w:rFonts w:ascii="Times New Roman" w:hAnsi="Times New Roman" w:cs="Times New Roman"/>
            <w:color w:val="000000" w:themeColor="text1"/>
            <w:lang w:val="en-AU"/>
          </w:rPr>
          <w:delText xml:space="preserve"> (</w:delText>
        </w:r>
        <w:r w:rsidR="006F5819" w:rsidDel="00055C5A">
          <w:rPr>
            <w:rFonts w:ascii="Times New Roman" w:hAnsi="Times New Roman" w:cs="Times New Roman"/>
            <w:color w:val="000000" w:themeColor="text1"/>
            <w:lang w:val="en-AU"/>
          </w:rPr>
          <w:delText>53</w:delText>
        </w:r>
      </w:del>
      <w:ins w:id="82" w:author="Sam Passmore" w:date="2023-05-24T17:04:00Z">
        <w:r w:rsidR="00055C5A">
          <w:rPr>
            <w:rFonts w:ascii="Times New Roman" w:hAnsi="Times New Roman" w:cs="Times New Roman"/>
            <w:color w:val="000000" w:themeColor="text1"/>
            <w:lang w:val="en-AU"/>
          </w:rPr>
          <w:t>1</w:t>
        </w:r>
      </w:ins>
      <w:ins w:id="83" w:author="Sam Passmore" w:date="2023-05-24T17:09:00Z">
        <w:r w:rsidR="00055C5A">
          <w:rPr>
            <w:rFonts w:ascii="Times New Roman" w:hAnsi="Times New Roman" w:cs="Times New Roman"/>
            <w:color w:val="000000" w:themeColor="text1"/>
            <w:lang w:val="en-AU"/>
          </w:rPr>
          <w:t>5</w:t>
        </w:r>
      </w:ins>
      <w:r w:rsidR="006F5819">
        <w:rPr>
          <w:rFonts w:ascii="Times New Roman" w:hAnsi="Times New Roman" w:cs="Times New Roman"/>
          <w:color w:val="000000" w:themeColor="text1"/>
          <w:lang w:val="en-AU"/>
        </w:rPr>
        <w:t>%</w:t>
      </w:r>
      <w:del w:id="84" w:author="Sam Passmore" w:date="2023-05-24T17:04:00Z">
        <w:r w:rsidRPr="00526FE5" w:rsidDel="00055C5A">
          <w:rPr>
            <w:rFonts w:ascii="Times New Roman" w:hAnsi="Times New Roman" w:cs="Times New Roman"/>
            <w:color w:val="000000" w:themeColor="text1"/>
            <w:lang w:val="en-AU"/>
          </w:rPr>
          <w:delText>)</w:delText>
        </w:r>
      </w:del>
      <w:r w:rsidRPr="00526FE5">
        <w:rPr>
          <w:rFonts w:ascii="Times New Roman" w:hAnsi="Times New Roman" w:cs="Times New Roman"/>
          <w:color w:val="000000" w:themeColor="text1"/>
          <w:lang w:val="en-AU"/>
        </w:rPr>
        <w:t xml:space="preserve">. 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9</w:t>
      </w:r>
      <w:ins w:id="85" w:author="Sam Passmore" w:date="2023-05-24T17:10:00Z">
        <w:r w:rsidR="00055C5A">
          <w:rPr>
            <w:rFonts w:ascii="Times New Roman" w:hAnsi="Times New Roman" w:cs="Times New Roman"/>
            <w:color w:val="000000" w:themeColor="text1"/>
            <w:lang w:val="en-AU"/>
          </w:rPr>
          <w:t>1</w:t>
        </w:r>
      </w:ins>
      <w:del w:id="86" w:author="Sam Passmore" w:date="2023-05-24T17:10:00Z">
        <w:r w:rsidR="006F5819" w:rsidDel="00055C5A">
          <w:rPr>
            <w:rFonts w:ascii="Times New Roman" w:hAnsi="Times New Roman" w:cs="Times New Roman"/>
            <w:color w:val="000000" w:themeColor="text1"/>
            <w:lang w:val="en-AU"/>
          </w:rPr>
          <w:delText>6</w:delText>
        </w:r>
      </w:del>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A92BCA">
        <w:rPr>
          <w:rFonts w:ascii="Times New Roman" w:hAnsi="Times New Roman" w:cs="Times New Roman"/>
          <w:color w:val="000000" w:themeColor="text1"/>
          <w:lang w:val="en-AU"/>
        </w:rPr>
        <w:t xml:space="preserve">slightly </w:t>
      </w:r>
      <w:del w:id="87" w:author="Sam Passmore" w:date="2023-05-24T17:10:00Z">
        <w:r w:rsidR="00A92BCA" w:rsidDel="00055C5A">
          <w:rPr>
            <w:rFonts w:ascii="Times New Roman" w:hAnsi="Times New Roman" w:cs="Times New Roman"/>
            <w:color w:val="000000" w:themeColor="text1"/>
            <w:lang w:val="en-AU"/>
          </w:rPr>
          <w:delText xml:space="preserve">more </w:delText>
        </w:r>
      </w:del>
      <w:ins w:id="88" w:author="Sam Passmore" w:date="2023-05-24T17:10:00Z">
        <w:r w:rsidR="00055C5A">
          <w:rPr>
            <w:rFonts w:ascii="Times New Roman" w:hAnsi="Times New Roman" w:cs="Times New Roman"/>
            <w:color w:val="000000" w:themeColor="text1"/>
            <w:lang w:val="en-AU"/>
          </w:rPr>
          <w:t>less</w:t>
        </w:r>
        <w:r w:rsidR="00055C5A">
          <w:rPr>
            <w:rFonts w:ascii="Times New Roman" w:hAnsi="Times New Roman" w:cs="Times New Roman"/>
            <w:color w:val="000000" w:themeColor="text1"/>
            <w:lang w:val="en-AU"/>
          </w:rPr>
          <w:t xml:space="preserve"> </w:t>
        </w:r>
      </w:ins>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ins w:id="89" w:author="Sam Passmore" w:date="2023-05-24T17:10:00Z">
        <w:r w:rsidR="00055C5A">
          <w:rPr>
            <w:rFonts w:ascii="Times New Roman" w:hAnsi="Times New Roman" w:cs="Times New Roman"/>
            <w:color w:val="000000" w:themeColor="text1"/>
            <w:lang w:val="en-AU"/>
          </w:rPr>
          <w:t>5</w:t>
        </w:r>
      </w:ins>
      <w:del w:id="90" w:author="Sam Passmore" w:date="2023-05-24T17:05:00Z">
        <w:r w:rsidR="006F5819" w:rsidDel="00055C5A">
          <w:rPr>
            <w:rFonts w:ascii="Times New Roman" w:hAnsi="Times New Roman" w:cs="Times New Roman"/>
            <w:color w:val="000000" w:themeColor="text1"/>
            <w:lang w:val="en-AU"/>
          </w:rPr>
          <w:delText>2</w:delText>
        </w:r>
      </w:del>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del w:id="91" w:author="Sam Passmore" w:date="2023-05-24T17:05:00Z">
        <w:r w:rsidR="005E31B0" w:rsidDel="00055C5A">
          <w:rPr>
            <w:rFonts w:ascii="Times New Roman" w:hAnsi="Times New Roman" w:cs="Times New Roman"/>
            <w:color w:val="000000" w:themeColor="text1"/>
            <w:lang w:val="en-AU"/>
          </w:rPr>
          <w:delText xml:space="preserve">half </w:delText>
        </w:r>
      </w:del>
      <w:ins w:id="92" w:author="Sam Passmore" w:date="2023-05-24T17:05:00Z">
        <w:r w:rsidR="00055C5A">
          <w:rPr>
            <w:rFonts w:ascii="Times New Roman" w:hAnsi="Times New Roman" w:cs="Times New Roman"/>
            <w:color w:val="000000" w:themeColor="text1"/>
            <w:lang w:val="en-AU"/>
          </w:rPr>
          <w:t>one-third of</w:t>
        </w:r>
        <w:r w:rsidR="00055C5A">
          <w:rPr>
            <w:rFonts w:ascii="Times New Roman" w:hAnsi="Times New Roman" w:cs="Times New Roman"/>
            <w:color w:val="000000" w:themeColor="text1"/>
            <w:lang w:val="en-AU"/>
          </w:rPr>
          <w:t xml:space="preserve"> </w:t>
        </w:r>
      </w:ins>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del w:id="93" w:author="Sam Passmore" w:date="2023-05-24T17:05:00Z">
        <w:r w:rsidR="006F5819" w:rsidDel="00055C5A">
          <w:rPr>
            <w:rFonts w:ascii="Times New Roman" w:hAnsi="Times New Roman" w:cs="Times New Roman"/>
            <w:color w:val="000000" w:themeColor="text1"/>
            <w:lang w:val="en-AU"/>
          </w:rPr>
          <w:delText>52</w:delText>
        </w:r>
      </w:del>
      <w:ins w:id="94" w:author="Sam Passmore" w:date="2023-05-24T17:05:00Z">
        <w:r w:rsidR="00055C5A">
          <w:rPr>
            <w:rFonts w:ascii="Times New Roman" w:hAnsi="Times New Roman" w:cs="Times New Roman"/>
            <w:color w:val="000000" w:themeColor="text1"/>
            <w:lang w:val="en-AU"/>
          </w:rPr>
          <w:t>34</w:t>
        </w:r>
      </w:ins>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del w:id="95" w:author="Sam Passmore" w:date="2023-05-24T17:06:00Z">
        <w:r w:rsidR="006F5819" w:rsidDel="00055C5A">
          <w:rPr>
            <w:rFonts w:ascii="Times New Roman" w:hAnsi="Times New Roman" w:cs="Times New Roman"/>
            <w:color w:val="000000" w:themeColor="text1"/>
            <w:lang w:val="en-AU"/>
          </w:rPr>
          <w:delText>30</w:delText>
        </w:r>
      </w:del>
      <w:ins w:id="96" w:author="Sam Passmore" w:date="2023-05-24T17:06:00Z">
        <w:r w:rsidR="00055C5A">
          <w:rPr>
            <w:rFonts w:ascii="Times New Roman" w:hAnsi="Times New Roman" w:cs="Times New Roman"/>
            <w:color w:val="000000" w:themeColor="text1"/>
            <w:lang w:val="en-AU"/>
          </w:rPr>
          <w:t>22</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 and consequently reduces the diversity seen in Papuan languages (</w:t>
      </w:r>
      <w:del w:id="97" w:author="Sam Passmore" w:date="2023-05-24T17:06:00Z">
        <w:r w:rsidR="006F5819" w:rsidDel="00055C5A">
          <w:rPr>
            <w:rFonts w:ascii="Times New Roman" w:hAnsi="Times New Roman" w:cs="Times New Roman"/>
            <w:color w:val="000000" w:themeColor="text1"/>
            <w:lang w:val="en-AU"/>
          </w:rPr>
          <w:delText>55</w:delText>
        </w:r>
      </w:del>
      <w:ins w:id="98" w:author="Sam Passmore" w:date="2023-05-24T17:06:00Z">
        <w:r w:rsidR="00055C5A">
          <w:rPr>
            <w:rFonts w:ascii="Times New Roman" w:hAnsi="Times New Roman" w:cs="Times New Roman"/>
            <w:color w:val="000000" w:themeColor="text1"/>
            <w:lang w:val="en-AU"/>
          </w:rPr>
          <w:t>6</w:t>
        </w:r>
      </w:ins>
      <w:ins w:id="99" w:author="Sam Passmore" w:date="2023-05-24T17:10:00Z">
        <w:r w:rsidR="00055C5A">
          <w:rPr>
            <w:rFonts w:ascii="Times New Roman" w:hAnsi="Times New Roman" w:cs="Times New Roman"/>
            <w:color w:val="000000" w:themeColor="text1"/>
            <w:lang w:val="en-AU"/>
          </w:rPr>
          <w:t>9</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ins w:id="100" w:author="Sam Passmore" w:date="2023-05-24T17:06:00Z">
        <w:r w:rsidR="00055C5A">
          <w:rPr>
            <w:rFonts w:ascii="Times New Roman" w:hAnsi="Times New Roman" w:cs="Times New Roman"/>
            <w:color w:val="000000" w:themeColor="text1"/>
            <w:lang w:val="en-AU"/>
          </w:rPr>
          <w:t xml:space="preserve">again larger than </w:t>
        </w:r>
      </w:ins>
      <w:del w:id="101" w:author="Sam Passmore" w:date="2023-05-24T17:06:00Z">
        <w:r w:rsidR="00A92BCA" w:rsidDel="00055C5A">
          <w:rPr>
            <w:rFonts w:ascii="Times New Roman" w:hAnsi="Times New Roman" w:cs="Times New Roman"/>
            <w:color w:val="000000" w:themeColor="text1"/>
            <w:lang w:val="en-AU"/>
          </w:rPr>
          <w:delText>comparable to</w:delText>
        </w:r>
      </w:del>
      <w:ins w:id="102" w:author="Sam Passmore" w:date="2023-05-24T17:06:00Z">
        <w:r w:rsidR="00055C5A">
          <w:rPr>
            <w:rFonts w:ascii="Times New Roman" w:hAnsi="Times New Roman" w:cs="Times New Roman"/>
            <w:color w:val="000000" w:themeColor="text1"/>
            <w:lang w:val="en-AU"/>
          </w:rPr>
          <w:t>neighbouring</w:t>
        </w:r>
      </w:ins>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del w:id="103" w:author="Sam Passmore" w:date="2023-05-24T17:06:00Z">
        <w:r w:rsidR="006F5819" w:rsidDel="00055C5A">
          <w:rPr>
            <w:rFonts w:ascii="Times New Roman" w:hAnsi="Times New Roman" w:cs="Times New Roman"/>
            <w:color w:val="000000" w:themeColor="text1"/>
            <w:lang w:val="en-AU"/>
          </w:rPr>
          <w:delText>55</w:delText>
        </w:r>
      </w:del>
      <w:ins w:id="104" w:author="Sam Passmore" w:date="2023-05-24T17:06:00Z">
        <w:r w:rsidR="00055C5A">
          <w:rPr>
            <w:rFonts w:ascii="Times New Roman" w:hAnsi="Times New Roman" w:cs="Times New Roman"/>
            <w:color w:val="000000" w:themeColor="text1"/>
            <w:lang w:val="en-AU"/>
          </w:rPr>
          <w:t>45</w:t>
        </w:r>
      </w:ins>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ins w:id="105" w:author="Sam Passmore" w:date="2023-05-24T17:07:00Z">
        <w:r w:rsidR="00055C5A">
          <w:rPr>
            <w:rFonts w:ascii="Times New Roman" w:hAnsi="Times New Roman" w:cs="Times New Roman"/>
            <w:color w:val="000000" w:themeColor="text1"/>
            <w:lang w:val="en-AU"/>
          </w:rPr>
          <w:t xml:space="preserve"> </w:t>
        </w:r>
      </w:ins>
      <w:ins w:id="106" w:author="Sam Passmore" w:date="2023-05-24T17:08:00Z">
        <w:r w:rsidR="00055C5A">
          <w:rPr>
            <w:rFonts w:ascii="Times New Roman" w:hAnsi="Times New Roman" w:cs="Times New Roman"/>
            <w:color w:val="000000" w:themeColor="text1"/>
            <w:lang w:val="en-AU"/>
          </w:rPr>
          <w:t xml:space="preserve">Compared to other </w:t>
        </w:r>
      </w:ins>
      <w:ins w:id="107" w:author="Sam Passmore" w:date="2023-05-24T17:10:00Z">
        <w:r w:rsidR="00055C5A">
          <w:rPr>
            <w:rFonts w:ascii="Times New Roman" w:hAnsi="Times New Roman" w:cs="Times New Roman"/>
            <w:color w:val="000000" w:themeColor="text1"/>
            <w:lang w:val="en-AU"/>
          </w:rPr>
          <w:t xml:space="preserve">kin </w:t>
        </w:r>
      </w:ins>
      <w:ins w:id="108" w:author="Sam Passmore" w:date="2023-05-24T17:08:00Z">
        <w:r w:rsidR="00055C5A">
          <w:rPr>
            <w:rFonts w:ascii="Times New Roman" w:hAnsi="Times New Roman" w:cs="Times New Roman"/>
            <w:color w:val="000000" w:themeColor="text1"/>
            <w:lang w:val="en-AU"/>
          </w:rPr>
          <w:t xml:space="preserve">subsets, </w:t>
        </w:r>
      </w:ins>
      <w:del w:id="109" w:author="Sam Passmore" w:date="2023-05-24T17:07:00Z">
        <w:r w:rsidRPr="00526FE5" w:rsidDel="00055C5A">
          <w:rPr>
            <w:rFonts w:ascii="Times New Roman" w:hAnsi="Times New Roman" w:cs="Times New Roman"/>
            <w:color w:val="000000" w:themeColor="text1"/>
            <w:lang w:val="en-AU"/>
          </w:rPr>
          <w:delText xml:space="preserve"> </w:delText>
        </w:r>
        <w:r w:rsidR="006F5819" w:rsidDel="00055C5A">
          <w:rPr>
            <w:rFonts w:ascii="Times New Roman" w:hAnsi="Times New Roman" w:cs="Times New Roman"/>
            <w:color w:val="000000" w:themeColor="text1"/>
            <w:lang w:val="en-AU"/>
          </w:rPr>
          <w:delText xml:space="preserve">Here, against expectations, </w:delText>
        </w:r>
      </w:del>
      <w:r w:rsidRPr="00526FE5">
        <w:rPr>
          <w:rFonts w:ascii="Times New Roman" w:hAnsi="Times New Roman" w:cs="Times New Roman"/>
          <w:color w:val="000000" w:themeColor="text1"/>
          <w:lang w:val="en-AU"/>
        </w:rPr>
        <w:t>Indo-European languages</w:t>
      </w:r>
      <w:ins w:id="110" w:author="Sam Passmore" w:date="2023-05-24T17:07:00Z">
        <w:r w:rsidR="00055C5A">
          <w:rPr>
            <w:rFonts w:ascii="Times New Roman" w:hAnsi="Times New Roman" w:cs="Times New Roman"/>
            <w:color w:val="000000" w:themeColor="text1"/>
            <w:lang w:val="en-AU"/>
          </w:rPr>
          <w:t xml:space="preserve"> show the most diversity in cousin term (2</w:t>
        </w:r>
      </w:ins>
      <w:ins w:id="111" w:author="Sam Passmore" w:date="2023-05-24T17:10:00Z">
        <w:r w:rsidR="00055C5A">
          <w:rPr>
            <w:rFonts w:ascii="Times New Roman" w:hAnsi="Times New Roman" w:cs="Times New Roman"/>
            <w:color w:val="000000" w:themeColor="text1"/>
            <w:lang w:val="en-AU"/>
          </w:rPr>
          <w:t>8</w:t>
        </w:r>
      </w:ins>
      <w:ins w:id="112" w:author="Sam Passmore" w:date="2023-05-24T17:07:00Z">
        <w:r w:rsidR="00055C5A">
          <w:rPr>
            <w:rFonts w:ascii="Times New Roman" w:hAnsi="Times New Roman" w:cs="Times New Roman"/>
            <w:color w:val="000000" w:themeColor="text1"/>
            <w:lang w:val="en-AU"/>
          </w:rPr>
          <w:t>%)</w:t>
        </w:r>
      </w:ins>
      <w:ins w:id="113" w:author="Sam Passmore" w:date="2023-05-24T17:08:00Z">
        <w:r w:rsidR="00055C5A">
          <w:rPr>
            <w:rFonts w:ascii="Times New Roman" w:hAnsi="Times New Roman" w:cs="Times New Roman"/>
            <w:color w:val="000000" w:themeColor="text1"/>
            <w:lang w:val="en-AU"/>
          </w:rPr>
          <w:t xml:space="preserve">, but still the lowest level </w:t>
        </w:r>
        <w:r w:rsidR="00055C5A">
          <w:rPr>
            <w:rFonts w:ascii="Times New Roman" w:hAnsi="Times New Roman" w:cs="Times New Roman"/>
            <w:color w:val="000000" w:themeColor="text1"/>
            <w:lang w:val="en-AU"/>
          </w:rPr>
          <w:lastRenderedPageBreak/>
          <w:t>of diversity between language groups.</w:t>
        </w:r>
      </w:ins>
      <w:del w:id="114" w:author="Sam Passmore" w:date="2023-05-24T17:07:00Z">
        <w:r w:rsidRPr="00526FE5" w:rsidDel="00055C5A">
          <w:rPr>
            <w:rFonts w:ascii="Times New Roman" w:hAnsi="Times New Roman" w:cs="Times New Roman"/>
            <w:color w:val="000000" w:themeColor="text1"/>
            <w:lang w:val="en-AU"/>
          </w:rPr>
          <w:delText xml:space="preserve"> </w:delText>
        </w:r>
      </w:del>
      <w:del w:id="115" w:author="Sam Passmore" w:date="2023-05-24T17:08:00Z">
        <w:r w:rsidRPr="00526FE5" w:rsidDel="00055C5A">
          <w:rPr>
            <w:rFonts w:ascii="Times New Roman" w:hAnsi="Times New Roman" w:cs="Times New Roman"/>
            <w:color w:val="000000" w:themeColor="text1"/>
            <w:lang w:val="en-AU"/>
          </w:rPr>
          <w:delText xml:space="preserve">cover a large </w:delText>
        </w:r>
        <w:r w:rsidR="00CD0768" w:rsidDel="00055C5A">
          <w:rPr>
            <w:rFonts w:ascii="Times New Roman" w:hAnsi="Times New Roman" w:cs="Times New Roman"/>
            <w:color w:val="000000" w:themeColor="text1"/>
            <w:lang w:val="en-AU"/>
          </w:rPr>
          <w:delText>pro</w:delText>
        </w:r>
        <w:r w:rsidRPr="00526FE5" w:rsidDel="00055C5A">
          <w:rPr>
            <w:rFonts w:ascii="Times New Roman" w:hAnsi="Times New Roman" w:cs="Times New Roman"/>
            <w:color w:val="000000" w:themeColor="text1"/>
            <w:lang w:val="en-AU"/>
          </w:rPr>
          <w:delText>portion of the sibling and cousin space (</w:delText>
        </w:r>
      </w:del>
      <w:del w:id="116" w:author="Sam Passmore" w:date="2023-05-24T17:07:00Z">
        <w:r w:rsidR="006F5819" w:rsidDel="00055C5A">
          <w:rPr>
            <w:rFonts w:ascii="Times New Roman" w:hAnsi="Times New Roman" w:cs="Times New Roman"/>
            <w:color w:val="000000" w:themeColor="text1"/>
            <w:lang w:val="en-AU"/>
          </w:rPr>
          <w:delText>69</w:delText>
        </w:r>
      </w:del>
      <w:del w:id="117" w:author="Sam Passmore" w:date="2023-05-24T17:08:00Z">
        <w:r w:rsidR="006F5819" w:rsidDel="00055C5A">
          <w:rPr>
            <w:rFonts w:ascii="Times New Roman" w:hAnsi="Times New Roman" w:cs="Times New Roman"/>
            <w:color w:val="000000" w:themeColor="text1"/>
            <w:lang w:val="en-AU"/>
          </w:rPr>
          <w:delText>%</w:delText>
        </w:r>
        <w:r w:rsidRPr="00526FE5" w:rsidDel="00055C5A">
          <w:rPr>
            <w:rFonts w:ascii="Times New Roman" w:hAnsi="Times New Roman" w:cs="Times New Roman"/>
            <w:color w:val="000000" w:themeColor="text1"/>
            <w:lang w:val="en-AU"/>
          </w:rPr>
          <w:delText>).</w:delText>
        </w:r>
      </w:del>
      <w:r w:rsidRPr="00526FE5">
        <w:rPr>
          <w:rFonts w:ascii="Times New Roman" w:hAnsi="Times New Roman" w:cs="Times New Roman"/>
          <w:color w:val="000000" w:themeColor="text1"/>
          <w:lang w:val="en-AU"/>
        </w:rPr>
        <w:t xml:space="preserve"> </w:t>
      </w:r>
      <w:commentRangeStart w:id="118"/>
      <w:del w:id="119" w:author="Sam Passmore" w:date="2023-05-24T17:07:00Z">
        <w:r w:rsidR="00CD0768" w:rsidRPr="00600F88" w:rsidDel="00055C5A">
          <w:rPr>
            <w:rFonts w:ascii="Times New Roman" w:hAnsi="Times New Roman" w:cs="Times New Roman"/>
            <w:color w:val="7030A0"/>
            <w:lang w:val="en-AU"/>
          </w:rPr>
          <w:delText>However</w:delText>
        </w:r>
        <w:commentRangeEnd w:id="118"/>
        <w:r w:rsidR="006F5819" w:rsidRPr="00600F88" w:rsidDel="00055C5A">
          <w:rPr>
            <w:rStyle w:val="CommentReference"/>
            <w:color w:val="7030A0"/>
          </w:rPr>
          <w:commentReference w:id="118"/>
        </w:r>
        <w:r w:rsidR="00CD0768" w:rsidRPr="00600F88" w:rsidDel="00055C5A">
          <w:rPr>
            <w:rFonts w:ascii="Times New Roman" w:hAnsi="Times New Roman" w:cs="Times New Roman"/>
            <w:color w:val="7030A0"/>
            <w:lang w:val="en-AU"/>
          </w:rPr>
          <w:delText xml:space="preserve">, coverage across this space is </w:delText>
        </w:r>
        <w:commentRangeStart w:id="120"/>
        <w:r w:rsidR="00CD0768" w:rsidRPr="00600F88" w:rsidDel="00055C5A">
          <w:rPr>
            <w:rFonts w:ascii="Times New Roman" w:hAnsi="Times New Roman" w:cs="Times New Roman"/>
            <w:color w:val="7030A0"/>
            <w:lang w:val="en-AU"/>
          </w:rPr>
          <w:delText>sparse</w:delText>
        </w:r>
        <w:commentRangeEnd w:id="120"/>
        <w:r w:rsidR="00600F88" w:rsidDel="00055C5A">
          <w:rPr>
            <w:rStyle w:val="CommentReference"/>
          </w:rPr>
          <w:commentReference w:id="120"/>
        </w:r>
        <w:r w:rsidR="00CD0768" w:rsidRPr="00600F88" w:rsidDel="00055C5A">
          <w:rPr>
            <w:rFonts w:ascii="Times New Roman" w:hAnsi="Times New Roman" w:cs="Times New Roman"/>
            <w:color w:val="7030A0"/>
            <w:lang w:val="en-AU"/>
          </w:rPr>
          <w:delText xml:space="preserve">, meaning the high functional score could be attributed to a few </w:delText>
        </w:r>
        <w:r w:rsidR="00D8374A" w:rsidRPr="00600F88" w:rsidDel="00055C5A">
          <w:rPr>
            <w:rFonts w:ascii="Times New Roman" w:hAnsi="Times New Roman" w:cs="Times New Roman"/>
            <w:color w:val="7030A0"/>
            <w:lang w:val="en-AU"/>
          </w:rPr>
          <w:delText>languages containing unusual patterns</w:delText>
        </w:r>
        <w:r w:rsidR="00CD0768" w:rsidRPr="00600F88" w:rsidDel="00055C5A">
          <w:rPr>
            <w:rFonts w:ascii="Times New Roman" w:hAnsi="Times New Roman" w:cs="Times New Roman"/>
            <w:color w:val="7030A0"/>
            <w:lang w:val="en-AU"/>
          </w:rPr>
          <w:delText xml:space="preserve">, rather than a </w:delText>
        </w:r>
        <w:r w:rsidR="00D8374A" w:rsidRPr="00600F88" w:rsidDel="00055C5A">
          <w:rPr>
            <w:rFonts w:ascii="Times New Roman" w:hAnsi="Times New Roman" w:cs="Times New Roman"/>
            <w:color w:val="7030A0"/>
            <w:lang w:val="en-AU"/>
          </w:rPr>
          <w:delText>language family maintaining</w:delText>
        </w:r>
        <w:r w:rsidR="00CD0768" w:rsidRPr="00600F88" w:rsidDel="00055C5A">
          <w:rPr>
            <w:rFonts w:ascii="Times New Roman" w:hAnsi="Times New Roman" w:cs="Times New Roman"/>
            <w:color w:val="7030A0"/>
            <w:lang w:val="en-AU"/>
          </w:rPr>
          <w:delText xml:space="preserve"> high diversity. </w:delText>
        </w:r>
        <w:r w:rsidR="00D8374A" w:rsidRPr="00600F88" w:rsidDel="00055C5A">
          <w:rPr>
            <w:rFonts w:ascii="Times New Roman" w:hAnsi="Times New Roman" w:cs="Times New Roman"/>
            <w:color w:val="7030A0"/>
            <w:lang w:val="en-AU"/>
          </w:rPr>
          <w:delText xml:space="preserve">If we consider the range of Indo-European languages, in Europe but also through Asia, the extent of cousin diversity makes sense. </w:delText>
        </w:r>
        <w:r w:rsidRPr="00600F88" w:rsidDel="00055C5A">
          <w:rPr>
            <w:rFonts w:ascii="Times New Roman" w:hAnsi="Times New Roman" w:cs="Times New Roman"/>
            <w:color w:val="7030A0"/>
            <w:lang w:val="en-AU"/>
          </w:rPr>
          <w:delText>In Western Europe (English, French) it is common to see a lineal pattern, separating lineal relatives (mother, father) from collateral relatives (parent’s siblings, cousins), but in Indo-European languages east of Europe, we observe more diversity in cousin organisation</w:delText>
        </w:r>
        <w:r w:rsidR="00D8374A" w:rsidRPr="00600F88" w:rsidDel="00055C5A">
          <w:rPr>
            <w:rFonts w:ascii="Times New Roman" w:hAnsi="Times New Roman" w:cs="Times New Roman"/>
            <w:color w:val="7030A0"/>
            <w:lang w:val="en-AU"/>
          </w:rPr>
          <w:delText xml:space="preserve"> as a result of</w:delText>
        </w:r>
        <w:r w:rsidRPr="00600F88" w:rsidDel="00055C5A">
          <w:rPr>
            <w:rFonts w:ascii="Times New Roman" w:hAnsi="Times New Roman" w:cs="Times New Roman"/>
            <w:color w:val="7030A0"/>
            <w:lang w:val="en-AU"/>
          </w:rPr>
          <w:delText xml:space="preserve"> a higher prevalence of cross-cousin marriage </w:delText>
        </w:r>
        <w:r w:rsidRPr="00600F88" w:rsidDel="00055C5A">
          <w:rPr>
            <w:rFonts w:ascii="Times New Roman" w:hAnsi="Times New Roman" w:cs="Times New Roman"/>
            <w:color w:val="7030A0"/>
            <w:lang w:val="en-AU"/>
          </w:rPr>
          <w:fldChar w:fldCharType="begin"/>
        </w:r>
        <w:r w:rsidRPr="00600F88" w:rsidDel="00055C5A">
          <w:rPr>
            <w:rFonts w:ascii="Times New Roman" w:hAnsi="Times New Roman" w:cs="Times New Roman"/>
            <w:color w:val="7030A0"/>
            <w:lang w:val="en-AU"/>
          </w:rPr>
          <w:delInstrText xml:space="preserve"> ADDIN ZOTERO_ITEM CSL_CITATION {"citationID":"ptQjo4JO","properties":{"formattedCitation":"(Schulz et al., 2019)","plainCitation":"(Schulz et al., 2019)","noteIndex":0},"citationItems":[{"id":552,"uris":["http://zotero.org/users/3412781/items/S8B3UDTU"],"itemData":{"id":552,"type":"article-journal","abstract":"Recent research not only confirms the existence of substantial psychological variation around the globe but also highlights the peculiarity of many Western populations. We propose that part of this variation can be traced back to the action and diffusion of the Western Church, the branch of Christianity that evolved into the Roman Catholic Church. Specifically, we propose that the Western Church’s transformation of European kinship, by promoting small, nuclear households, weak family ties, and residential mobility, fostered greater individualism, less conformity, and more impersonal prosociality. By combining data on 24 psychological outcomes with historical measures of both Church exposure and kinship, we find support for these ideas in a comprehensive array of analyses across countries, among European regions, and among individuals from different cultural backgrounds.","container-title":"Science","DOI":"10.1126/science.aau5141","ISSN":"0036-8075, 1095-9203","issue":"6466","journalAbbreviation":"Science","language":"en","page":"eaau5141","source":"DOI.org (Crossref)","title":"The Church, intensive kinship, and global psychological variation","volume":"366","author":[{"family":"Schulz","given":"Jonathan F."},{"family":"Bahrami-Rad","given":"Duman"},{"family":"Beauchamp","given":"Jonathan P."},{"family":"Henrich","given":"Joseph"}],"issued":{"date-parts":[["2019",11,8]]},"citation-key":"schulzChurchIntensiveKinship2019"}}],"schema":"https://github.com/citation-style-language/schema/raw/master/csl-citation.json"} </w:delInstrText>
        </w:r>
        <w:r w:rsidRPr="00600F88" w:rsidDel="00055C5A">
          <w:rPr>
            <w:rFonts w:ascii="Times New Roman" w:hAnsi="Times New Roman" w:cs="Times New Roman"/>
            <w:color w:val="7030A0"/>
            <w:lang w:val="en-AU"/>
          </w:rPr>
          <w:fldChar w:fldCharType="separate"/>
        </w:r>
        <w:r w:rsidRPr="00600F88" w:rsidDel="00055C5A">
          <w:rPr>
            <w:rFonts w:ascii="Times New Roman" w:hAnsi="Times New Roman" w:cs="Times New Roman"/>
            <w:color w:val="7030A0"/>
            <w:lang w:val="en-AU"/>
          </w:rPr>
          <w:delText>(Schulz et al., 2019)</w:delText>
        </w:r>
        <w:r w:rsidRPr="00600F88" w:rsidDel="00055C5A">
          <w:rPr>
            <w:rFonts w:ascii="Times New Roman" w:hAnsi="Times New Roman" w:cs="Times New Roman"/>
            <w:color w:val="7030A0"/>
            <w:lang w:val="en-AU"/>
          </w:rPr>
          <w:fldChar w:fldCharType="end"/>
        </w:r>
        <w:r w:rsidRPr="00600F88" w:rsidDel="00055C5A">
          <w:rPr>
            <w:rFonts w:ascii="Times New Roman" w:hAnsi="Times New Roman" w:cs="Times New Roman"/>
            <w:color w:val="7030A0"/>
            <w:lang w:val="en-AU"/>
          </w:rPr>
          <w:delText xml:space="preserve">. </w:delText>
        </w:r>
      </w:del>
      <w:r w:rsidRPr="00526FE5">
        <w:rPr>
          <w:rFonts w:ascii="Times New Roman" w:hAnsi="Times New Roman" w:cs="Times New Roman"/>
          <w:color w:val="000000" w:themeColor="text1"/>
          <w:lang w:val="en-AU"/>
        </w:rPr>
        <w:t xml:space="preserve">Finally, Austronesian sibling and cousin terminology, again, covers a large portion of the </w:t>
      </w:r>
      <w:r w:rsidR="00600F88">
        <w:rPr>
          <w:rFonts w:ascii="Times New Roman" w:hAnsi="Times New Roman" w:cs="Times New Roman"/>
          <w:color w:val="000000" w:themeColor="text1"/>
          <w:lang w:val="en-AU"/>
        </w:rPr>
        <w:t>space</w:t>
      </w:r>
      <w:r w:rsidRPr="00526FE5">
        <w:rPr>
          <w:rFonts w:ascii="Times New Roman" w:hAnsi="Times New Roman" w:cs="Times New Roman"/>
          <w:color w:val="000000" w:themeColor="text1"/>
          <w:lang w:val="en-AU"/>
        </w:rPr>
        <w:t xml:space="preserve"> (</w:t>
      </w:r>
      <w:r w:rsidR="00600F88">
        <w:rPr>
          <w:rFonts w:ascii="Times New Roman" w:hAnsi="Times New Roman" w:cs="Times New Roman"/>
          <w:color w:val="000000" w:themeColor="text1"/>
          <w:lang w:val="en-AU"/>
        </w:rPr>
        <w:t>9</w:t>
      </w:r>
      <w:ins w:id="121" w:author="Sam Passmore" w:date="2023-05-24T17:07:00Z">
        <w:r w:rsidR="00055C5A">
          <w:rPr>
            <w:rFonts w:ascii="Times New Roman" w:hAnsi="Times New Roman" w:cs="Times New Roman"/>
            <w:color w:val="000000" w:themeColor="text1"/>
            <w:lang w:val="en-AU"/>
          </w:rPr>
          <w:t>2</w:t>
        </w:r>
      </w:ins>
      <w:del w:id="122" w:author="Sam Passmore" w:date="2023-05-24T17:07:00Z">
        <w:r w:rsidR="00600F88" w:rsidDel="00055C5A">
          <w:rPr>
            <w:rFonts w:ascii="Times New Roman" w:hAnsi="Times New Roman" w:cs="Times New Roman"/>
            <w:color w:val="000000" w:themeColor="text1"/>
            <w:lang w:val="en-AU"/>
          </w:rPr>
          <w:delText>0</w:delText>
        </w:r>
      </w:del>
      <w:r w:rsidR="00600F8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18D3A189"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similar levels of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to Austronesian and Pama-Nyungan. Since Austronesian and Pama-Nyungan are clearly defined language families </w:t>
      </w:r>
      <w:r w:rsidR="00A92BCA">
        <w:rPr>
          <w:rFonts w:ascii="Times New Roman" w:hAnsi="Times New Roman" w:cs="Times New Roman"/>
          <w:color w:val="000000" w:themeColor="text1"/>
          <w:lang w:val="en-AU"/>
        </w:rPr>
        <w:t>while</w:t>
      </w:r>
      <w:r w:rsidR="00526FE5" w:rsidRPr="00526FE5">
        <w:rPr>
          <w:rFonts w:ascii="Times New Roman" w:hAnsi="Times New Roman" w:cs="Times New Roman"/>
          <w:color w:val="000000" w:themeColor="text1"/>
          <w:lang w:val="en-AU"/>
        </w:rPr>
        <w:t xml:space="preserve"> </w:t>
      </w:r>
      <w:r w:rsidR="00A92BCA">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Papuan</w:t>
      </w:r>
      <w:r w:rsidR="00A92BCA">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contains many unrelated language families,</w:t>
      </w:r>
      <w:r>
        <w:rPr>
          <w:rFonts w:ascii="Times New Roman" w:hAnsi="Times New Roman" w:cs="Times New Roman"/>
          <w:color w:val="000000" w:themeColor="text1"/>
          <w:lang w:val="en-AU"/>
        </w:rPr>
        <w:t xml:space="preserve"> this is a somewhat surprising result. We are far from understanding the causes of this. One possibility is that, in the realm of kinship, Austronesian in particular has in its vast parcourse, and contacts with a host of other families (Sino-Tibetan in Hainan, Austroasiatic and </w:t>
      </w:r>
      <w:r w:rsidR="00C85DF1">
        <w:rPr>
          <w:rFonts w:ascii="Times New Roman" w:hAnsi="Times New Roman" w:cs="Times New Roman"/>
          <w:color w:val="000000" w:themeColor="text1"/>
          <w:lang w:val="en-AU"/>
        </w:rPr>
        <w:t xml:space="preserve">Miao-Yao in Mainland Southeast Asia, Bantu in Madagascar, plus numerous Papuan lineages) adapted many of its kinship systems through interactions and intermarriage with local groups, making its kinship systems much more diverse than some other aspects of its structure. And </w:t>
      </w:r>
      <w:proofErr w:type="gramStart"/>
      <w:r w:rsidR="00C85DF1">
        <w:rPr>
          <w:rFonts w:ascii="Times New Roman" w:hAnsi="Times New Roman" w:cs="Times New Roman"/>
          <w:color w:val="000000" w:themeColor="text1"/>
          <w:lang w:val="en-AU"/>
        </w:rPr>
        <w:t>of course</w:t>
      </w:r>
      <w:proofErr w:type="gramEnd"/>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w:t>
      </w:r>
      <w:proofErr w:type="spellStart"/>
      <w:r>
        <w:rPr>
          <w:rFonts w:ascii="Times New Roman" w:hAnsi="Times New Roman" w:cs="Times New Roman"/>
          <w:color w:val="000000" w:themeColor="text1"/>
          <w:lang w:val="en-AU"/>
        </w:rPr>
        <w:t>Papuasphere</w:t>
      </w:r>
      <w:proofErr w:type="spellEnd"/>
      <w:r>
        <w:rPr>
          <w:rFonts w:ascii="Times New Roman" w:hAnsi="Times New Roman" w:cs="Times New Roman"/>
          <w:color w:val="000000" w:themeColor="text1"/>
          <w:lang w:val="en-AU"/>
        </w:rPr>
        <w:t xml:space="preserv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w:t>
      </w:r>
      <w:proofErr w:type="gramStart"/>
      <w:r w:rsidR="00A547BA">
        <w:rPr>
          <w:rFonts w:ascii="Times New Roman" w:hAnsi="Times New Roman" w:cs="Times New Roman"/>
          <w:color w:val="000000" w:themeColor="text1"/>
          <w:lang w:val="en-AU"/>
        </w:rPr>
        <w:t>e.g.</w:t>
      </w:r>
      <w:proofErr w:type="gramEnd"/>
      <w:r w:rsidR="00A547BA">
        <w:rPr>
          <w:rFonts w:ascii="Times New Roman" w:hAnsi="Times New Roman" w:cs="Times New Roman"/>
          <w:color w:val="000000" w:themeColor="text1"/>
          <w:lang w:val="en-AU"/>
        </w:rPr>
        <w:t xml:space="preserve"> the reuse of some consanguineal terms for </w:t>
      </w:r>
      <w:proofErr w:type="spellStart"/>
      <w:r w:rsidR="00A547BA">
        <w:rPr>
          <w:rFonts w:ascii="Times New Roman" w:hAnsi="Times New Roman" w:cs="Times New Roman"/>
          <w:color w:val="000000" w:themeColor="text1"/>
          <w:lang w:val="en-AU"/>
        </w:rPr>
        <w:t>affines</w:t>
      </w:r>
      <w:proofErr w:type="spellEnd"/>
      <w:r w:rsidR="00A547BA">
        <w:rPr>
          <w:rFonts w:ascii="Times New Roman" w:hAnsi="Times New Roman" w:cs="Times New Roman"/>
          <w:color w:val="000000" w:themeColor="text1"/>
          <w:lang w:val="en-AU"/>
        </w:rPr>
        <w:t xml:space="preserve">) significantly deviant features were confined to languages of one family, </w:t>
      </w:r>
      <w:proofErr w:type="spellStart"/>
      <w:r w:rsidR="00A547BA">
        <w:rPr>
          <w:rFonts w:ascii="Times New Roman" w:hAnsi="Times New Roman" w:cs="Times New Roman"/>
          <w:color w:val="000000" w:themeColor="text1"/>
          <w:lang w:val="en-AU"/>
        </w:rPr>
        <w:t>Nagovisi</w:t>
      </w:r>
      <w:proofErr w:type="spellEnd"/>
      <w:r w:rsidR="00A547BA">
        <w:rPr>
          <w:rFonts w:ascii="Times New Roman" w:hAnsi="Times New Roman" w:cs="Times New Roman"/>
          <w:color w:val="000000" w:themeColor="text1"/>
          <w:lang w:val="en-AU"/>
        </w:rPr>
        <w:t xml:space="preserve"> (South Bougainville) in this case. The more quantitative comparisons we made in Part 3, while confirming the diversity of terminological systems for siblings, cousins, parents and </w:t>
      </w:r>
      <w:proofErr w:type="spellStart"/>
      <w:r w:rsidR="00A547BA">
        <w:rPr>
          <w:rFonts w:ascii="Times New Roman" w:hAnsi="Times New Roman" w:cs="Times New Roman"/>
          <w:color w:val="000000" w:themeColor="text1"/>
          <w:lang w:val="en-AU"/>
        </w:rPr>
        <w:t>nuncles</w:t>
      </w:r>
      <w:proofErr w:type="spellEnd"/>
      <w:r w:rsidR="00A547BA">
        <w:rPr>
          <w:rFonts w:ascii="Times New Roman" w:hAnsi="Times New Roman" w:cs="Times New Roman"/>
          <w:color w:val="000000" w:themeColor="text1"/>
          <w:lang w:val="en-AU"/>
        </w:rPr>
        <w:t xml:space="preserve">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16689640" w14:textId="73573218"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Within the kinship terminology itself there are many further topics calling out for research (</w:t>
      </w:r>
      <w:proofErr w:type="gramStart"/>
      <w:r>
        <w:rPr>
          <w:rFonts w:ascii="Times New Roman" w:hAnsi="Times New Roman" w:cs="Times New Roman"/>
          <w:color w:val="000000" w:themeColor="text1"/>
          <w:lang w:val="en-AU"/>
        </w:rPr>
        <w:t>e.g.</w:t>
      </w:r>
      <w:proofErr w:type="gramEnd"/>
      <w:r>
        <w:rPr>
          <w:rFonts w:ascii="Times New Roman" w:hAnsi="Times New Roman" w:cs="Times New Roman"/>
          <w:color w:val="000000" w:themeColor="text1"/>
          <w:lang w:val="en-AU"/>
        </w:rPr>
        <w:t xml:space="preserve">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under the complex situation where different members of a large sibling set create more far-flung networks of creation by marrying into different languages), and the reconstruction of key </w:t>
      </w:r>
      <w:r w:rsidR="006F5DC3">
        <w:rPr>
          <w:rFonts w:ascii="Times New Roman" w:hAnsi="Times New Roman" w:cs="Times New Roman"/>
          <w:color w:val="000000" w:themeColor="text1"/>
          <w:lang w:val="en-AU"/>
        </w:rPr>
        <w:lastRenderedPageBreak/>
        <w:t xml:space="preserve">borrowed terms such as the ubiquitous terms for certain types of affine in southern New Guinea alluded to in ˆ2.4, which are likely to play a key role in piecing together deep histories of intergroup contact and alliance. </w:t>
      </w:r>
    </w:p>
    <w:p w14:paraId="54CBB19A" w14:textId="77777777" w:rsidR="00526FE5" w:rsidRPr="00526FE5" w:rsidRDefault="00526FE5" w:rsidP="00526FE5">
      <w:pPr>
        <w:rPr>
          <w:rFonts w:ascii="Times New Roman" w:hAnsi="Times New Roman" w:cs="Times New Roman"/>
          <w:color w:val="000000" w:themeColor="text1"/>
          <w:lang w:val="en-AU"/>
        </w:rPr>
      </w:pPr>
    </w:p>
    <w:p w14:paraId="63B649A1" w14:textId="16DA8777" w:rsidR="00526FE5" w:rsidRPr="00526FE5" w:rsidRDefault="00526FE5" w:rsidP="00526FE5">
      <w:pPr>
        <w:rPr>
          <w:rFonts w:ascii="Times New Roman" w:hAnsi="Times New Roman" w:cs="Times New Roman"/>
          <w:color w:val="000000" w:themeColor="text1"/>
          <w:lang w:val="en-AU"/>
        </w:rPr>
      </w:pPr>
    </w:p>
    <w:p w14:paraId="09264BC8" w14:textId="77777777" w:rsidR="00526FE5" w:rsidRPr="00526FE5" w:rsidRDefault="00526FE5" w:rsidP="00526FE5">
      <w:pPr>
        <w:rPr>
          <w:rFonts w:ascii="Times New Roman" w:hAnsi="Times New Roman" w:cs="Times New Roman"/>
          <w:color w:val="000000" w:themeColor="text1"/>
          <w:lang w:val="en-AU"/>
        </w:rPr>
      </w:pPr>
    </w:p>
    <w:p w14:paraId="1D35F147" w14:textId="77777777" w:rsidR="00526FE5" w:rsidRDefault="00526FE5" w:rsidP="00526FE5">
      <w:pPr>
        <w:rPr>
          <w:rFonts w:ascii="Times New Roman" w:hAnsi="Times New Roman" w:cs="Times New Roman"/>
          <w:lang w:val="en-AU"/>
        </w:rPr>
      </w:pPr>
    </w:p>
    <w:p w14:paraId="3975FE6B" w14:textId="77777777" w:rsidR="00526FE5" w:rsidRDefault="00526FE5" w:rsidP="00526FE5">
      <w:pPr>
        <w:rPr>
          <w:rFonts w:ascii="Times New Roman" w:hAnsi="Times New Roman" w:cs="Times New Roman"/>
          <w:lang w:val="en-AU"/>
        </w:rPr>
      </w:pPr>
    </w:p>
    <w:p w14:paraId="7B6513E3" w14:textId="77777777" w:rsidR="00526FE5" w:rsidRDefault="00526FE5" w:rsidP="00526FE5">
      <w:pPr>
        <w:rPr>
          <w:rFonts w:ascii="Times New Roman" w:hAnsi="Times New Roman" w:cs="Times New Roman"/>
          <w:lang w:val="en-AU"/>
        </w:rPr>
      </w:pPr>
    </w:p>
    <w:p w14:paraId="6FB8EFDC" w14:textId="77777777" w:rsidR="00526FE5" w:rsidRDefault="00526FE5" w:rsidP="00526FE5">
      <w:pPr>
        <w:rPr>
          <w:rFonts w:ascii="Times New Roman" w:hAnsi="Times New Roman" w:cs="Times New Roman"/>
          <w:lang w:val="en-AU"/>
        </w:rPr>
      </w:pPr>
    </w:p>
    <w:p w14:paraId="24D6C9A1" w14:textId="77777777" w:rsidR="00526FE5" w:rsidRPr="003357D4" w:rsidRDefault="00526FE5" w:rsidP="00526FE5">
      <w:pPr>
        <w:rPr>
          <w:rFonts w:ascii="Times New Roman" w:hAnsi="Times New Roman" w:cs="Times New Roman"/>
          <w:lang w:val="en-US"/>
        </w:rPr>
      </w:pPr>
    </w:p>
    <w:p w14:paraId="5F01DEF5" w14:textId="77777777" w:rsidR="00526FE5" w:rsidRPr="008B7A28" w:rsidRDefault="00526FE5" w:rsidP="00526FE5">
      <w:pPr>
        <w:rPr>
          <w:rFonts w:ascii="Times New Roman" w:hAnsi="Times New Roman" w:cs="Times New Roman"/>
          <w:lang w:val="en-AU"/>
        </w:rPr>
      </w:pPr>
    </w:p>
    <w:p w14:paraId="7BCAFE1A" w14:textId="77777777" w:rsidR="002D21F7" w:rsidRDefault="002D21F7"/>
    <w:sectPr w:rsidR="002D21F7" w:rsidSect="00526FE5">
      <w:headerReference w:type="default" r:id="rId1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Nicholas Evans" w:date="2021-10-13T00:49:00Z" w:initials="NE">
    <w:p w14:paraId="43C51EDF" w14:textId="292CEF45" w:rsidR="00526FE5" w:rsidRDefault="00526FE5" w:rsidP="00526FE5">
      <w:pPr>
        <w:pStyle w:val="CommentText"/>
      </w:pPr>
      <w:r>
        <w:rPr>
          <w:rStyle w:val="CommentReference"/>
        </w:rPr>
        <w:annotationRef/>
      </w:r>
      <w:r>
        <w:t>Needs to be redrawn so the two paths can still be seen on grey-scale version</w:t>
      </w:r>
    </w:p>
  </w:comment>
  <w:comment w:id="9" w:author="Microsoft Office User" w:date="2023-04-27T17:51:00Z" w:initials="MOU">
    <w:p w14:paraId="207023ED" w14:textId="65DB19AD" w:rsidR="00526FE5" w:rsidRDefault="00526FE5" w:rsidP="00526FE5">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10" w:author="Microsoft Office User" w:date="2023-04-27T18:15:00Z" w:initials="MOU">
    <w:p w14:paraId="5D285E34" w14:textId="77777777" w:rsidR="005067D9" w:rsidRDefault="005067D9" w:rsidP="005067D9">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11" w:author="Microsoft Office User" w:date="2023-04-27T18:14:00Z" w:initials="MOU">
    <w:p w14:paraId="70B2DBF6" w14:textId="77777777" w:rsidR="005067D9" w:rsidRDefault="005067D9" w:rsidP="005067D9">
      <w:pPr>
        <w:pStyle w:val="CommentText"/>
      </w:pPr>
      <w:r>
        <w:rPr>
          <w:rStyle w:val="CommentReference"/>
        </w:rPr>
        <w:annotationRef/>
      </w:r>
      <w:r>
        <w:t>Possible to add indications of statistical significance?</w:t>
      </w:r>
    </w:p>
  </w:comment>
  <w:comment w:id="12" w:author="Microsoft Office User" w:date="2023-04-27T17:59:00Z" w:initials="MOU">
    <w:p w14:paraId="3DB27FAA" w14:textId="08F26AF0" w:rsidR="00D27BBF" w:rsidRDefault="00D27BBF" w:rsidP="00D27BBF">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13" w:author="Microsoft Office User" w:date="2023-04-27T18:09:00Z" w:initials="MOU">
    <w:p w14:paraId="01B51DA3" w14:textId="77777777" w:rsidR="00D27BBF" w:rsidRDefault="00D27BBF" w:rsidP="00D27BBF">
      <w:pPr>
        <w:pStyle w:val="CommentText"/>
      </w:pPr>
      <w:r>
        <w:rPr>
          <w:rStyle w:val="CommentReference"/>
        </w:rPr>
        <w:annotationRef/>
      </w:r>
      <w:r>
        <w:t>Here and in the next para, once again it’s written as if the first part of the paper doesn’t exist. We explain some of that rationale there, particularly (in the Nen/Komnzo section) on the rationale for different types of cousin being treated differently, so why not refer back to that (with a bit of summary here)</w:t>
      </w:r>
    </w:p>
  </w:comment>
  <w:comment w:id="30" w:author="Microsoft Office User" w:date="2023-05-23T23:13:00Z" w:initials="MOU">
    <w:p w14:paraId="4E112DD5" w14:textId="57E36131" w:rsidR="00600F88" w:rsidRDefault="00600F88">
      <w:pPr>
        <w:pStyle w:val="CommentText"/>
      </w:pPr>
      <w:r>
        <w:rPr>
          <w:rStyle w:val="CommentReference"/>
        </w:rPr>
        <w:annotationRef/>
      </w:r>
      <w:r>
        <w:t xml:space="preserve">I don’t understand this. If there are 33 distinct Papuan </w:t>
      </w:r>
      <w:r>
        <w:t>siblilng structures across 102 languages, doesn’t this make the ratio over 3?</w:t>
      </w:r>
    </w:p>
  </w:comment>
  <w:comment w:id="31" w:author="Sam Passmore" w:date="2023-05-24T11:47:00Z" w:initials="SP">
    <w:p w14:paraId="286FBF22" w14:textId="77777777" w:rsidR="00787AE9" w:rsidRDefault="00787AE9" w:rsidP="00102810">
      <w:r>
        <w:rPr>
          <w:rStyle w:val="CommentReference"/>
        </w:rPr>
        <w:annotationRef/>
      </w:r>
      <w:r>
        <w:rPr>
          <w:color w:val="000000"/>
          <w:sz w:val="20"/>
          <w:szCs w:val="20"/>
        </w:rPr>
        <w:t xml:space="preserve">The 1.2 value refers to siblings and cousins (61 structures to 53 languages). I changed the text to make this clearer. I also double checked all the ratio figures.  </w:t>
      </w:r>
    </w:p>
  </w:comment>
  <w:comment w:id="46" w:author="Microsoft Office User" w:date="2023-05-23T23:00:00Z" w:initials="MOU">
    <w:p w14:paraId="4E6B58C2" w14:textId="259AD024" w:rsidR="006F5819" w:rsidRDefault="006F5819">
      <w:pPr>
        <w:pStyle w:val="CommentText"/>
      </w:pPr>
      <w:r>
        <w:rPr>
          <w:rStyle w:val="CommentReference"/>
        </w:rPr>
        <w:annotationRef/>
      </w:r>
      <w:r>
        <w:t>All pairs of which languages? Just Papuan? All from the 4 sampled groupings? Or all languages in Kinbank?</w:t>
      </w:r>
    </w:p>
  </w:comment>
  <w:comment w:id="66" w:author="Microsoft Office User" w:date="2023-05-23T22:57:00Z" w:initials="MOU">
    <w:p w14:paraId="7D7AAE5E" w14:textId="138C9778" w:rsidR="006F5819" w:rsidRDefault="006F5819">
      <w:pPr>
        <w:pStyle w:val="CommentText"/>
      </w:pPr>
      <w:r>
        <w:rPr>
          <w:rStyle w:val="CommentReference"/>
        </w:rPr>
        <w:annotationRef/>
      </w:r>
      <w:r>
        <w:t xml:space="preserve">NE question to Sam: I take it this just pools the languages from Papuan, Austronesian, I-E and P-N, not the global sample. </w:t>
      </w:r>
      <w:r>
        <w:t xml:space="preserve">Otherwise the figure for sibling structures seems too </w:t>
      </w:r>
      <w:r>
        <w:t>higjh. Either way this needs to be made explicit.</w:t>
      </w:r>
    </w:p>
  </w:comment>
  <w:comment w:id="68"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 w:id="118" w:author="Microsoft Office User" w:date="2023-05-23T23:02:00Z" w:initials="MOU">
    <w:p w14:paraId="53A32D59" w14:textId="44C3D5F1" w:rsidR="006F5819" w:rsidRDefault="006F5819">
      <w:pPr>
        <w:pStyle w:val="CommentText"/>
      </w:pPr>
      <w:r>
        <w:rPr>
          <w:rStyle w:val="CommentReference"/>
        </w:rPr>
        <w:annotationRef/>
      </w:r>
      <w:r>
        <w:t xml:space="preserve">NE: I guess this means that they are I-E </w:t>
      </w:r>
      <w:r>
        <w:t>lgs (maybe ancient ones, like Latin or Greek – I’m not aware of others – whose cousin terms are what we’d expect if we maintain the 5 lines of a Sudanese system (</w:t>
      </w:r>
      <w:r>
        <w:t xml:space="preserve">i.e. siblings plus children of all 4 nuncle types). And are the Dravidian-type/bifurcate merging ones Indic languages that have been in contact with Dravidian? It would be usefiul to be able to pinpoint languages that are blowing this figure up, for the benefit of the skeptical linguist reader – I found this very surprising. </w:t>
      </w:r>
      <w:r w:rsidR="00600F88">
        <w:t>Also, having ancient languages in there, if that’s where the effect is coming from, creates an uneven playing field since we don’t have that for any of the other groupings.</w:t>
      </w:r>
    </w:p>
  </w:comment>
  <w:comment w:id="120" w:author="Microsoft Office User" w:date="2023-05-23T23:07:00Z" w:initials="MOU">
    <w:p w14:paraId="27F367FA" w14:textId="132BCC8D" w:rsidR="00600F88" w:rsidRDefault="00600F88">
      <w:pPr>
        <w:pStyle w:val="CommentText"/>
      </w:pPr>
      <w:r>
        <w:rPr>
          <w:rStyle w:val="CommentReference"/>
        </w:rPr>
        <w:annotationRef/>
      </w:r>
      <w:r>
        <w:t xml:space="preserve">NE: before signing off on this purple part I’d like to check in on the actual data that is making this figure high. </w:t>
      </w:r>
      <w:r>
        <w:t xml:space="preserve">E.g. my guess, as mentioned, is that it’s (a) classical Latin, Greek etc (b) a few Indo-Aryan languages in close contact with Dravidian (and who knows, maybe some in contact with </w:t>
      </w:r>
      <w:r>
        <w:t>Burushaski or Sino-Tibetan).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51EDF" w15:done="0"/>
  <w15:commentEx w15:paraId="207023ED" w15:done="1"/>
  <w15:commentEx w15:paraId="5D285E34" w15:done="1"/>
  <w15:commentEx w15:paraId="70B2DBF6" w15:done="0"/>
  <w15:commentEx w15:paraId="3DB27FAA" w15:done="1"/>
  <w15:commentEx w15:paraId="01B51DA3" w15:done="1"/>
  <w15:commentEx w15:paraId="4E112DD5" w15:done="0"/>
  <w15:commentEx w15:paraId="286FBF22" w15:paraIdParent="4E112DD5" w15:done="0"/>
  <w15:commentEx w15:paraId="4E6B58C2" w15:done="0"/>
  <w15:commentEx w15:paraId="7D7AAE5E" w15:done="0"/>
  <w15:commentEx w15:paraId="0D31795A" w15:done="0"/>
  <w15:commentEx w15:paraId="53A32D59" w15:done="0"/>
  <w15:commentEx w15:paraId="27F367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AB94" w16cex:dateUtc="2021-10-12T13:49:00Z"/>
  <w16cex:commentExtensible w16cex:durableId="27F534BF" w16cex:dateUtc="2023-04-27T15:51:00Z"/>
  <w16cex:commentExtensible w16cex:durableId="281788D0" w16cex:dateUtc="2023-04-27T16:15:00Z"/>
  <w16cex:commentExtensible w16cex:durableId="281788CF" w16cex:dateUtc="2023-04-27T16:14:00Z"/>
  <w16cex:commentExtensible w16cex:durableId="27F53695" w16cex:dateUtc="2023-04-27T15:59:00Z"/>
  <w16cex:commentExtensible w16cex:durableId="27F538E7" w16cex:dateUtc="2023-04-27T16:09:00Z"/>
  <w16cex:commentExtensible w16cex:durableId="2817C702" w16cex:dateUtc="2023-05-23T21:13:00Z"/>
  <w16cex:commentExtensible w16cex:durableId="281877EC" w16cex:dateUtc="2023-05-24T01:47:00Z"/>
  <w16cex:commentExtensible w16cex:durableId="2817C3F5" w16cex:dateUtc="2023-05-23T21:00:00Z"/>
  <w16cex:commentExtensible w16cex:durableId="2817C35B" w16cex:dateUtc="2023-05-23T20:57:00Z"/>
  <w16cex:commentExtensible w16cex:durableId="2811ECC8" w16cex:dateUtc="2023-05-19T02:40:00Z"/>
  <w16cex:commentExtensible w16cex:durableId="2817C4A2" w16cex:dateUtc="2023-05-23T21:02:00Z"/>
  <w16cex:commentExtensible w16cex:durableId="2817C599" w16cex:dateUtc="2023-05-23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51EDF" w16cid:durableId="2510AB94"/>
  <w16cid:commentId w16cid:paraId="207023ED" w16cid:durableId="27F534BF"/>
  <w16cid:commentId w16cid:paraId="5D285E34" w16cid:durableId="281788D0"/>
  <w16cid:commentId w16cid:paraId="70B2DBF6" w16cid:durableId="281788CF"/>
  <w16cid:commentId w16cid:paraId="3DB27FAA" w16cid:durableId="27F53695"/>
  <w16cid:commentId w16cid:paraId="01B51DA3" w16cid:durableId="27F538E7"/>
  <w16cid:commentId w16cid:paraId="4E112DD5" w16cid:durableId="2817C702"/>
  <w16cid:commentId w16cid:paraId="286FBF22" w16cid:durableId="281877EC"/>
  <w16cid:commentId w16cid:paraId="4E6B58C2" w16cid:durableId="2817C3F5"/>
  <w16cid:commentId w16cid:paraId="7D7AAE5E" w16cid:durableId="2817C35B"/>
  <w16cid:commentId w16cid:paraId="0D31795A" w16cid:durableId="2811ECC8"/>
  <w16cid:commentId w16cid:paraId="53A32D59" w16cid:durableId="2817C4A2"/>
  <w16cid:commentId w16cid:paraId="27F367FA" w16cid:durableId="2817C5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F05C" w14:textId="77777777" w:rsidR="006E6BB4" w:rsidRDefault="006E6BB4" w:rsidP="00526FE5">
      <w:r>
        <w:separator/>
      </w:r>
    </w:p>
  </w:endnote>
  <w:endnote w:type="continuationSeparator" w:id="0">
    <w:p w14:paraId="5673DC1A" w14:textId="77777777" w:rsidR="006E6BB4" w:rsidRDefault="006E6BB4" w:rsidP="0052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DB6C" w14:textId="77777777" w:rsidR="006E6BB4" w:rsidRDefault="006E6BB4" w:rsidP="00526FE5">
      <w:r>
        <w:separator/>
      </w:r>
    </w:p>
  </w:footnote>
  <w:footnote w:type="continuationSeparator" w:id="0">
    <w:p w14:paraId="03ADC89A" w14:textId="77777777" w:rsidR="006E6BB4" w:rsidRDefault="006E6BB4" w:rsidP="00526FE5">
      <w:r>
        <w:continuationSeparator/>
      </w:r>
    </w:p>
  </w:footnote>
  <w:footnote w:id="1">
    <w:p w14:paraId="7C3E1E2F" w14:textId="5BC718E5" w:rsidR="00526FE5" w:rsidRPr="00B234E4" w:rsidRDefault="00526FE5" w:rsidP="00526FE5">
      <w:pPr>
        <w:pStyle w:val="FootnoteText"/>
      </w:pPr>
      <w:r>
        <w:rPr>
          <w:rStyle w:val="FootnoteReference"/>
        </w:rPr>
        <w:footnoteRef/>
      </w:r>
      <w:r>
        <w:t xml:space="preserve"> </w:t>
      </w:r>
      <w:r>
        <w:rPr>
          <w:rFonts w:ascii="Times New Roman" w:hAnsi="Times New Roman" w:cs="Times New Roman"/>
          <w:lang w:val="en-AU"/>
        </w:rPr>
        <w:t xml:space="preserve">In </w:t>
      </w:r>
      <w:proofErr w:type="gramStart"/>
      <w:r>
        <w:rPr>
          <w:rFonts w:ascii="Times New Roman" w:hAnsi="Times New Roman" w:cs="Times New Roman"/>
          <w:lang w:val="en-AU"/>
        </w:rPr>
        <w:t>general</w:t>
      </w:r>
      <w:proofErr w:type="gramEnd"/>
      <w:r>
        <w:rPr>
          <w:rFonts w:ascii="Times New Roman" w:hAnsi="Times New Roman" w:cs="Times New Roman"/>
          <w:lang w:val="en-AU"/>
        </w:rPr>
        <w:t xml:space="preserve"> we use the absolute binary criterion below, because of its simplicity, but it obviously has drawbacks since it would treat Spanish </w:t>
      </w:r>
      <w:proofErr w:type="spellStart"/>
      <w:r w:rsidRPr="00B234E4">
        <w:rPr>
          <w:rFonts w:ascii="Times New Roman" w:hAnsi="Times New Roman" w:cs="Times New Roman"/>
          <w:i/>
          <w:iCs/>
          <w:lang w:val="en-AU"/>
        </w:rPr>
        <w:t>hermano</w:t>
      </w:r>
      <w:proofErr w:type="spellEnd"/>
      <w:r>
        <w:rPr>
          <w:rFonts w:ascii="Times New Roman" w:hAnsi="Times New Roman" w:cs="Times New Roman"/>
          <w:lang w:val="en-AU"/>
        </w:rPr>
        <w:t xml:space="preserve"> ‘brother’ as no closer to</w:t>
      </w:r>
      <w:r w:rsidRPr="00B234E4">
        <w:rPr>
          <w:rFonts w:ascii="Times New Roman" w:hAnsi="Times New Roman" w:cs="Times New Roman"/>
          <w:i/>
          <w:iCs/>
          <w:lang w:val="en-AU"/>
        </w:rPr>
        <w:t xml:space="preserve"> </w:t>
      </w:r>
      <w:proofErr w:type="spellStart"/>
      <w:r w:rsidRPr="00B234E4">
        <w:rPr>
          <w:rFonts w:ascii="Times New Roman" w:hAnsi="Times New Roman" w:cs="Times New Roman"/>
          <w:i/>
          <w:iCs/>
          <w:lang w:val="en-AU"/>
        </w:rPr>
        <w:t>hermana</w:t>
      </w:r>
      <w:proofErr w:type="spellEnd"/>
      <w:r w:rsidRPr="00B234E4">
        <w:rPr>
          <w:rFonts w:ascii="Times New Roman" w:hAnsi="Times New Roman" w:cs="Times New Roman"/>
          <w:i/>
          <w:iCs/>
          <w:lang w:val="en-AU"/>
        </w:rPr>
        <w:t xml:space="preserve"> </w:t>
      </w:r>
      <w:r>
        <w:rPr>
          <w:rFonts w:ascii="Times New Roman" w:hAnsi="Times New Roman" w:cs="Times New Roman"/>
          <w:lang w:val="en-AU"/>
        </w:rPr>
        <w:t xml:space="preserve">‘sister’ than it is to </w:t>
      </w:r>
      <w:r w:rsidRPr="00B234E4">
        <w:rPr>
          <w:rFonts w:ascii="Times New Roman" w:hAnsi="Times New Roman" w:cs="Times New Roman"/>
          <w:i/>
          <w:iCs/>
          <w:lang w:val="en-AU"/>
        </w:rPr>
        <w:t>primo</w:t>
      </w:r>
      <w:r>
        <w:rPr>
          <w:rFonts w:ascii="Times New Roman" w:hAnsi="Times New Roman" w:cs="Times New Roman"/>
          <w:lang w:val="en-AU"/>
        </w:rPr>
        <w:t xml:space="preserve"> ‘male cousin’, whereas a gradient scale might assign a </w:t>
      </w:r>
      <w:r w:rsidR="00885996">
        <w:rPr>
          <w:rFonts w:ascii="Times New Roman" w:hAnsi="Times New Roman" w:cs="Times New Roman"/>
          <w:lang w:val="en-AU"/>
        </w:rPr>
        <w:t>high partial</w:t>
      </w:r>
      <w:r>
        <w:rPr>
          <w:rFonts w:ascii="Times New Roman" w:hAnsi="Times New Roman" w:cs="Times New Roman"/>
          <w:lang w:val="en-AU"/>
        </w:rPr>
        <w:t xml:space="preserve"> syncretism</w:t>
      </w:r>
      <w:r w:rsidR="009A55A9">
        <w:rPr>
          <w:rFonts w:ascii="Times New Roman" w:hAnsi="Times New Roman" w:cs="Times New Roman"/>
          <w:lang w:val="en-AU"/>
        </w:rPr>
        <w:t xml:space="preserve"> value</w:t>
      </w:r>
      <w:r>
        <w:rPr>
          <w:rFonts w:ascii="Times New Roman" w:hAnsi="Times New Roman" w:cs="Times New Roman"/>
          <w:lang w:val="en-AU"/>
        </w:rPr>
        <w:t xml:space="preserve">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w:t>
      </w:r>
      <w:proofErr w:type="spellStart"/>
      <w:r w:rsidRPr="00F71A63">
        <w:rPr>
          <w:rFonts w:ascii="Times New Roman" w:hAnsi="Times New Roman" w:cs="Times New Roman"/>
          <w:i/>
          <w:iCs/>
          <w:lang w:val="en-AU"/>
        </w:rPr>
        <w:t>hermana</w:t>
      </w:r>
      <w:proofErr w:type="spellEnd"/>
      <w:r>
        <w:rPr>
          <w:rFonts w:ascii="Times New Roman" w:hAnsi="Times New Roman" w:cs="Times New Roman"/>
          <w:lang w:val="en-AU"/>
        </w:rPr>
        <w:t xml:space="preserve"> </w:t>
      </w:r>
      <w:r w:rsidR="00885996">
        <w:rPr>
          <w:rFonts w:ascii="Times New Roman" w:hAnsi="Times New Roman" w:cs="Times New Roman"/>
          <w:lang w:val="en-AU"/>
        </w:rPr>
        <w:t>(</w:t>
      </w:r>
      <w:proofErr w:type="spellStart"/>
      <w:r w:rsidR="00885996" w:rsidRPr="00885996">
        <w:rPr>
          <w:rFonts w:ascii="Times New Roman" w:hAnsi="Times New Roman" w:cs="Times New Roman"/>
          <w:i/>
          <w:iCs/>
          <w:lang w:val="en-AU"/>
        </w:rPr>
        <w:t>herman</w:t>
      </w:r>
      <w:proofErr w:type="spellEnd"/>
      <w:r w:rsidR="00885996" w:rsidRPr="00885996">
        <w:rPr>
          <w:rFonts w:ascii="Times New Roman" w:hAnsi="Times New Roman" w:cs="Times New Roman"/>
          <w:i/>
          <w:iCs/>
          <w:lang w:val="en-AU"/>
        </w:rPr>
        <w:t>-</w:t>
      </w:r>
      <w:r w:rsidR="00885996">
        <w:rPr>
          <w:rFonts w:ascii="Times New Roman" w:hAnsi="Times New Roman" w:cs="Times New Roman"/>
          <w:lang w:val="en-AU"/>
        </w:rPr>
        <w:t xml:space="preserve"> shared) but a low partial syncretism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/primo</w:t>
      </w:r>
      <w:r w:rsidR="00885996">
        <w:rPr>
          <w:rFonts w:ascii="Times New Roman" w:hAnsi="Times New Roman" w:cs="Times New Roman"/>
          <w:lang w:val="en-AU"/>
        </w:rPr>
        <w:t xml:space="preserve"> (only masculine </w:t>
      </w:r>
      <w:r w:rsidR="00885996" w:rsidRPr="00885996">
        <w:rPr>
          <w:rFonts w:ascii="Times New Roman" w:hAnsi="Times New Roman" w:cs="Times New Roman"/>
          <w:i/>
          <w:iCs/>
          <w:lang w:val="en-AU"/>
        </w:rPr>
        <w:t>-o</w:t>
      </w:r>
      <w:r w:rsidR="00885996">
        <w:rPr>
          <w:rFonts w:ascii="Times New Roman" w:hAnsi="Times New Roman" w:cs="Times New Roman"/>
          <w:lang w:val="en-AU"/>
        </w:rPr>
        <w:t xml:space="preserve"> shared). </w:t>
      </w:r>
      <w:r>
        <w:rPr>
          <w:rFonts w:ascii="Times New Roman" w:hAnsi="Times New Roman" w:cs="Times New Roman"/>
          <w:lang w:val="en-AU"/>
        </w:rPr>
        <w:t xml:space="preserve"> </w:t>
      </w:r>
    </w:p>
  </w:footnote>
  <w:footnote w:id="2">
    <w:p w14:paraId="7618F4B8" w14:textId="77777777" w:rsidR="00526FE5" w:rsidRPr="00B82650" w:rsidRDefault="00526FE5" w:rsidP="00526FE5">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3">
    <w:p w14:paraId="36713C97" w14:textId="77777777" w:rsidR="00526FE5" w:rsidRPr="000A26CB" w:rsidRDefault="00526FE5" w:rsidP="00526FE5">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4">
    <w:p w14:paraId="312E4F8A" w14:textId="77777777" w:rsidR="00526FE5" w:rsidRPr="00F1542A" w:rsidRDefault="00526FE5" w:rsidP="00526FE5">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5">
    <w:p w14:paraId="58AE1D13" w14:textId="77777777" w:rsidR="00526FE5" w:rsidRPr="00F53E95" w:rsidRDefault="00526FE5" w:rsidP="00526FE5">
      <w:pPr>
        <w:pStyle w:val="FootnoteText"/>
        <w:rPr>
          <w:rFonts w:ascii="Times New Roman" w:hAnsi="Times New Roman" w:cs="Times New Roman"/>
        </w:rPr>
      </w:pPr>
      <w:r w:rsidRPr="00F53E95">
        <w:rPr>
          <w:rStyle w:val="FootnoteReference"/>
          <w:rFonts w:ascii="Times New Roman" w:hAnsi="Times New Roman" w:cs="Times New Roman"/>
        </w:rPr>
        <w:footnoteRef/>
      </w:r>
      <w:r w:rsidRPr="00F53E95">
        <w:rPr>
          <w:rFonts w:ascii="Times New Roman" w:hAnsi="Times New Roman" w:cs="Times New Roman"/>
        </w:rPr>
        <w:t xml:space="preserve"> Among the many types of syncretism that are found, ‘skewing rules’ refer to those which equate members across generations, typically linked by membership of some lineage. (Though note that there is another type of cross-generational syncretism resulting from self-reciprocal terms like ‘</w:t>
      </w:r>
      <w:proofErr w:type="spellStart"/>
      <w:r w:rsidRPr="00F53E95">
        <w:rPr>
          <w:rFonts w:ascii="Times New Roman" w:hAnsi="Times New Roman" w:cs="Times New Roman"/>
        </w:rPr>
        <w:t>grandkin</w:t>
      </w:r>
      <w:proofErr w:type="spellEnd"/>
      <w:r w:rsidRPr="00F53E95">
        <w:rPr>
          <w:rFonts w:ascii="Times New Roman" w:hAnsi="Times New Roman" w:cs="Times New Roman"/>
        </w:rPr>
        <w:t xml:space="preserve">’, such as </w:t>
      </w:r>
      <w:proofErr w:type="spellStart"/>
      <w:r w:rsidRPr="00F53E95">
        <w:rPr>
          <w:rFonts w:ascii="Times New Roman" w:hAnsi="Times New Roman" w:cs="Times New Roman"/>
        </w:rPr>
        <w:t>Nen</w:t>
      </w:r>
      <w:proofErr w:type="spellEnd"/>
      <w:r w:rsidRPr="00F53E95">
        <w:rPr>
          <w:rFonts w:ascii="Times New Roman" w:hAnsi="Times New Roman" w:cs="Times New Roman"/>
        </w:rPr>
        <w:t xml:space="preserve"> </w:t>
      </w:r>
      <w:proofErr w:type="spellStart"/>
      <w:r w:rsidRPr="00F53E95">
        <w:rPr>
          <w:rFonts w:ascii="Times New Roman" w:hAnsi="Times New Roman" w:cs="Times New Roman"/>
          <w:i/>
          <w:iCs/>
        </w:rPr>
        <w:t>kake</w:t>
      </w:r>
      <w:proofErr w:type="spellEnd"/>
      <w:r w:rsidRPr="00F53E95">
        <w:rPr>
          <w:rFonts w:ascii="Times New Roman" w:hAnsi="Times New Roman" w:cs="Times New Roman"/>
          <w:i/>
          <w:iCs/>
        </w:rPr>
        <w:t xml:space="preserve"> </w:t>
      </w:r>
      <w:r w:rsidRPr="00F53E95">
        <w:rPr>
          <w:rFonts w:ascii="Times New Roman" w:hAnsi="Times New Roman" w:cs="Times New Roman"/>
        </w:rPr>
        <w:t xml:space="preserve">‘grandparent, grandchild’). </w:t>
      </w:r>
      <w:r>
        <w:rPr>
          <w:rFonts w:ascii="Times New Roman" w:hAnsi="Times New Roman" w:cs="Times New Roman"/>
        </w:rPr>
        <w:t xml:space="preserve">The canonical skewing rules discussed in the literature (Omaha and Crow) collapse a </w:t>
      </w:r>
      <w:proofErr w:type="spellStart"/>
      <w:r>
        <w:rPr>
          <w:rFonts w:ascii="Times New Roman" w:hAnsi="Times New Roman" w:cs="Times New Roman"/>
        </w:rPr>
        <w:t>nuncle</w:t>
      </w:r>
      <w:proofErr w:type="spellEnd"/>
      <w:r>
        <w:rPr>
          <w:rFonts w:ascii="Times New Roman" w:hAnsi="Times New Roman" w:cs="Times New Roman"/>
        </w:rPr>
        <w:t xml:space="preserve"> and a cousin term, </w:t>
      </w:r>
      <w:proofErr w:type="gramStart"/>
      <w:r>
        <w:rPr>
          <w:rFonts w:ascii="Times New Roman" w:hAnsi="Times New Roman" w:cs="Times New Roman"/>
        </w:rPr>
        <w:t>i.e.</w:t>
      </w:r>
      <w:proofErr w:type="gramEnd"/>
      <w:r>
        <w:rPr>
          <w:rFonts w:ascii="Times New Roman" w:hAnsi="Times New Roman" w:cs="Times New Roman"/>
        </w:rPr>
        <w:t xml:space="preserve"> +1 and ego generations, then often continuing down through the relevant clan lineage. But taken more broadly, there are many other types. For </w:t>
      </w:r>
      <w:proofErr w:type="gramStart"/>
      <w:r>
        <w:rPr>
          <w:rFonts w:ascii="Times New Roman" w:hAnsi="Times New Roman" w:cs="Times New Roman"/>
        </w:rPr>
        <w:t>example</w:t>
      </w:r>
      <w:proofErr w:type="gramEnd"/>
      <w:r>
        <w:rPr>
          <w:rFonts w:ascii="Times New Roman" w:hAnsi="Times New Roman" w:cs="Times New Roman"/>
        </w:rPr>
        <w:t xml:space="preserve"> in </w:t>
      </w:r>
      <w:proofErr w:type="spellStart"/>
      <w:r>
        <w:rPr>
          <w:rFonts w:ascii="Times New Roman" w:hAnsi="Times New Roman" w:cs="Times New Roman"/>
        </w:rPr>
        <w:t>Yêli-Dnye</w:t>
      </w:r>
      <w:proofErr w:type="spellEnd"/>
      <w:r>
        <w:rPr>
          <w:rFonts w:ascii="Times New Roman" w:hAnsi="Times New Roman" w:cs="Times New Roman"/>
        </w:rPr>
        <w:t xml:space="preserve"> the term [X] recurs down one’s mother’s brother’s matriline every two generations, and in </w:t>
      </w:r>
      <w:proofErr w:type="spellStart"/>
      <w:r>
        <w:rPr>
          <w:rFonts w:ascii="Times New Roman" w:hAnsi="Times New Roman" w:cs="Times New Roman"/>
        </w:rPr>
        <w:t>Nen</w:t>
      </w:r>
      <w:proofErr w:type="spellEnd"/>
      <w:r>
        <w:rPr>
          <w:rFonts w:ascii="Times New Roman" w:hAnsi="Times New Roman" w:cs="Times New Roman"/>
        </w:rPr>
        <w:t xml:space="preserve"> the terms</w:t>
      </w:r>
      <w:r>
        <w:rPr>
          <w:rFonts w:ascii="Times New Roman" w:hAnsi="Times New Roman" w:cs="Times New Roman"/>
          <w:lang w:val="en"/>
        </w:rPr>
        <w:t xml:space="preserve"> </w:t>
      </w:r>
      <w:proofErr w:type="spellStart"/>
      <w:r w:rsidRPr="005C285B">
        <w:rPr>
          <w:rFonts w:ascii="Times New Roman" w:hAnsi="Times New Roman" w:cs="Times New Roman"/>
          <w:i/>
          <w:iCs/>
          <w:lang w:val="en"/>
        </w:rPr>
        <w:t>nako</w:t>
      </w:r>
      <w:proofErr w:type="spellEnd"/>
      <w:r w:rsidRPr="005C285B">
        <w:rPr>
          <w:rFonts w:ascii="Times New Roman" w:hAnsi="Times New Roman" w:cs="Times New Roman"/>
          <w:i/>
          <w:iCs/>
          <w:lang w:val="en"/>
        </w:rPr>
        <w:t>/</w:t>
      </w:r>
      <w:proofErr w:type="spellStart"/>
      <w:r w:rsidRPr="005C285B">
        <w:rPr>
          <w:rFonts w:ascii="Times New Roman" w:hAnsi="Times New Roman" w:cs="Times New Roman"/>
          <w:i/>
          <w:iCs/>
          <w:lang w:val="en"/>
        </w:rPr>
        <w:t>yakali</w:t>
      </w:r>
      <w:proofErr w:type="spellEnd"/>
      <w:r>
        <w:rPr>
          <w:rFonts w:ascii="Times New Roman" w:hAnsi="Times New Roman" w:cs="Times New Roman"/>
          <w:lang w:val="en"/>
        </w:rPr>
        <w:t xml:space="preserve"> skew down through a lineage, taking its point of departure from a type of affine (WZH) on down to the cousins linked by this relation (i.e. MZC) – see §2.4. We lack the space to investigate these thoroughly here but a broader investigation of Papuan skewing rules seems likely to reveal many interesting types, reflecting the importance of </w:t>
      </w:r>
      <w:proofErr w:type="spellStart"/>
      <w:r>
        <w:rPr>
          <w:rFonts w:ascii="Times New Roman" w:hAnsi="Times New Roman" w:cs="Times New Roman"/>
          <w:lang w:val="en"/>
        </w:rPr>
        <w:t>maximising</w:t>
      </w:r>
      <w:proofErr w:type="spellEnd"/>
      <w:r>
        <w:rPr>
          <w:rFonts w:ascii="Times New Roman" w:hAnsi="Times New Roman" w:cs="Times New Roman"/>
          <w:lang w:val="en"/>
        </w:rPr>
        <w:t xml:space="preserve"> affinal ties in many Papuan societies.</w:t>
      </w:r>
    </w:p>
  </w:footnote>
  <w:footnote w:id="6">
    <w:p w14:paraId="2A9E47BB" w14:textId="77777777" w:rsidR="00526FE5" w:rsidRPr="00F36F6B" w:rsidRDefault="00526FE5" w:rsidP="00526FE5">
      <w:pPr>
        <w:pStyle w:val="NormalWeb"/>
        <w:rPr>
          <w:lang w:eastAsia="zh-TW" w:bidi="ar-SA"/>
        </w:rPr>
      </w:pPr>
      <w:r>
        <w:rPr>
          <w:rStyle w:val="FootnoteReference"/>
        </w:rPr>
        <w:footnoteRef/>
      </w:r>
      <w:r>
        <w:t xml:space="preserve"> </w:t>
      </w:r>
      <w:r w:rsidRPr="00F36F6B">
        <w:rPr>
          <w:sz w:val="20"/>
          <w:szCs w:val="20"/>
        </w:rPr>
        <w:t>Bamford argues that ‘</w:t>
      </w:r>
      <w:proofErr w:type="spellStart"/>
      <w:r w:rsidRPr="00F36F6B">
        <w:rPr>
          <w:sz w:val="20"/>
          <w:szCs w:val="20"/>
          <w:lang w:eastAsia="zh-TW" w:bidi="ar-SA"/>
        </w:rPr>
        <w:t>Kamea</w:t>
      </w:r>
      <w:proofErr w:type="spellEnd"/>
      <w:r w:rsidRPr="00F36F6B">
        <w:rPr>
          <w:sz w:val="20"/>
          <w:szCs w:val="20"/>
          <w:lang w:eastAsia="zh-TW" w:bidi="ar-SA"/>
        </w:rPr>
        <w:t xml:space="preserve"> do not rely on physiological reproduction as a means of tracking social relationships through time. Despite my repeated efforts to ground intergenerational relations in a procreative bond, </w:t>
      </w:r>
      <w:proofErr w:type="spellStart"/>
      <w:r w:rsidRPr="00F36F6B">
        <w:rPr>
          <w:sz w:val="20"/>
          <w:szCs w:val="20"/>
          <w:lang w:eastAsia="zh-TW" w:bidi="ar-SA"/>
        </w:rPr>
        <w:t>Kamea</w:t>
      </w:r>
      <w:proofErr w:type="spellEnd"/>
      <w:r w:rsidRPr="00F36F6B">
        <w:rPr>
          <w:sz w:val="20"/>
          <w:szCs w:val="20"/>
          <w:lang w:eastAsia="zh-TW" w:bidi="ar-SA"/>
        </w:rPr>
        <w:t xml:space="preserve"> </w:t>
      </w:r>
      <w:proofErr w:type="gramStart"/>
      <w:r w:rsidRPr="00F36F6B">
        <w:rPr>
          <w:sz w:val="20"/>
          <w:szCs w:val="20"/>
          <w:lang w:eastAsia="zh-TW" w:bidi="ar-SA"/>
        </w:rPr>
        <w:t>were</w:t>
      </w:r>
      <w:proofErr w:type="gramEnd"/>
      <w:r w:rsidRPr="00F36F6B">
        <w:rPr>
          <w:sz w:val="20"/>
          <w:szCs w:val="20"/>
          <w:lang w:eastAsia="zh-TW" w:bidi="ar-SA"/>
        </w:rPr>
        <w:t xml:space="preserve"> quite insistent on the fact that neither a mother nor a father shares substance in common with their offspring. Instead, the parent-child tie is imagined as an inherently disembodied one.’ We confess to some </w:t>
      </w:r>
      <w:proofErr w:type="spellStart"/>
      <w:r w:rsidRPr="00F36F6B">
        <w:rPr>
          <w:sz w:val="20"/>
          <w:szCs w:val="20"/>
          <w:lang w:eastAsia="zh-TW" w:bidi="ar-SA"/>
        </w:rPr>
        <w:t>skepticism</w:t>
      </w:r>
      <w:proofErr w:type="spellEnd"/>
      <w:r w:rsidRPr="00F36F6B">
        <w:rPr>
          <w:sz w:val="20"/>
          <w:szCs w:val="20"/>
          <w:lang w:eastAsia="zh-TW" w:bidi="ar-SA"/>
        </w:rPr>
        <w:t xml:space="preserve"> about this claim, which contradicts our own experience across a number of societies, which though they extend kinship relations outward, through polysemy, to categories of relation not grounded in biological procreative bonds, nonetheless take procreative bonds as their semantic core.</w:t>
      </w:r>
    </w:p>
    <w:p w14:paraId="1532A502" w14:textId="77777777" w:rsidR="00526FE5" w:rsidRPr="00F36F6B" w:rsidRDefault="00526FE5" w:rsidP="00526FE5">
      <w:pPr>
        <w:pStyle w:val="FootnoteText"/>
      </w:pPr>
      <w:r>
        <w:t>’</w:t>
      </w:r>
    </w:p>
  </w:footnote>
  <w:footnote w:id="7">
    <w:p w14:paraId="52F0E98F" w14:textId="06D80DA7"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report that</w:t>
      </w:r>
      <w:r w:rsidR="008A18D9">
        <w:rPr>
          <w:rFonts w:ascii="Times New Roman" w:hAnsi="Times New Roman" w:cs="Times New Roman"/>
        </w:rPr>
        <w:t xml:space="preserve"> it was found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a bit over half the number exhibiting consistently Dravidian systems (62).</w:t>
      </w:r>
    </w:p>
  </w:footnote>
  <w:footnote w:id="8">
    <w:p w14:paraId="7F3CF6C0" w14:textId="77777777" w:rsidR="00526FE5" w:rsidRPr="002B72C0" w:rsidRDefault="00526FE5" w:rsidP="00526FE5">
      <w:pPr>
        <w:pStyle w:val="FootnoteText"/>
      </w:pPr>
      <w:r>
        <w:rPr>
          <w:rStyle w:val="FootnoteReference"/>
        </w:rPr>
        <w:footnoteRef/>
      </w:r>
      <w:r>
        <w:t xml:space="preserve"> </w:t>
      </w:r>
      <w:r>
        <w:rPr>
          <w:rFonts w:ascii="Times New Roman" w:hAnsi="Times New Roman" w:cs="Times New Roman"/>
          <w:lang w:val="en"/>
        </w:rPr>
        <w:t>A</w:t>
      </w:r>
      <w:r w:rsidRPr="00143AB9">
        <w:rPr>
          <w:rFonts w:ascii="Times New Roman" w:hAnsi="Times New Roman" w:cs="Times New Roman"/>
          <w:lang w:val="en"/>
        </w:rPr>
        <w:t xml:space="preserve">s well as his transcriptions, which omit tonal marking; cf. 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Pr>
          <w:rFonts w:ascii="Times New Roman" w:hAnsi="Times New Roman" w:cs="Times New Roman"/>
          <w:lang w:val="en"/>
        </w:rPr>
        <w:t>.</w:t>
      </w:r>
    </w:p>
  </w:footnote>
  <w:footnote w:id="9">
    <w:p w14:paraId="60D321DA" w14:textId="77777777" w:rsidR="00526FE5" w:rsidRPr="00DE2B6E" w:rsidRDefault="00526FE5" w:rsidP="00526FE5">
      <w:pPr>
        <w:pStyle w:val="FootnoteText"/>
        <w:rPr>
          <w:rFonts w:ascii="Times New Roman" w:hAnsi="Times New Roman" w:cs="Times New Roman"/>
        </w:rPr>
      </w:pPr>
      <w:r w:rsidRPr="00DE2B6E">
        <w:rPr>
          <w:rStyle w:val="FootnoteReference"/>
          <w:rFonts w:ascii="Times New Roman" w:hAnsi="Times New Roman" w:cs="Times New Roman"/>
        </w:rPr>
        <w:footnoteRef/>
      </w:r>
      <w:r w:rsidRPr="00DE2B6E">
        <w:rPr>
          <w:rFonts w:ascii="Times New Roman" w:hAnsi="Times New Roman" w:cs="Times New Roman"/>
        </w:rPr>
        <w:t xml:space="preserve"> Throughout this section, ‘moiety’ is to be taken to mean ‘matrimoiety’.</w:t>
      </w:r>
    </w:p>
  </w:footnote>
  <w:footnote w:id="10">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11">
    <w:p w14:paraId="44823662" w14:textId="5F4EC6F1"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While </w:t>
      </w:r>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speakers,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Ayres (1983: 266) describes the genealogies as "shallow", often going back only two generations between ego and the apical ancestor. 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confirms this from the genealogies he collected, which rarely go back further than 3-4 generations until the first ancestor.</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w:t>
      </w:r>
      <w:proofErr w:type="spellStart"/>
      <w:r>
        <w:rPr>
          <w:rFonts w:ascii="Times New Roman" w:hAnsi="Times New Roman" w:cs="Times New Roman"/>
        </w:rPr>
        <w:t>Nen</w:t>
      </w:r>
      <w:proofErr w:type="spellEnd"/>
      <w:r>
        <w:rPr>
          <w:rFonts w:ascii="Times New Roman" w:hAnsi="Times New Roman" w:cs="Times New Roman"/>
        </w:rPr>
        <w:t xml:space="preserve"> is extremely shallow compared to the forty or fifty generations regularly recorded from Polynesian societies.</w:t>
      </w:r>
      <w:r w:rsidR="00F63FB0">
        <w:rPr>
          <w:rFonts w:ascii="Times New Roman" w:hAnsi="Times New Roman" w:cs="Times New Roman"/>
        </w:rPr>
        <w:t xml:space="preserve"> </w:t>
      </w:r>
    </w:p>
  </w:footnote>
  <w:footnote w:id="12">
    <w:p w14:paraId="526D3394" w14:textId="785D6D14" w:rsidR="00526FE5" w:rsidRPr="003E1108" w:rsidRDefault="00526FE5" w:rsidP="00526FE5">
      <w:pPr>
        <w:pStyle w:val="FootnoteText"/>
      </w:pPr>
      <w:r>
        <w:rPr>
          <w:rStyle w:val="FootnoteReference"/>
        </w:rPr>
        <w:footnoteRef/>
      </w:r>
      <w:r>
        <w:t xml:space="preserve"> </w:t>
      </w:r>
      <w:r w:rsidR="00F63FB0">
        <w:rPr>
          <w:rFonts w:ascii="Times New Roman" w:hAnsi="Times New Roman" w:cs="Times New Roman"/>
          <w:i/>
          <w:iCs/>
          <w:lang w:val="en-AU"/>
        </w:rPr>
        <w:t>Z</w:t>
      </w:r>
      <w:proofErr w:type="spellStart"/>
      <w:r w:rsidRPr="003E1108">
        <w:rPr>
          <w:rFonts w:ascii="Times New Roman" w:hAnsi="Times New Roman" w:cs="Times New Roman"/>
          <w:i/>
          <w:iCs/>
          <w:lang w:val="x-none"/>
        </w:rPr>
        <w:t>aθ</w:t>
      </w:r>
      <w:proofErr w:type="spellEnd"/>
      <w:r w:rsidRPr="003E1108">
        <w:rPr>
          <w:rFonts w:ascii="Times New Roman" w:hAnsi="Times New Roman" w:cs="Times New Roman"/>
          <w:lang w:val="x-none"/>
        </w:rPr>
        <w:t xml:space="preserve"> also means ‘daughter-in-law’, reflecting the expectation that a daughter’s daughter will typically ‘return’ in marriage to the clan of her grandmother, so that one’s daughter-in-law is frequently the granddaughter of one’s mother (</w:t>
      </w:r>
      <w:r w:rsidRPr="003E1108">
        <w:rPr>
          <w:rFonts w:ascii="Times New Roman" w:hAnsi="Times New Roman" w:cs="Times New Roman"/>
          <w:lang w:val="en-AU"/>
        </w:rPr>
        <w:t xml:space="preserve">Ayres 1983:226, </w:t>
      </w:r>
      <w:proofErr w:type="spellStart"/>
      <w:r w:rsidRPr="003E1108">
        <w:rPr>
          <w:rFonts w:ascii="Times New Roman" w:hAnsi="Times New Roman" w:cs="Times New Roman"/>
          <w:lang w:val="x-none"/>
        </w:rPr>
        <w:t>D</w:t>
      </w:r>
      <w:r w:rsidRPr="003E1108">
        <w:rPr>
          <w:rFonts w:ascii="Times New Roman" w:hAnsi="Times New Roman" w:cs="Times New Roman"/>
          <w:lang w:val="en-AU"/>
        </w:rPr>
        <w:t>öhler</w:t>
      </w:r>
      <w:proofErr w:type="spellEnd"/>
      <w:r w:rsidRPr="003E1108">
        <w:rPr>
          <w:rFonts w:ascii="Times New Roman" w:hAnsi="Times New Roman" w:cs="Times New Roman"/>
          <w:lang w:val="en-AU"/>
        </w:rPr>
        <w:t xml:space="preserve"> 2018:29-30).</w:t>
      </w:r>
    </w:p>
  </w:footnote>
  <w:footnote w:id="13">
    <w:p w14:paraId="426096C6" w14:textId="77777777"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w:t>
      </w:r>
      <w:proofErr w:type="gramStart"/>
      <w:r w:rsidRPr="003E1108">
        <w:rPr>
          <w:rFonts w:ascii="Times New Roman" w:hAnsi="Times New Roman" w:cs="Times New Roman"/>
          <w:lang w:val="en-AU"/>
        </w:rPr>
        <w:t>the  same</w:t>
      </w:r>
      <w:proofErr w:type="gramEnd"/>
      <w:r w:rsidRPr="003E1108">
        <w:rPr>
          <w:rFonts w:ascii="Times New Roman" w:hAnsi="Times New Roman" w:cs="Times New Roman"/>
          <w:lang w:val="en-AU"/>
        </w:rPr>
        <w:t xml:space="preserve"> sex, e.g. a parallel uncle is FB and FBS is an example of a parallel cousin.</w:t>
      </w:r>
    </w:p>
  </w:footnote>
  <w:footnote w:id="14">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probably contractions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w:t>
      </w:r>
    </w:p>
  </w:footnote>
  <w:footnote w:id="15">
    <w:p w14:paraId="1D8D09A8" w14:textId="77777777" w:rsidR="00526FE5" w:rsidRPr="00DD508F" w:rsidRDefault="00526FE5" w:rsidP="00526FE5">
      <w:pPr>
        <w:pStyle w:val="FootnoteText"/>
      </w:pPr>
      <w:r>
        <w:rPr>
          <w:rStyle w:val="FootnoteReference"/>
        </w:rPr>
        <w:footnoteRef/>
      </w:r>
      <w:r>
        <w:t xml:space="preserve"> </w:t>
      </w:r>
      <w:r w:rsidRPr="006E25D6">
        <w:rPr>
          <w:rFonts w:ascii="Times New Roman" w:hAnsi="Times New Roman" w:cs="Times New Roman"/>
        </w:rPr>
        <w:t xml:space="preserve">Suki has a word </w:t>
      </w:r>
      <w:proofErr w:type="spellStart"/>
      <w:r w:rsidRPr="006E25D6">
        <w:rPr>
          <w:rFonts w:ascii="Times New Roman" w:hAnsi="Times New Roman" w:cs="Times New Roman"/>
          <w:i/>
          <w:iCs/>
        </w:rPr>
        <w:t>naku</w:t>
      </w:r>
      <w:proofErr w:type="spellEnd"/>
      <w:r w:rsidRPr="006E25D6">
        <w:rPr>
          <w:rFonts w:ascii="Times New Roman" w:hAnsi="Times New Roman" w:cs="Times New Roman"/>
        </w:rPr>
        <w:t xml:space="preserve">, meaning either </w:t>
      </w:r>
      <w:proofErr w:type="spellStart"/>
      <w:r w:rsidRPr="006E25D6">
        <w:rPr>
          <w:rFonts w:ascii="Times New Roman" w:hAnsi="Times New Roman" w:cs="Times New Roman"/>
        </w:rPr>
        <w:t>mWZH</w:t>
      </w:r>
      <w:proofErr w:type="spellEnd"/>
      <w:r w:rsidRPr="006E25D6">
        <w:rPr>
          <w:rFonts w:ascii="Times New Roman" w:hAnsi="Times New Roman" w:cs="Times New Roman"/>
        </w:rPr>
        <w:t xml:space="preserve"> or </w:t>
      </w:r>
      <w:proofErr w:type="spellStart"/>
      <w:r w:rsidRPr="006E25D6">
        <w:rPr>
          <w:rFonts w:ascii="Times New Roman" w:hAnsi="Times New Roman" w:cs="Times New Roman"/>
        </w:rPr>
        <w:t>mWZ</w:t>
      </w:r>
      <w:proofErr w:type="spellEnd"/>
      <w:r w:rsidRPr="006E25D6">
        <w:rPr>
          <w:rFonts w:ascii="Times New Roman" w:hAnsi="Times New Roman" w:cs="Times New Roman"/>
        </w:rPr>
        <w:t xml:space="preserve"> (Charlotte van </w:t>
      </w:r>
      <w:proofErr w:type="spellStart"/>
      <w:r w:rsidRPr="006E25D6">
        <w:rPr>
          <w:rFonts w:ascii="Times New Roman" w:hAnsi="Times New Roman" w:cs="Times New Roman"/>
        </w:rPr>
        <w:t>Tongeren</w:t>
      </w:r>
      <w:proofErr w:type="spellEnd"/>
      <w:r w:rsidRPr="006E25D6">
        <w:rPr>
          <w:rFonts w:ascii="Times New Roman" w:hAnsi="Times New Roman" w:cs="Times New Roman"/>
        </w:rPr>
        <w:t xml:space="preserve"> p.c.) and also – as reported by Van </w:t>
      </w:r>
      <w:proofErr w:type="spellStart"/>
      <w:r w:rsidRPr="006E25D6">
        <w:rPr>
          <w:rFonts w:ascii="Times New Roman" w:hAnsi="Times New Roman" w:cs="Times New Roman"/>
        </w:rPr>
        <w:t>Nieuwenhuijsen-Riedeman</w:t>
      </w:r>
      <w:proofErr w:type="spellEnd"/>
      <w:r w:rsidRPr="006E25D6">
        <w:rPr>
          <w:rFonts w:ascii="Times New Roman" w:hAnsi="Times New Roman" w:cs="Times New Roman"/>
        </w:rPr>
        <w:t xml:space="preserve"> </w:t>
      </w:r>
      <w:r>
        <w:rPr>
          <w:rFonts w:ascii="Times New Roman" w:hAnsi="Times New Roman" w:cs="Times New Roman"/>
        </w:rPr>
        <w:t>(</w:t>
      </w:r>
      <w:r w:rsidRPr="006E25D6">
        <w:rPr>
          <w:rFonts w:ascii="Times New Roman" w:hAnsi="Times New Roman" w:cs="Times New Roman"/>
        </w:rPr>
        <w:t>1979</w:t>
      </w:r>
      <w:r>
        <w:rPr>
          <w:rFonts w:ascii="Times New Roman" w:hAnsi="Times New Roman" w:cs="Times New Roman"/>
        </w:rPr>
        <w:t xml:space="preserve">) </w:t>
      </w:r>
      <w:r w:rsidRPr="006E25D6">
        <w:rPr>
          <w:rFonts w:ascii="Times New Roman" w:hAnsi="Times New Roman" w:cs="Times New Roman"/>
        </w:rPr>
        <w:t xml:space="preserve">– a term </w:t>
      </w:r>
      <w:proofErr w:type="spellStart"/>
      <w:r w:rsidRPr="006E25D6">
        <w:rPr>
          <w:rFonts w:ascii="Times New Roman" w:hAnsi="Times New Roman" w:cs="Times New Roman"/>
          <w:i/>
          <w:iCs/>
        </w:rPr>
        <w:t>nakima</w:t>
      </w:r>
      <w:proofErr w:type="spellEnd"/>
      <w:r w:rsidRPr="006E25D6">
        <w:rPr>
          <w:rFonts w:ascii="Times New Roman" w:hAnsi="Times New Roman" w:cs="Times New Roman"/>
        </w:rPr>
        <w:t xml:space="preserve"> for </w:t>
      </w:r>
      <w:proofErr w:type="spellStart"/>
      <w:r w:rsidRPr="006E25D6">
        <w:rPr>
          <w:rFonts w:ascii="Times New Roman" w:hAnsi="Times New Roman" w:cs="Times New Roman"/>
        </w:rPr>
        <w:t>mZSW</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fHMBSS</w:t>
      </w:r>
      <w:proofErr w:type="spellEnd"/>
      <w:r w:rsidRPr="006E25D6">
        <w:rPr>
          <w:rFonts w:ascii="Times New Roman" w:hAnsi="Times New Roman" w:cs="Times New Roman"/>
        </w:rPr>
        <w:t xml:space="preserve">. </w:t>
      </w:r>
      <w:r>
        <w:br/>
      </w:r>
    </w:p>
  </w:footnote>
  <w:footnote w:id="16">
    <w:p w14:paraId="46B842BB" w14:textId="77777777" w:rsidR="00526FE5" w:rsidRPr="00182218" w:rsidRDefault="00526FE5" w:rsidP="00526FE5">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7">
    <w:p w14:paraId="645326C3" w14:textId="7127B6C2" w:rsidR="00057421" w:rsidRPr="00057421" w:rsidRDefault="00057421">
      <w:pPr>
        <w:pStyle w:val="FootnoteText"/>
      </w:pPr>
      <w:r>
        <w:rPr>
          <w:rStyle w:val="FootnoteReference"/>
        </w:rPr>
        <w:footnoteRef/>
      </w:r>
      <w:r>
        <w:t xml:space="preserve"> </w:t>
      </w:r>
      <w:r>
        <w:rPr>
          <w:rFonts w:ascii="Times New Roman" w:hAnsi="Times New Roman" w:cs="Times New Roman"/>
          <w:color w:val="000000" w:themeColor="text1"/>
          <w:lang w:val="en-AU"/>
        </w:rPr>
        <w:t>8 is the product of masculine vs feminine referent, masculine vs feminine ego, and older vs younger</w:t>
      </w:r>
    </w:p>
  </w:footnote>
  <w:footnote w:id="18">
    <w:p w14:paraId="7606AA9A" w14:textId="77777777" w:rsidR="00526FE5" w:rsidRPr="008D2CF1" w:rsidRDefault="00526FE5" w:rsidP="00526FE5">
      <w:pPr>
        <w:pStyle w:val="FootnoteText"/>
        <w:rPr>
          <w:lang w:val="en-AU"/>
        </w:rPr>
      </w:pPr>
      <w:r>
        <w:rPr>
          <w:rStyle w:val="FootnoteReference"/>
        </w:rPr>
        <w:footnoteRef/>
      </w:r>
      <w:r>
        <w:t xml:space="preserve"> </w:t>
      </w:r>
      <w:r>
        <w:rPr>
          <w:lang w:val="en-AU"/>
        </w:rPr>
        <w:t xml:space="preserve">Elder brother, elder sister, younger brother, younger sister, and, for each term, whether it is a man or woman speaking. </w:t>
      </w:r>
    </w:p>
  </w:footnote>
  <w:footnote w:id="19">
    <w:p w14:paraId="6AF84C84" w14:textId="74516CC2" w:rsidR="00057421" w:rsidRPr="00057421" w:rsidRDefault="0005742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w:t>
      </w:r>
      <w:proofErr w:type="spellStart"/>
      <w:r>
        <w:rPr>
          <w:rFonts w:ascii="Times New Roman" w:hAnsi="Times New Roman" w:cs="Times New Roman"/>
          <w:color w:val="000000" w:themeColor="text1"/>
          <w:lang w:val="en-AU"/>
        </w:rPr>
        <w:t>Godelier</w:t>
      </w:r>
      <w:proofErr w:type="spellEnd"/>
      <w:r>
        <w:rPr>
          <w:rStyle w:val="CommentReference"/>
        </w:rPr>
        <w:annotationRef/>
      </w:r>
      <w:r>
        <w:rPr>
          <w:rFonts w:ascii="Times New Roman" w:hAnsi="Times New Roman" w:cs="Times New Roman"/>
          <w:color w:val="000000" w:themeColor="text1"/>
          <w:lang w:val="en-AU"/>
        </w:rPr>
        <w:t xml:space="preserve">, 2011). </w:t>
      </w:r>
    </w:p>
  </w:footnote>
  <w:footnote w:id="20">
    <w:p w14:paraId="3F2BCFE6" w14:textId="020C3F7F" w:rsidR="00D27BBF" w:rsidRPr="007A4718" w:rsidRDefault="00D27BBF" w:rsidP="00D27BBF">
      <w:pPr>
        <w:pStyle w:val="FootnoteText"/>
        <w:rPr>
          <w:lang w:val="en-AU"/>
        </w:rPr>
      </w:pPr>
      <w:r>
        <w:rPr>
          <w:rStyle w:val="FootnoteReference"/>
        </w:rPr>
        <w:footnoteRef/>
      </w:r>
      <w:r>
        <w:t xml:space="preserve"> </w:t>
      </w:r>
      <w:r w:rsidR="006C34CF">
        <w:rPr>
          <w:rFonts w:ascii="Times New Roman" w:hAnsi="Times New Roman" w:cs="Times New Roman"/>
          <w:color w:val="000000" w:themeColor="text1"/>
          <w:lang w:val="en-AU"/>
        </w:rPr>
        <w:t>R</w:t>
      </w:r>
      <w:r>
        <w:rPr>
          <w:rFonts w:ascii="Times New Roman" w:hAnsi="Times New Roman" w:cs="Times New Roman"/>
          <w:color w:val="000000" w:themeColor="text1"/>
          <w:lang w:val="en-AU"/>
        </w:rPr>
        <w:t>elative age of parents’ siblings</w:t>
      </w:r>
      <w:r w:rsidR="006C34CF">
        <w:rPr>
          <w:rFonts w:ascii="Times New Roman" w:hAnsi="Times New Roman" w:cs="Times New Roman"/>
          <w:color w:val="000000" w:themeColor="text1"/>
          <w:lang w:val="en-AU"/>
        </w:rPr>
        <w:t xml:space="preserve"> is also a common feature</w:t>
      </w:r>
      <w:r w:rsidR="00BC07D8">
        <w:rPr>
          <w:rFonts w:ascii="Times New Roman" w:hAnsi="Times New Roman" w:cs="Times New Roman"/>
          <w:color w:val="000000" w:themeColor="text1"/>
          <w:lang w:val="en-AU"/>
        </w:rPr>
        <w:t xml:space="preserve"> </w:t>
      </w:r>
      <w:proofErr w:type="gramStart"/>
      <w:r w:rsidR="00BC07D8">
        <w:rPr>
          <w:rFonts w:ascii="Times New Roman" w:hAnsi="Times New Roman" w:cs="Times New Roman"/>
          <w:color w:val="000000" w:themeColor="text1"/>
          <w:lang w:val="en-AU"/>
        </w:rPr>
        <w:t>in  some</w:t>
      </w:r>
      <w:proofErr w:type="gramEnd"/>
      <w:r w:rsidR="00BC07D8">
        <w:rPr>
          <w:rFonts w:ascii="Times New Roman" w:hAnsi="Times New Roman" w:cs="Times New Roman"/>
          <w:color w:val="000000" w:themeColor="text1"/>
          <w:lang w:val="en-AU"/>
        </w:rPr>
        <w:t xml:space="preserve"> languages</w:t>
      </w:r>
      <w:r>
        <w:rPr>
          <w:rFonts w:ascii="Times New Roman" w:hAnsi="Times New Roman" w:cs="Times New Roman"/>
          <w:color w:val="000000" w:themeColor="text1"/>
          <w:lang w:val="en-AU"/>
        </w:rPr>
        <w:t xml:space="preserve">, but </w:t>
      </w:r>
      <w:r w:rsidR="006C34CF">
        <w:rPr>
          <w:rFonts w:ascii="Times New Roman" w:hAnsi="Times New Roman" w:cs="Times New Roman"/>
          <w:color w:val="000000" w:themeColor="text1"/>
          <w:lang w:val="en-AU"/>
        </w:rPr>
        <w:t>it is</w:t>
      </w:r>
      <w:r>
        <w:rPr>
          <w:rFonts w:ascii="Times New Roman" w:hAnsi="Times New Roman" w:cs="Times New Roman"/>
          <w:color w:val="000000" w:themeColor="text1"/>
          <w:lang w:val="en-AU"/>
        </w:rPr>
        <w:t xml:space="preserve"> not important in Papuan languages.</w:t>
      </w:r>
    </w:p>
  </w:footnote>
  <w:footnote w:id="21">
    <w:p w14:paraId="2C5B8085" w14:textId="60A72CE0" w:rsidR="009C1C65" w:rsidRPr="001F56CC" w:rsidRDefault="009C1C65" w:rsidP="009C1C65">
      <w:pPr>
        <w:pStyle w:val="FootnoteText"/>
        <w:rPr>
          <w:rFonts w:ascii="Times New Roman" w:hAnsi="Times New Roman" w:cs="Times New Roman"/>
          <w:lang w:val="en-AU"/>
        </w:rPr>
      </w:pPr>
      <w:r w:rsidRPr="001F56CC">
        <w:rPr>
          <w:rStyle w:val="FootnoteReference"/>
          <w:rFonts w:ascii="Times New Roman" w:hAnsi="Times New Roman" w:cs="Times New Roman"/>
        </w:rPr>
        <w:footnoteRef/>
      </w:r>
      <w:r w:rsidRPr="001F56CC">
        <w:rPr>
          <w:rFonts w:ascii="Times New Roman" w:hAnsi="Times New Roman" w:cs="Times New Roman"/>
        </w:rPr>
        <w:t xml:space="preserve"> </w:t>
      </w:r>
      <w:r w:rsidRPr="001F56CC">
        <w:rPr>
          <w:rFonts w:ascii="Times New Roman" w:hAnsi="Times New Roman" w:cs="Times New Roman"/>
          <w:lang w:val="en-AU"/>
        </w:rPr>
        <w:t>The fifth possibility is F</w:t>
      </w:r>
      <w:r w:rsidR="00E91C91">
        <w:rPr>
          <w:rFonts w:ascii="Times New Roman" w:hAnsi="Times New Roman" w:cs="Times New Roman"/>
          <w:lang w:val="en-AU"/>
        </w:rPr>
        <w:t>=</w:t>
      </w:r>
      <w:r w:rsidRPr="001F56CC">
        <w:rPr>
          <w:rFonts w:ascii="Times New Roman" w:hAnsi="Times New Roman" w:cs="Times New Roman"/>
          <w:lang w:val="en-AU"/>
        </w:rPr>
        <w:t>MB ≠ FB which has never been observed</w:t>
      </w:r>
      <w:r w:rsidR="005067D9">
        <w:rPr>
          <w:rFonts w:ascii="Times New Roman" w:hAnsi="Times New Roman" w:cs="Times New Roman"/>
          <w:lang w:val="en-AU"/>
        </w:rPr>
        <w:t>, which Greenberg (1966) argued was because there is no feature in common to the syncretised kin types so that it requires a disjunctive definition</w:t>
      </w:r>
      <w:r w:rsidRPr="001F56CC">
        <w:rPr>
          <w:rFonts w:ascii="Times New Roman" w:hAnsi="Times New Roman" w:cs="Times New Roman"/>
          <w:lang w:val="en-AU"/>
        </w:rPr>
        <w:t>.</w:t>
      </w:r>
    </w:p>
  </w:footnote>
  <w:footnote w:id="22">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w:t>
      </w:r>
      <w:proofErr w:type="spellStart"/>
      <w:r>
        <w:rPr>
          <w:rFonts w:ascii="Times New Roman" w:hAnsi="Times New Roman" w:cs="Times New Roman"/>
          <w:color w:val="000000" w:themeColor="text1"/>
        </w:rPr>
        <w:t>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rd</w:t>
      </w:r>
      <w:proofErr w:type="spellEnd"/>
      <w:r>
        <w:rPr>
          <w:rFonts w:ascii="Times New Roman" w:hAnsi="Times New Roman"/>
          <w:color w:val="222222"/>
          <w:shd w:val="clear" w:color="auto" w:fill="FFFFFF"/>
        </w:rPr>
        <w:t xml:space="preserve">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Passmore">
    <w15:presenceInfo w15:providerId="AD" w15:userId="S::u1123114@anu.edu.au::8963b08c-5884-429d-9b8e-c6cae7b29bfb"/>
  </w15:person>
  <w15:person w15:author="Nicholas Evans">
    <w15:presenceInfo w15:providerId="Windows Live" w15:userId="73ba894960a7015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50D01"/>
    <w:rsid w:val="00165444"/>
    <w:rsid w:val="00191F8D"/>
    <w:rsid w:val="00194CDA"/>
    <w:rsid w:val="001A34C1"/>
    <w:rsid w:val="001A4DE3"/>
    <w:rsid w:val="00273D66"/>
    <w:rsid w:val="002D21F7"/>
    <w:rsid w:val="002F48B6"/>
    <w:rsid w:val="00391C56"/>
    <w:rsid w:val="003A5731"/>
    <w:rsid w:val="003B76E4"/>
    <w:rsid w:val="00484762"/>
    <w:rsid w:val="005067D9"/>
    <w:rsid w:val="00526FE5"/>
    <w:rsid w:val="00593FE6"/>
    <w:rsid w:val="005E31B0"/>
    <w:rsid w:val="005E77C5"/>
    <w:rsid w:val="00600F88"/>
    <w:rsid w:val="0062577E"/>
    <w:rsid w:val="00691E0F"/>
    <w:rsid w:val="00696341"/>
    <w:rsid w:val="006A217B"/>
    <w:rsid w:val="006C0692"/>
    <w:rsid w:val="006C34CF"/>
    <w:rsid w:val="006D5EA9"/>
    <w:rsid w:val="006E6BB4"/>
    <w:rsid w:val="006F5819"/>
    <w:rsid w:val="006F5DC3"/>
    <w:rsid w:val="00722A27"/>
    <w:rsid w:val="00755E5A"/>
    <w:rsid w:val="00780EFF"/>
    <w:rsid w:val="00781935"/>
    <w:rsid w:val="00783311"/>
    <w:rsid w:val="00783FC3"/>
    <w:rsid w:val="0078413B"/>
    <w:rsid w:val="00787AE9"/>
    <w:rsid w:val="007A3037"/>
    <w:rsid w:val="007F2C54"/>
    <w:rsid w:val="008062A6"/>
    <w:rsid w:val="00832A25"/>
    <w:rsid w:val="0087659A"/>
    <w:rsid w:val="00877623"/>
    <w:rsid w:val="00885996"/>
    <w:rsid w:val="008A18D9"/>
    <w:rsid w:val="008B485D"/>
    <w:rsid w:val="009056D4"/>
    <w:rsid w:val="009A55A9"/>
    <w:rsid w:val="009C1C65"/>
    <w:rsid w:val="009D2485"/>
    <w:rsid w:val="00A3654E"/>
    <w:rsid w:val="00A547BA"/>
    <w:rsid w:val="00A92BCA"/>
    <w:rsid w:val="00AE09A7"/>
    <w:rsid w:val="00AE1E66"/>
    <w:rsid w:val="00AE74C6"/>
    <w:rsid w:val="00B20018"/>
    <w:rsid w:val="00BC07D8"/>
    <w:rsid w:val="00BF1F2A"/>
    <w:rsid w:val="00C85DF1"/>
    <w:rsid w:val="00C90D43"/>
    <w:rsid w:val="00C95060"/>
    <w:rsid w:val="00CC1DC8"/>
    <w:rsid w:val="00CD0768"/>
    <w:rsid w:val="00CF4278"/>
    <w:rsid w:val="00D27BBF"/>
    <w:rsid w:val="00D74DCA"/>
    <w:rsid w:val="00D8374A"/>
    <w:rsid w:val="00E75A45"/>
    <w:rsid w:val="00E91C91"/>
    <w:rsid w:val="00EA3B69"/>
    <w:rsid w:val="00EF3855"/>
    <w:rsid w:val="00F63FB0"/>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10486</Words>
  <Characters>59772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3</cp:revision>
  <cp:lastPrinted>2023-05-18T06:59:00Z</cp:lastPrinted>
  <dcterms:created xsi:type="dcterms:W3CDTF">2023-05-24T01:43:00Z</dcterms:created>
  <dcterms:modified xsi:type="dcterms:W3CDTF">2023-05-25T07:51:00Z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