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C0183" w14:textId="77777777" w:rsidR="00526FE5" w:rsidRPr="003715BE" w:rsidRDefault="00526FE5" w:rsidP="00526FE5">
      <w:pPr>
        <w:rPr>
          <w:rFonts w:ascii="Times New Roman" w:hAnsi="Times New Roman" w:cs="Times New Roman"/>
          <w:b/>
          <w:bCs/>
          <w:sz w:val="28"/>
          <w:szCs w:val="28"/>
          <w:lang w:val="en-AU"/>
        </w:rPr>
      </w:pPr>
      <w:r w:rsidRPr="003715BE">
        <w:rPr>
          <w:rFonts w:ascii="Times New Roman" w:hAnsi="Times New Roman" w:cs="Times New Roman"/>
          <w:b/>
          <w:bCs/>
          <w:sz w:val="28"/>
          <w:szCs w:val="28"/>
          <w:lang w:val="en-AU"/>
        </w:rPr>
        <w:t>Chapter 4</w:t>
      </w:r>
      <w:r>
        <w:rPr>
          <w:rFonts w:ascii="Times New Roman" w:hAnsi="Times New Roman" w:cs="Times New Roman"/>
          <w:b/>
          <w:bCs/>
          <w:sz w:val="28"/>
          <w:szCs w:val="28"/>
          <w:lang w:val="en-AU"/>
        </w:rPr>
        <w:t>0</w:t>
      </w:r>
      <w:r w:rsidRPr="003715BE">
        <w:rPr>
          <w:rFonts w:ascii="Times New Roman" w:hAnsi="Times New Roman" w:cs="Times New Roman"/>
          <w:b/>
          <w:bCs/>
          <w:sz w:val="28"/>
          <w:szCs w:val="28"/>
          <w:lang w:val="en-AU"/>
        </w:rPr>
        <w:t xml:space="preserve">. </w:t>
      </w:r>
      <w:r>
        <w:rPr>
          <w:rFonts w:ascii="Times New Roman" w:hAnsi="Times New Roman" w:cs="Times New Roman"/>
          <w:b/>
          <w:bCs/>
          <w:sz w:val="28"/>
          <w:szCs w:val="28"/>
          <w:lang w:val="en-AU"/>
        </w:rPr>
        <w:t>Kinship semantics in Papuan languages</w:t>
      </w:r>
    </w:p>
    <w:p w14:paraId="24A2ECD0" w14:textId="77777777" w:rsidR="00526FE5" w:rsidRPr="008B7A28" w:rsidRDefault="00526FE5" w:rsidP="00526FE5">
      <w:pPr>
        <w:rPr>
          <w:rFonts w:ascii="Times New Roman" w:hAnsi="Times New Roman" w:cs="Times New Roman"/>
          <w:lang w:val="en-AU"/>
        </w:rPr>
      </w:pPr>
    </w:p>
    <w:p w14:paraId="1963A275" w14:textId="77777777" w:rsidR="00526FE5" w:rsidRDefault="00526FE5" w:rsidP="00526FE5">
      <w:pPr>
        <w:rPr>
          <w:rFonts w:ascii="Times New Roman" w:hAnsi="Times New Roman" w:cs="Times New Roman"/>
          <w:lang w:val="en-AU"/>
        </w:rPr>
      </w:pPr>
      <w:r w:rsidRPr="008B7A28">
        <w:rPr>
          <w:rFonts w:ascii="Times New Roman" w:hAnsi="Times New Roman" w:cs="Times New Roman"/>
          <w:lang w:val="en-AU"/>
        </w:rPr>
        <w:t>Nicholas Evans</w:t>
      </w:r>
      <w:r>
        <w:rPr>
          <w:rFonts w:ascii="Times New Roman" w:hAnsi="Times New Roman" w:cs="Times New Roman"/>
          <w:lang w:val="en-AU"/>
        </w:rPr>
        <w:t>, Bruno Olsson</w:t>
      </w:r>
      <w:r w:rsidRPr="008B7A28">
        <w:rPr>
          <w:rFonts w:ascii="Times New Roman" w:hAnsi="Times New Roman" w:cs="Times New Roman"/>
          <w:lang w:val="en-AU"/>
        </w:rPr>
        <w:t xml:space="preserve"> </w:t>
      </w:r>
      <w:r>
        <w:rPr>
          <w:rFonts w:ascii="Times New Roman" w:hAnsi="Times New Roman" w:cs="Times New Roman"/>
          <w:lang w:val="en-AU"/>
        </w:rPr>
        <w:t>&amp; Wolfgang Barth</w:t>
      </w:r>
    </w:p>
    <w:p w14:paraId="1E5C3381" w14:textId="77777777" w:rsidR="00526FE5" w:rsidRDefault="00526FE5" w:rsidP="00526FE5">
      <w:pPr>
        <w:rPr>
          <w:rFonts w:ascii="Times New Roman" w:hAnsi="Times New Roman" w:cs="Times New Roman"/>
          <w:lang w:val="en-AU"/>
        </w:rPr>
      </w:pPr>
    </w:p>
    <w:p w14:paraId="52309CE6"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1</w:t>
      </w:r>
      <w:r w:rsidRPr="003715BE">
        <w:rPr>
          <w:rFonts w:ascii="Times New Roman" w:hAnsi="Times New Roman" w:cs="Times New Roman"/>
          <w:b/>
          <w:bCs/>
          <w:lang w:val="en-AU"/>
        </w:rPr>
        <w:t xml:space="preserve">. </w:t>
      </w:r>
      <w:r>
        <w:rPr>
          <w:rFonts w:ascii="Times New Roman" w:hAnsi="Times New Roman" w:cs="Times New Roman"/>
          <w:b/>
          <w:bCs/>
          <w:lang w:val="en-AU"/>
        </w:rPr>
        <w:t>Introduction</w:t>
      </w:r>
    </w:p>
    <w:p w14:paraId="2E0016DF" w14:textId="77777777" w:rsidR="00526FE5" w:rsidRDefault="00526FE5" w:rsidP="00526FE5">
      <w:pPr>
        <w:rPr>
          <w:rFonts w:ascii="Times New Roman" w:hAnsi="Times New Roman" w:cs="Times New Roman"/>
          <w:lang w:val="en-AU"/>
        </w:rPr>
      </w:pPr>
    </w:p>
    <w:p w14:paraId="547A3164" w14:textId="77777777" w:rsidR="00526FE5" w:rsidRDefault="00526FE5" w:rsidP="00526FE5">
      <w:pPr>
        <w:rPr>
          <w:rFonts w:ascii="Times New Roman" w:hAnsi="Times New Roman" w:cs="Times New Roman"/>
          <w:lang w:val="en-AU"/>
        </w:rPr>
      </w:pPr>
      <w:r>
        <w:rPr>
          <w:rFonts w:ascii="Times New Roman" w:hAnsi="Times New Roman" w:cs="Times New Roman"/>
          <w:lang w:val="en-AU"/>
        </w:rPr>
        <w:t xml:space="preserve">Kinship terminology is a crossroad of language and culture. As such, systems of kinship terminology have been studied both by linguists and by anthropologists, with the result that we have a relatively large set of data to draw on – over 100 Papuan systems – compared to most other linguistic domains.  </w:t>
      </w:r>
      <w:commentRangeStart w:id="0"/>
      <w:r>
        <w:rPr>
          <w:rFonts w:ascii="Times New Roman" w:hAnsi="Times New Roman" w:cs="Times New Roman"/>
          <w:lang w:val="en-AU"/>
        </w:rPr>
        <w:t>[</w:t>
      </w:r>
      <w:r w:rsidRPr="002F33BD">
        <w:rPr>
          <w:rFonts w:ascii="Times New Roman" w:hAnsi="Times New Roman" w:cs="Times New Roman"/>
          <w:color w:val="FF0000"/>
          <w:lang w:val="en-AU"/>
        </w:rPr>
        <w:t>Once we’ve assembled our data, add sentence or two of comments on whether the diversity of kinship systems is as great as that found in other typological domains.</w:t>
      </w:r>
      <w:r>
        <w:rPr>
          <w:rFonts w:ascii="Times New Roman" w:hAnsi="Times New Roman" w:cs="Times New Roman"/>
          <w:lang w:val="en-AU"/>
        </w:rPr>
        <w:t xml:space="preserve">] </w:t>
      </w:r>
      <w:commentRangeEnd w:id="0"/>
      <w:r w:rsidR="00AE1E66">
        <w:rPr>
          <w:rStyle w:val="CommentReference"/>
        </w:rPr>
        <w:commentReference w:id="0"/>
      </w:r>
      <w:r>
        <w:rPr>
          <w:rFonts w:ascii="Times New Roman" w:hAnsi="Times New Roman" w:cs="Times New Roman"/>
          <w:lang w:val="en-AU"/>
        </w:rPr>
        <w:t xml:space="preserve">Kinship terminology is typically also the most recursive and systematically structured part of a language’s vocabulary, exhibiting </w:t>
      </w:r>
      <w:proofErr w:type="gramStart"/>
      <w:r>
        <w:rPr>
          <w:rFonts w:ascii="Times New Roman" w:hAnsi="Times New Roman" w:cs="Times New Roman"/>
          <w:lang w:val="en-AU"/>
        </w:rPr>
        <w:t>a number of</w:t>
      </w:r>
      <w:proofErr w:type="gramEnd"/>
      <w:r>
        <w:rPr>
          <w:rFonts w:ascii="Times New Roman" w:hAnsi="Times New Roman" w:cs="Times New Roman"/>
          <w:lang w:val="en-AU"/>
        </w:rPr>
        <w:t xml:space="preserve"> cross-cutting semantic features, such as generation, sex of referent, consanguineal vs affinal kin, lineal vs collateral relatives. The juridically reckoned nature of kinship in many societies results in the transmission of genealogies going back many generations, so that in principle someone like your father’s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father’s</w:t>
      </w:r>
      <w:proofErr w:type="spellEnd"/>
      <w:r>
        <w:rPr>
          <w:rFonts w:ascii="Times New Roman" w:hAnsi="Times New Roman" w:cs="Times New Roman"/>
          <w:lang w:val="en-AU"/>
        </w:rPr>
        <w:t xml:space="preserve"> brother’s son’s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son’s</w:t>
      </w:r>
      <w:proofErr w:type="spellEnd"/>
      <w:r>
        <w:rPr>
          <w:rFonts w:ascii="Times New Roman" w:hAnsi="Times New Roman" w:cs="Times New Roman"/>
          <w:lang w:val="en-AU"/>
        </w:rPr>
        <w:t xml:space="preserve"> son is your kin. The recursiveness of such reckoning (here chaining together multiple instances of the ‘father of’ relationship) generates huge numbers of </w:t>
      </w:r>
      <w:r w:rsidRPr="00166FFE">
        <w:rPr>
          <w:rFonts w:ascii="Times New Roman" w:hAnsi="Times New Roman" w:cs="Times New Roman"/>
          <w:i/>
          <w:iCs/>
          <w:lang w:val="en-AU"/>
        </w:rPr>
        <w:t>kin types</w:t>
      </w:r>
      <w:r>
        <w:rPr>
          <w:rFonts w:ascii="Times New Roman" w:hAnsi="Times New Roman" w:cs="Times New Roman"/>
          <w:lang w:val="en-AU"/>
        </w:rPr>
        <w:t xml:space="preserve"> (logically distinguishable points in the genealogy) running to the thousands once we get out to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great-great-great-great-great-grandparents and seventh cousins. No language in the world has distinct </w:t>
      </w:r>
      <w:r w:rsidRPr="000A26CB">
        <w:rPr>
          <w:rFonts w:ascii="Times New Roman" w:hAnsi="Times New Roman" w:cs="Times New Roman"/>
          <w:i/>
          <w:iCs/>
          <w:lang w:val="en-AU"/>
        </w:rPr>
        <w:t>kin terms</w:t>
      </w:r>
      <w:r>
        <w:rPr>
          <w:rFonts w:ascii="Times New Roman" w:hAnsi="Times New Roman" w:cs="Times New Roman"/>
          <w:lang w:val="en-AU"/>
        </w:rPr>
        <w:t xml:space="preserve"> for all </w:t>
      </w:r>
      <w:r w:rsidRPr="000A26CB">
        <w:rPr>
          <w:rFonts w:ascii="Times New Roman" w:hAnsi="Times New Roman" w:cs="Times New Roman"/>
          <w:i/>
          <w:iCs/>
          <w:lang w:val="en-AU"/>
        </w:rPr>
        <w:t>kin types</w:t>
      </w:r>
      <w:r>
        <w:rPr>
          <w:rFonts w:ascii="Times New Roman" w:hAnsi="Times New Roman" w:cs="Times New Roman"/>
          <w:lang w:val="en-AU"/>
        </w:rPr>
        <w:t>. Thus ‘</w:t>
      </w:r>
      <w:r w:rsidRPr="00631245">
        <w:rPr>
          <w:rFonts w:ascii="Times New Roman" w:hAnsi="Times New Roman" w:cs="Times New Roman"/>
          <w:lang w:val="en-AU"/>
        </w:rPr>
        <w:t>mother’s mother</w:t>
      </w:r>
      <w:r>
        <w:rPr>
          <w:rFonts w:ascii="Times New Roman" w:hAnsi="Times New Roman" w:cs="Times New Roman"/>
          <w:lang w:val="en-AU"/>
        </w:rPr>
        <w:t>’ (MM) and ‘</w:t>
      </w:r>
      <w:r w:rsidRPr="00631245">
        <w:rPr>
          <w:rFonts w:ascii="Times New Roman" w:hAnsi="Times New Roman" w:cs="Times New Roman"/>
          <w:lang w:val="en-AU"/>
        </w:rPr>
        <w:t>father’s mother</w:t>
      </w:r>
      <w:r>
        <w:rPr>
          <w:rFonts w:ascii="Times New Roman" w:hAnsi="Times New Roman" w:cs="Times New Roman"/>
          <w:lang w:val="en-AU"/>
        </w:rPr>
        <w:t xml:space="preserve">’ (FM) are distinct </w:t>
      </w:r>
      <w:r w:rsidRPr="00CF0241">
        <w:rPr>
          <w:rFonts w:ascii="Times New Roman" w:hAnsi="Times New Roman" w:cs="Times New Roman"/>
          <w:i/>
          <w:iCs/>
          <w:lang w:val="en-AU"/>
        </w:rPr>
        <w:t>kin types</w:t>
      </w:r>
      <w:r>
        <w:rPr>
          <w:rFonts w:ascii="Times New Roman" w:hAnsi="Times New Roman" w:cs="Times New Roman"/>
          <w:lang w:val="en-AU"/>
        </w:rPr>
        <w:t xml:space="preserve">, but a single English </w:t>
      </w:r>
      <w:r w:rsidRPr="00CF0241">
        <w:rPr>
          <w:rFonts w:ascii="Times New Roman" w:hAnsi="Times New Roman" w:cs="Times New Roman"/>
          <w:i/>
          <w:iCs/>
          <w:lang w:val="en-AU"/>
        </w:rPr>
        <w:t>kin term</w:t>
      </w:r>
      <w:r>
        <w:rPr>
          <w:rFonts w:ascii="Times New Roman" w:hAnsi="Times New Roman" w:cs="Times New Roman"/>
          <w:lang w:val="en-AU"/>
        </w:rPr>
        <w:t xml:space="preserve"> lumps them together: </w:t>
      </w:r>
      <w:r w:rsidRPr="00F53E95">
        <w:rPr>
          <w:rFonts w:ascii="Times New Roman" w:hAnsi="Times New Roman" w:cs="Times New Roman"/>
          <w:i/>
          <w:iCs/>
          <w:lang w:val="en-AU"/>
        </w:rPr>
        <w:t>grandmother</w:t>
      </w:r>
      <w:r>
        <w:rPr>
          <w:rFonts w:ascii="Times New Roman" w:hAnsi="Times New Roman" w:cs="Times New Roman"/>
          <w:lang w:val="en-AU"/>
        </w:rPr>
        <w:t>. Likewise, the kin types ‘</w:t>
      </w:r>
      <w:r w:rsidRPr="00631245">
        <w:rPr>
          <w:rFonts w:ascii="Times New Roman" w:hAnsi="Times New Roman" w:cs="Times New Roman"/>
          <w:lang w:val="en-AU"/>
        </w:rPr>
        <w:t>mother’s sister</w:t>
      </w:r>
      <w:r>
        <w:rPr>
          <w:rFonts w:ascii="Times New Roman" w:hAnsi="Times New Roman" w:cs="Times New Roman"/>
          <w:lang w:val="en-AU"/>
        </w:rPr>
        <w:t>’ (MZ) and ‘</w:t>
      </w:r>
      <w:r w:rsidRPr="00631245">
        <w:rPr>
          <w:rFonts w:ascii="Times New Roman" w:hAnsi="Times New Roman" w:cs="Times New Roman"/>
          <w:lang w:val="en-AU"/>
        </w:rPr>
        <w:t>father’s sister</w:t>
      </w:r>
      <w:r>
        <w:rPr>
          <w:rFonts w:ascii="Times New Roman" w:hAnsi="Times New Roman" w:cs="Times New Roman"/>
          <w:lang w:val="en-AU"/>
        </w:rPr>
        <w:t>’</w:t>
      </w:r>
      <w:r w:rsidRPr="00631245">
        <w:rPr>
          <w:rFonts w:ascii="Times New Roman" w:hAnsi="Times New Roman" w:cs="Times New Roman"/>
          <w:lang w:val="en-AU"/>
        </w:rPr>
        <w:t xml:space="preserve"> </w:t>
      </w:r>
      <w:r>
        <w:rPr>
          <w:rFonts w:ascii="Times New Roman" w:hAnsi="Times New Roman" w:cs="Times New Roman"/>
          <w:lang w:val="en-AU"/>
        </w:rPr>
        <w:t xml:space="preserve">(FZ) are grouped together under the kin term </w:t>
      </w:r>
      <w:r w:rsidRPr="00F53E95">
        <w:rPr>
          <w:rFonts w:ascii="Times New Roman" w:hAnsi="Times New Roman" w:cs="Times New Roman"/>
          <w:i/>
          <w:iCs/>
          <w:lang w:val="en-AU"/>
        </w:rPr>
        <w:t>aunt</w:t>
      </w:r>
      <w:r>
        <w:rPr>
          <w:rFonts w:ascii="Times New Roman" w:hAnsi="Times New Roman" w:cs="Times New Roman"/>
          <w:lang w:val="en-AU"/>
        </w:rPr>
        <w:t xml:space="preserve">. The </w:t>
      </w:r>
      <w:proofErr w:type="spellStart"/>
      <w:r>
        <w:rPr>
          <w:rFonts w:ascii="Times New Roman" w:hAnsi="Times New Roman" w:cs="Times New Roman"/>
          <w:lang w:val="en-AU"/>
        </w:rPr>
        <w:t>lumpings</w:t>
      </w:r>
      <w:proofErr w:type="spellEnd"/>
      <w:r>
        <w:rPr>
          <w:rFonts w:ascii="Times New Roman" w:hAnsi="Times New Roman" w:cs="Times New Roman"/>
          <w:lang w:val="en-AU"/>
        </w:rPr>
        <w:t xml:space="preserve"> together of multiple kin types under a single kin term are generally known as </w:t>
      </w:r>
      <w:r w:rsidRPr="00F53E95">
        <w:rPr>
          <w:rFonts w:ascii="Times New Roman" w:hAnsi="Times New Roman" w:cs="Times New Roman"/>
          <w:i/>
          <w:iCs/>
          <w:lang w:val="en-AU"/>
        </w:rPr>
        <w:t xml:space="preserve">equivalences </w:t>
      </w:r>
      <w:r>
        <w:rPr>
          <w:rFonts w:ascii="Times New Roman" w:hAnsi="Times New Roman" w:cs="Times New Roman"/>
          <w:lang w:val="en-AU"/>
        </w:rPr>
        <w:t xml:space="preserve">or </w:t>
      </w:r>
      <w:proofErr w:type="spellStart"/>
      <w:r w:rsidRPr="00F53E95">
        <w:rPr>
          <w:rFonts w:ascii="Times New Roman" w:hAnsi="Times New Roman" w:cs="Times New Roman"/>
          <w:i/>
          <w:iCs/>
          <w:lang w:val="en-AU"/>
        </w:rPr>
        <w:t>syncretisms</w:t>
      </w:r>
      <w:proofErr w:type="spellEnd"/>
      <w:r>
        <w:rPr>
          <w:rFonts w:ascii="Times New Roman" w:hAnsi="Times New Roman" w:cs="Times New Roman"/>
          <w:lang w:val="en-AU"/>
        </w:rPr>
        <w:t xml:space="preserve">; we will generally use the latter term here. Much of the typological variation between kinship system can be understood in terms of different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syncretism. Usually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treated as absolute –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there is a binary opposition between terms being identical (</w:t>
      </w:r>
      <w:r w:rsidRPr="00197043">
        <w:rPr>
          <w:rFonts w:ascii="Times New Roman" w:hAnsi="Times New Roman" w:cs="Times New Roman"/>
          <w:i/>
          <w:iCs/>
          <w:lang w:val="en-AU"/>
        </w:rPr>
        <w:t>aunt</w:t>
      </w:r>
      <w:r>
        <w:rPr>
          <w:rFonts w:ascii="Times New Roman" w:hAnsi="Times New Roman" w:cs="Times New Roman"/>
          <w:lang w:val="en-AU"/>
        </w:rPr>
        <w:t xml:space="preserve"> ‘MZ’ = </w:t>
      </w:r>
      <w:r w:rsidRPr="00197043">
        <w:rPr>
          <w:rFonts w:ascii="Times New Roman" w:hAnsi="Times New Roman" w:cs="Times New Roman"/>
          <w:i/>
          <w:iCs/>
          <w:lang w:val="en-AU"/>
        </w:rPr>
        <w:t xml:space="preserve">aunt </w:t>
      </w:r>
      <w:r>
        <w:rPr>
          <w:rFonts w:ascii="Times New Roman" w:hAnsi="Times New Roman" w:cs="Times New Roman"/>
          <w:lang w:val="en-AU"/>
        </w:rPr>
        <w:t xml:space="preserve">‘FZ’) or different, regardless of whether the difference is total (Russian </w:t>
      </w:r>
      <w:proofErr w:type="spellStart"/>
      <w:r w:rsidRPr="00231280">
        <w:rPr>
          <w:rFonts w:ascii="Times New Roman" w:hAnsi="Times New Roman" w:cs="Times New Roman"/>
          <w:i/>
          <w:iCs/>
          <w:lang w:val="en-AU"/>
        </w:rPr>
        <w:t>otec</w:t>
      </w:r>
      <w:proofErr w:type="spellEnd"/>
      <w:r>
        <w:rPr>
          <w:rFonts w:ascii="Times New Roman" w:hAnsi="Times New Roman" w:cs="Times New Roman"/>
          <w:lang w:val="en-AU"/>
        </w:rPr>
        <w:t xml:space="preserve"> ‘F’, </w:t>
      </w:r>
      <w:proofErr w:type="spellStart"/>
      <w:r w:rsidRPr="00231280">
        <w:rPr>
          <w:rFonts w:ascii="Times New Roman" w:hAnsi="Times New Roman" w:cs="Times New Roman"/>
          <w:i/>
          <w:iCs/>
          <w:lang w:val="en-AU"/>
        </w:rPr>
        <w:t>djadja</w:t>
      </w:r>
      <w:proofErr w:type="spellEnd"/>
      <w:r>
        <w:rPr>
          <w:rFonts w:ascii="Times New Roman" w:hAnsi="Times New Roman" w:cs="Times New Roman"/>
          <w:lang w:val="en-AU"/>
        </w:rPr>
        <w:t xml:space="preserve"> ‘FB, MB’) or partial (Spanish </w:t>
      </w:r>
      <w:proofErr w:type="spellStart"/>
      <w:r w:rsidRPr="00231280">
        <w:rPr>
          <w:rFonts w:ascii="Times New Roman" w:hAnsi="Times New Roman" w:cs="Times New Roman"/>
          <w:i/>
          <w:iCs/>
          <w:lang w:val="en-AU"/>
        </w:rPr>
        <w:t>hermano</w:t>
      </w:r>
      <w:proofErr w:type="spellEnd"/>
      <w:r>
        <w:rPr>
          <w:rFonts w:ascii="Times New Roman" w:hAnsi="Times New Roman" w:cs="Times New Roman"/>
          <w:lang w:val="en-AU"/>
        </w:rPr>
        <w:t xml:space="preserve"> ‘brother’, </w:t>
      </w:r>
      <w:proofErr w:type="spellStart"/>
      <w:r w:rsidRPr="00231280">
        <w:rPr>
          <w:rFonts w:ascii="Times New Roman" w:hAnsi="Times New Roman" w:cs="Times New Roman"/>
          <w:i/>
          <w:iCs/>
          <w:lang w:val="en-AU"/>
        </w:rPr>
        <w:t>hermana</w:t>
      </w:r>
      <w:proofErr w:type="spellEnd"/>
      <w:r>
        <w:rPr>
          <w:rFonts w:ascii="Times New Roman" w:hAnsi="Times New Roman" w:cs="Times New Roman"/>
          <w:lang w:val="en-AU"/>
        </w:rPr>
        <w:t xml:space="preserve"> ‘sister’)</w:t>
      </w:r>
      <w:commentRangeStart w:id="1"/>
      <w:commentRangeStart w:id="2"/>
      <w:r>
        <w:rPr>
          <w:rFonts w:ascii="Times New Roman" w:hAnsi="Times New Roman" w:cs="Times New Roman"/>
          <w:lang w:val="en-AU"/>
        </w:rPr>
        <w:t>.</w:t>
      </w:r>
      <w:r>
        <w:rPr>
          <w:rStyle w:val="FootnoteReference"/>
          <w:rFonts w:ascii="Times New Roman" w:hAnsi="Times New Roman" w:cs="Times New Roman"/>
          <w:lang w:val="en-AU"/>
        </w:rPr>
        <w:footnoteReference w:id="1"/>
      </w:r>
      <w:commentRangeEnd w:id="1"/>
      <w:r w:rsidR="00AE1E66">
        <w:rPr>
          <w:rStyle w:val="CommentReference"/>
        </w:rPr>
        <w:commentReference w:id="1"/>
      </w:r>
      <w:commentRangeEnd w:id="2"/>
      <w:r w:rsidR="00AE1E66">
        <w:rPr>
          <w:rStyle w:val="CommentReference"/>
        </w:rPr>
        <w:commentReference w:id="2"/>
      </w:r>
    </w:p>
    <w:p w14:paraId="6EC5B4F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Systems of kinship terminology are coupled with other aspects of social structure, though how tightly is a matter for debate. The three most important of these are:</w:t>
      </w:r>
    </w:p>
    <w:p w14:paraId="31BD9B8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w:t>
      </w:r>
      <w:r w:rsidRPr="000A26CB">
        <w:rPr>
          <w:rFonts w:ascii="Times New Roman" w:hAnsi="Times New Roman" w:cs="Times New Roman"/>
          <w:i/>
          <w:iCs/>
          <w:lang w:val="en-AU"/>
        </w:rPr>
        <w:t>marriage rules</w:t>
      </w:r>
      <w:r>
        <w:rPr>
          <w:rFonts w:ascii="Times New Roman" w:hAnsi="Times New Roman" w:cs="Times New Roman"/>
          <w:lang w:val="en-AU"/>
        </w:rPr>
        <w:t>. For example in a system where you marry your ‘cross-cousin’ (e.g. your father’s sister’s child)</w:t>
      </w:r>
      <w:r>
        <w:rPr>
          <w:rStyle w:val="FootnoteReference"/>
          <w:rFonts w:ascii="Times New Roman" w:hAnsi="Times New Roman" w:cs="Times New Roman"/>
          <w:lang w:val="en-AU"/>
        </w:rPr>
        <w:footnoteReference w:id="2"/>
      </w:r>
      <w:r>
        <w:rPr>
          <w:rFonts w:ascii="Times New Roman" w:hAnsi="Times New Roman" w:cs="Times New Roman"/>
          <w:lang w:val="en-AU"/>
        </w:rPr>
        <w:t xml:space="preserve"> then your paternal aunt is also your mother-in-law, often resulting in terminological equivalence (FZ=WM</w:t>
      </w:r>
      <w:r>
        <w:rPr>
          <w:rStyle w:val="FootnoteReference"/>
          <w:rFonts w:ascii="Times New Roman" w:hAnsi="Times New Roman" w:cs="Times New Roman"/>
          <w:lang w:val="en-AU"/>
        </w:rPr>
        <w:footnoteReference w:id="3"/>
      </w:r>
      <w:r>
        <w:rPr>
          <w:rFonts w:ascii="Times New Roman" w:hAnsi="Times New Roman" w:cs="Times New Roman"/>
          <w:lang w:val="en-AU"/>
        </w:rPr>
        <w:t xml:space="preserve">); likewise it is common for systems </w:t>
      </w:r>
      <w:r>
        <w:rPr>
          <w:rFonts w:ascii="Times New Roman" w:hAnsi="Times New Roman" w:cs="Times New Roman"/>
          <w:lang w:val="en-AU"/>
        </w:rPr>
        <w:lastRenderedPageBreak/>
        <w:t xml:space="preserve">favouring cross-cousin marriage to lump parallel cousins (e.g. FBC, non-marriageable) as siblings (e.g. FBD=Z, female parallel cousin called ‘sister’), stressing their non-marriageability, while employing a distinct term for cross-cousins (e.g. FZC), who are typically marriageable. In §2.1 we will see an interesting case of a particular marriage-rule – symmetric sister-exchange – correlating with a set of kinship terms, used only by the children born to such exchanges, for the special types of cousins and </w:t>
      </w:r>
      <w:proofErr w:type="spellStart"/>
      <w:r>
        <w:rPr>
          <w:rFonts w:ascii="Times New Roman" w:hAnsi="Times New Roman" w:cs="Times New Roman"/>
          <w:lang w:val="en-AU"/>
        </w:rPr>
        <w:t>nuncles</w:t>
      </w:r>
      <w:proofErr w:type="spellEnd"/>
      <w:r>
        <w:rPr>
          <w:rStyle w:val="FootnoteReference"/>
          <w:rFonts w:ascii="Times New Roman" w:hAnsi="Times New Roman" w:cs="Times New Roman"/>
          <w:lang w:val="en-AU"/>
        </w:rPr>
        <w:footnoteReference w:id="4"/>
      </w:r>
      <w:r>
        <w:rPr>
          <w:rFonts w:ascii="Times New Roman" w:hAnsi="Times New Roman" w:cs="Times New Roman"/>
          <w:lang w:val="en-AU"/>
        </w:rPr>
        <w:t xml:space="preserve"> this marriage-rule produces.</w:t>
      </w:r>
    </w:p>
    <w:p w14:paraId="5203DA9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 </w:t>
      </w:r>
      <w:r w:rsidRPr="00F53E95">
        <w:rPr>
          <w:rFonts w:ascii="Times New Roman" w:hAnsi="Times New Roman" w:cs="Times New Roman"/>
          <w:i/>
          <w:iCs/>
          <w:lang w:val="en-AU"/>
        </w:rPr>
        <w:t>descent/filiation rules</w:t>
      </w:r>
      <w:r>
        <w:rPr>
          <w:rFonts w:ascii="Times New Roman" w:hAnsi="Times New Roman" w:cs="Times New Roman"/>
          <w:lang w:val="en-AU"/>
        </w:rPr>
        <w:t xml:space="preserve">, determining who belongs to such key social units as clans. In </w:t>
      </w:r>
      <w:proofErr w:type="spellStart"/>
      <w:r>
        <w:rPr>
          <w:rFonts w:ascii="Times New Roman" w:hAnsi="Times New Roman" w:cs="Times New Roman"/>
          <w:lang w:val="en-AU"/>
        </w:rPr>
        <w:t>matrifiliative</w:t>
      </w:r>
      <w:proofErr w:type="spellEnd"/>
      <w:r>
        <w:rPr>
          <w:rFonts w:ascii="Times New Roman" w:hAnsi="Times New Roman" w:cs="Times New Roman"/>
          <w:lang w:val="en-AU"/>
        </w:rPr>
        <w:t xml:space="preserve"> clan systems,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commonly found between </w:t>
      </w:r>
      <w:commentRangeStart w:id="3"/>
      <w:r>
        <w:rPr>
          <w:rFonts w:ascii="Times New Roman" w:hAnsi="Times New Roman" w:cs="Times New Roman"/>
          <w:lang w:val="en-AU"/>
        </w:rPr>
        <w:t xml:space="preserve">father </w:t>
      </w:r>
      <w:commentRangeEnd w:id="3"/>
      <w:r w:rsidR="00AE1E66">
        <w:rPr>
          <w:rStyle w:val="CommentReference"/>
        </w:rPr>
        <w:commentReference w:id="3"/>
      </w:r>
      <w:r>
        <w:rPr>
          <w:rFonts w:ascii="Times New Roman" w:hAnsi="Times New Roman" w:cs="Times New Roman"/>
          <w:lang w:val="en-AU"/>
        </w:rPr>
        <w:t xml:space="preserve">and father’s sister’s son – both males belonging to the father’s matrilineage, whose membership he cannot transmit himself, but which is transmitted through his sister to her children. This </w:t>
      </w:r>
      <w:proofErr w:type="gramStart"/>
      <w:r>
        <w:rPr>
          <w:rFonts w:ascii="Times New Roman" w:hAnsi="Times New Roman" w:cs="Times New Roman"/>
          <w:lang w:val="en-AU"/>
        </w:rPr>
        <w:t>particular syncretism</w:t>
      </w:r>
      <w:proofErr w:type="gramEnd"/>
      <w:r>
        <w:rPr>
          <w:rFonts w:ascii="Times New Roman" w:hAnsi="Times New Roman" w:cs="Times New Roman"/>
          <w:lang w:val="en-AU"/>
        </w:rPr>
        <w:t xml:space="preserve"> is generally called a Crow skewing</w:t>
      </w:r>
      <w:r>
        <w:rPr>
          <w:rStyle w:val="FootnoteReference"/>
          <w:rFonts w:ascii="Times New Roman" w:hAnsi="Times New Roman" w:cs="Times New Roman"/>
          <w:lang w:val="en-AU"/>
        </w:rPr>
        <w:footnoteReference w:id="5"/>
      </w:r>
      <w:r>
        <w:rPr>
          <w:rFonts w:ascii="Times New Roman" w:hAnsi="Times New Roman" w:cs="Times New Roman"/>
          <w:lang w:val="en-AU"/>
        </w:rPr>
        <w:t xml:space="preserve"> rule by anthropologists of kinship. Skewing rules of this type tend to correlate with the logic of clan filiation: matriclan systems correlate with Crow skewing rules, and patriclan systems with so-called Omaha skewing rules in which MBC=MB: both share the same patriclan (see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example in §2.1).</w:t>
      </w:r>
    </w:p>
    <w:p w14:paraId="78E693B2"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(c) </w:t>
      </w:r>
      <w:r w:rsidRPr="003357D4">
        <w:rPr>
          <w:rFonts w:ascii="Times New Roman" w:hAnsi="Times New Roman" w:cs="Times New Roman"/>
          <w:i/>
          <w:iCs/>
          <w:lang w:val="en-AU"/>
        </w:rPr>
        <w:t>residence rules</w:t>
      </w:r>
      <w:r>
        <w:rPr>
          <w:rFonts w:ascii="Times New Roman" w:hAnsi="Times New Roman" w:cs="Times New Roman"/>
          <w:lang w:val="en-AU"/>
        </w:rPr>
        <w:t>, primarily whether a couple live with the man’s or the woman’s clan/household after marriage, often impact on where elaboration is found in the kinship system. Co-residents know more about each other’s genealogies</w:t>
      </w:r>
      <w:del w:id="4" w:author="Sam Passmore" w:date="2023-05-19T11:20:00Z">
        <w:r w:rsidDel="00AE1E66">
          <w:rPr>
            <w:rFonts w:ascii="Times New Roman" w:hAnsi="Times New Roman" w:cs="Times New Roman"/>
            <w:lang w:val="en-AU"/>
          </w:rPr>
          <w:delText>,</w:delText>
        </w:r>
      </w:del>
      <w:r>
        <w:rPr>
          <w:rFonts w:ascii="Times New Roman" w:hAnsi="Times New Roman" w:cs="Times New Roman"/>
          <w:lang w:val="en-AU"/>
        </w:rPr>
        <w:t xml:space="preserve"> and are bound by stricter interactional norms. </w:t>
      </w:r>
    </w:p>
    <w:p w14:paraId="40BD0BA0"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(a)-(c) have long made kinship an area of language used for arguments about social structure, current or reconstructed, though the arguments rest on the assumption that the relationship of vocabulary to society is tightly coupled – </w:t>
      </w:r>
      <w:commentRangeStart w:id="5"/>
      <w:r>
        <w:rPr>
          <w:rFonts w:ascii="Times New Roman" w:hAnsi="Times New Roman" w:cs="Times New Roman"/>
          <w:lang w:val="en-AU"/>
        </w:rPr>
        <w:t xml:space="preserve">an assumption that is not always uncontroversial </w:t>
      </w:r>
      <w:commentRangeEnd w:id="5"/>
      <w:r w:rsidR="00AE1E66">
        <w:rPr>
          <w:rStyle w:val="CommentReference"/>
        </w:rPr>
        <w:commentReference w:id="5"/>
      </w:r>
      <w:r>
        <w:rPr>
          <w:rFonts w:ascii="Times New Roman" w:hAnsi="Times New Roman" w:cs="Times New Roman"/>
          <w:lang w:val="en-AU"/>
        </w:rPr>
        <w:t>(</w:t>
      </w:r>
      <w:commentRangeStart w:id="6"/>
      <w:r w:rsidRPr="005F3BBB">
        <w:rPr>
          <w:rFonts w:ascii="Times New Roman" w:hAnsi="Times New Roman" w:cs="Times New Roman"/>
          <w:color w:val="FF0000"/>
          <w:lang w:val="en-AU"/>
        </w:rPr>
        <w:t xml:space="preserve">insert </w:t>
      </w:r>
      <w:commentRangeEnd w:id="6"/>
      <w:r w:rsidR="00AE1E66">
        <w:rPr>
          <w:rStyle w:val="CommentReference"/>
        </w:rPr>
        <w:commentReference w:id="6"/>
      </w:r>
      <w:r w:rsidRPr="005F3BBB">
        <w:rPr>
          <w:rFonts w:ascii="Times New Roman" w:hAnsi="Times New Roman" w:cs="Times New Roman"/>
          <w:color w:val="FF0000"/>
          <w:lang w:val="en-AU"/>
        </w:rPr>
        <w:t>2-3 refs</w:t>
      </w:r>
      <w:r>
        <w:rPr>
          <w:rFonts w:ascii="Times New Roman" w:hAnsi="Times New Roman" w:cs="Times New Roman"/>
          <w:lang w:val="en-AU"/>
        </w:rPr>
        <w:t>). However, full considerations of these links would take us too far afield in this chapter, so we only make passing references to them where they seem particularly salient.</w:t>
      </w:r>
    </w:p>
    <w:p w14:paraId="2F73CB9F"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Aside from their anthropological import, kinship terms display many special linguistic features (Dahl &amp; </w:t>
      </w:r>
      <w:proofErr w:type="spellStart"/>
      <w:r>
        <w:rPr>
          <w:rFonts w:ascii="Times New Roman" w:hAnsi="Times New Roman" w:cs="Times New Roman"/>
          <w:lang w:val="en-AU"/>
        </w:rPr>
        <w:t>Koptjevskaja</w:t>
      </w:r>
      <w:proofErr w:type="spellEnd"/>
      <w:r>
        <w:rPr>
          <w:rFonts w:ascii="Times New Roman" w:hAnsi="Times New Roman" w:cs="Times New Roman"/>
          <w:lang w:val="en-AU"/>
        </w:rPr>
        <w:t xml:space="preserve">-Tamm 2001). </w:t>
      </w:r>
    </w:p>
    <w:p w14:paraId="08576C14" w14:textId="77777777" w:rsidR="00526FE5" w:rsidRPr="00A627C1" w:rsidRDefault="00526FE5" w:rsidP="00526FE5">
      <w:pPr>
        <w:rPr>
          <w:rFonts w:ascii="Times New Roman" w:eastAsia="Times New Roman" w:hAnsi="Times New Roman" w:cs="Times New Roman"/>
          <w:lang w:val="en-AU"/>
        </w:rPr>
      </w:pPr>
      <w:r>
        <w:rPr>
          <w:rFonts w:ascii="Times New Roman" w:hAnsi="Times New Roman" w:cs="Times New Roman"/>
          <w:lang w:val="en-AU"/>
        </w:rPr>
        <w:tab/>
        <w:t xml:space="preserve">As two-place predicates (logically one cannot </w:t>
      </w:r>
      <w:r w:rsidRPr="00064E65">
        <w:rPr>
          <w:rFonts w:ascii="Times New Roman" w:hAnsi="Times New Roman" w:cs="Times New Roman"/>
          <w:i/>
          <w:iCs/>
          <w:lang w:val="en-AU"/>
        </w:rPr>
        <w:t>be a father</w:t>
      </w:r>
      <w:r>
        <w:rPr>
          <w:rFonts w:ascii="Times New Roman" w:hAnsi="Times New Roman" w:cs="Times New Roman"/>
          <w:lang w:val="en-AU"/>
        </w:rPr>
        <w:t xml:space="preserve"> without </w:t>
      </w:r>
      <w:r w:rsidRPr="00064E65">
        <w:rPr>
          <w:rFonts w:ascii="Times New Roman" w:hAnsi="Times New Roman" w:cs="Times New Roman"/>
          <w:i/>
          <w:iCs/>
          <w:lang w:val="en-AU"/>
        </w:rPr>
        <w:t>being a father to someone</w:t>
      </w:r>
      <w:r>
        <w:rPr>
          <w:rFonts w:ascii="Times New Roman" w:hAnsi="Times New Roman" w:cs="Times New Roman"/>
          <w:lang w:val="en-AU"/>
        </w:rPr>
        <w:t xml:space="preserve">) they are realised as transitive verbs in many languages (Evans 2000), although this phenomenon does not appear in any Papuan language to our knowledge. However, another manifestation of their logical status as two-place predicates is that in many </w:t>
      </w:r>
      <w:proofErr w:type="gramStart"/>
      <w:r>
        <w:rPr>
          <w:rFonts w:ascii="Times New Roman" w:hAnsi="Times New Roman" w:cs="Times New Roman"/>
          <w:lang w:val="en-AU"/>
        </w:rPr>
        <w:t>languages</w:t>
      </w:r>
      <w:proofErr w:type="gramEnd"/>
      <w:r>
        <w:rPr>
          <w:rFonts w:ascii="Times New Roman" w:hAnsi="Times New Roman" w:cs="Times New Roman"/>
          <w:lang w:val="en-AU"/>
        </w:rPr>
        <w:t xml:space="preserve"> kin terms are obligatorily possessed, thereby ensuring that both arguments are brought in: the </w:t>
      </w:r>
      <w:r w:rsidRPr="00AE1E66">
        <w:rPr>
          <w:rFonts w:ascii="Times New Roman" w:hAnsi="Times New Roman" w:cs="Times New Roman"/>
          <w:lang w:val="en-AU"/>
        </w:rPr>
        <w:t xml:space="preserve">possessor, expressed by the possessor affix or NP, and the referent of the expression. As a result, kinship terms often have special possessive morphology, and it is not uncommon for this to result in suppletion according to the person of the possessor, </w:t>
      </w:r>
      <w:proofErr w:type="gramStart"/>
      <w:r w:rsidRPr="00AE1E66">
        <w:rPr>
          <w:rFonts w:ascii="Times New Roman" w:hAnsi="Times New Roman" w:cs="Times New Roman"/>
          <w:lang w:val="en-AU"/>
        </w:rPr>
        <w:t>e.g.</w:t>
      </w:r>
      <w:proofErr w:type="gramEnd"/>
      <w:r w:rsidRPr="00AE1E66">
        <w:rPr>
          <w:rFonts w:ascii="Times New Roman" w:hAnsi="Times New Roman" w:cs="Times New Roman"/>
          <w:lang w:val="en-AU"/>
        </w:rPr>
        <w:t xml:space="preserve"> </w:t>
      </w:r>
      <w:proofErr w:type="spellStart"/>
      <w:r w:rsidRPr="00AE1E66">
        <w:rPr>
          <w:rFonts w:ascii="Times" w:eastAsia="Times New Roman" w:hAnsi="Times" w:cs="Times New Roman"/>
          <w:shd w:val="clear" w:color="auto" w:fill="FFFFFF"/>
          <w:lang w:val="en-AU"/>
        </w:rPr>
        <w:t>Kaluli</w:t>
      </w:r>
      <w:proofErr w:type="spellEnd"/>
      <w:r w:rsidRPr="00AE1E66">
        <w:rPr>
          <w:rFonts w:ascii="Times" w:eastAsia="Times New Roman" w:hAnsi="Times" w:cs="Times New Roman"/>
          <w:shd w:val="clear" w:color="auto" w:fill="FFFFFF"/>
          <w:lang w:val="en-AU"/>
        </w:rPr>
        <w:t> </w:t>
      </w:r>
      <w:proofErr w:type="spellStart"/>
      <w:r w:rsidRPr="00AE1E66">
        <w:rPr>
          <w:rFonts w:ascii="Times" w:eastAsia="Times New Roman" w:hAnsi="Times" w:cs="Times New Roman"/>
          <w:i/>
          <w:iCs/>
          <w:lang w:val="en-AU"/>
        </w:rPr>
        <w:t>na:la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‘my daughter’, </w:t>
      </w:r>
      <w:proofErr w:type="spellStart"/>
      <w:r w:rsidRPr="00AE1E66">
        <w:rPr>
          <w:rFonts w:ascii="Times" w:eastAsia="Times New Roman" w:hAnsi="Times" w:cs="Times New Roman"/>
          <w:i/>
          <w:iCs/>
          <w:lang w:val="en-AU"/>
        </w:rPr>
        <w:t>ga:la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‘your daughter’ versus </w:t>
      </w:r>
      <w:proofErr w:type="spellStart"/>
      <w:r w:rsidRPr="00AE1E66">
        <w:rPr>
          <w:rFonts w:ascii="Times" w:eastAsia="Times New Roman" w:hAnsi="Times" w:cs="Times New Roman"/>
          <w:i/>
          <w:iCs/>
          <w:lang w:val="en-AU"/>
        </w:rPr>
        <w:t>ida</w:t>
      </w:r>
      <w:proofErr w:type="spellEnd"/>
      <w:r w:rsidRPr="00AE1E66">
        <w:rPr>
          <w:rFonts w:ascii="Times" w:eastAsia="Times New Roman" w:hAnsi="Times" w:cs="Times New Roman"/>
          <w:i/>
          <w:iCs/>
          <w:lang w:val="en-AU"/>
        </w:rPr>
        <w:t>:</w:t>
      </w:r>
      <w:r w:rsidRPr="00AE1E66">
        <w:rPr>
          <w:rFonts w:ascii="Times" w:eastAsia="Times New Roman" w:hAnsi="Times" w:cs="Times New Roman"/>
          <w:shd w:val="clear" w:color="auto" w:fill="FFFFFF"/>
          <w:lang w:val="en-AU"/>
        </w:rPr>
        <w:t> ‘her/his daughter’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&amp; </w:t>
      </w:r>
      <w:proofErr w:type="spellStart"/>
      <w:r w:rsidRPr="00AE1E66">
        <w:rPr>
          <w:rFonts w:ascii="Times" w:eastAsia="Times New Roman" w:hAnsi="Times" w:cs="Times New Roman"/>
          <w:shd w:val="clear" w:color="auto" w:fill="FFFFFF"/>
          <w:lang w:val="en-AU"/>
        </w:rPr>
        <w:t>Grosh</w:t>
      </w:r>
      <w:proofErr w:type="spellEnd"/>
      <w:r w:rsidRPr="00AE1E66">
        <w:rPr>
          <w:rFonts w:ascii="Times" w:eastAsia="Times New Roman" w:hAnsi="Times" w:cs="Times New Roman"/>
          <w:shd w:val="clear" w:color="auto" w:fill="FFFFFF"/>
          <w:lang w:val="en-AU"/>
        </w:rPr>
        <w:t xml:space="preserve"> 2004)</w:t>
      </w:r>
      <w:r w:rsidRPr="00AE1E66">
        <w:rPr>
          <w:rFonts w:ascii="Times New Roman" w:hAnsi="Times New Roman" w:cs="Times New Roman"/>
          <w:lang w:val="en-AU"/>
        </w:rPr>
        <w:t xml:space="preserve"> – see </w:t>
      </w:r>
      <w:proofErr w:type="spellStart"/>
      <w:r w:rsidRPr="00AE1E66">
        <w:rPr>
          <w:rFonts w:ascii="Times New Roman" w:hAnsi="Times New Roman" w:cs="Times New Roman"/>
          <w:lang w:val="en-AU"/>
        </w:rPr>
        <w:t>Baerman</w:t>
      </w:r>
      <w:proofErr w:type="spellEnd"/>
      <w:r w:rsidRPr="00AE1E66">
        <w:rPr>
          <w:rFonts w:ascii="Times New Roman" w:hAnsi="Times New Roman" w:cs="Times New Roman"/>
          <w:lang w:val="en-AU"/>
        </w:rPr>
        <w:t xml:space="preserve"> (2014) for a survey.</w:t>
      </w:r>
    </w:p>
    <w:p w14:paraId="1CDA0286" w14:textId="77777777" w:rsidR="00526FE5" w:rsidRPr="00A627C1" w:rsidRDefault="00526FE5" w:rsidP="00526FE5">
      <w:pPr>
        <w:rPr>
          <w:rFonts w:ascii="Times New Roman" w:hAnsi="Times New Roman" w:cs="Times New Roman"/>
          <w:lang w:val="en-AU"/>
        </w:rPr>
      </w:pPr>
      <w:r>
        <w:rPr>
          <w:rFonts w:ascii="Times New Roman" w:hAnsi="Times New Roman" w:cs="Times New Roman"/>
          <w:lang w:val="en-AU"/>
        </w:rPr>
        <w:lastRenderedPageBreak/>
        <w:tab/>
        <w:t xml:space="preserve">The frequency with which humans are referred to using kinship terms in many societies has led to the </w:t>
      </w:r>
      <w:proofErr w:type="spellStart"/>
      <w:r>
        <w:rPr>
          <w:rFonts w:ascii="Times New Roman" w:hAnsi="Times New Roman" w:cs="Times New Roman"/>
          <w:lang w:val="en-AU"/>
        </w:rPr>
        <w:t>grammaticalisation</w:t>
      </w:r>
      <w:proofErr w:type="spellEnd"/>
      <w:r>
        <w:rPr>
          <w:rFonts w:ascii="Times New Roman" w:hAnsi="Times New Roman" w:cs="Times New Roman"/>
          <w:lang w:val="en-AU"/>
        </w:rPr>
        <w:t xml:space="preserve"> of various specialised structures, such as kinship dyad terms for referring to pairs of kin,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father and son, mother and daughter – see Ch. 49, §5). There are also a few languages with special pronouns reflecting specific kinship relationships. Consider these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pronouns (Nash 1974), which encode the kinship relations between members of the group: </w:t>
      </w:r>
      <w:proofErr w:type="spellStart"/>
      <w:r w:rsidRPr="00A627C1">
        <w:rPr>
          <w:rFonts w:ascii="Times New Roman" w:hAnsi="Times New Roman" w:cs="Times New Roman"/>
          <w:i/>
          <w:iCs/>
          <w:lang w:val="en-US"/>
        </w:rPr>
        <w:t>nɛ</w:t>
      </w:r>
      <w:proofErr w:type="spellEnd"/>
      <w:r w:rsidRPr="00A627C1">
        <w:rPr>
          <w:rFonts w:ascii="Times New Roman" w:hAnsi="Times New Roman" w:cs="Times New Roman"/>
          <w:lang w:val="en-US"/>
        </w:rPr>
        <w:t xml:space="preserve"> </w:t>
      </w:r>
      <w:r w:rsidRPr="00A627C1">
        <w:rPr>
          <w:rFonts w:ascii="Times New Roman" w:hAnsi="Times New Roman" w:cs="Times New Roman"/>
        </w:rPr>
        <w:t>‘</w:t>
      </w:r>
      <w:r w:rsidRPr="00A627C1">
        <w:rPr>
          <w:rFonts w:ascii="Times New Roman" w:hAnsi="Times New Roman" w:cs="Times New Roman"/>
          <w:lang w:val="en-US"/>
        </w:rPr>
        <w:t>we</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nɛnabora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w:t>
      </w:r>
      <w:r>
        <w:rPr>
          <w:rFonts w:ascii="Times New Roman" w:hAnsi="Times New Roman" w:cs="Times New Roman"/>
          <w:lang w:val="en-US"/>
        </w:rPr>
        <w:t xml:space="preserve"> </w:t>
      </w:r>
      <w:r w:rsidRPr="00A627C1">
        <w:rPr>
          <w:rFonts w:ascii="Times New Roman" w:hAnsi="Times New Roman" w:cs="Times New Roman"/>
          <w:lang w:val="en-US"/>
        </w:rPr>
        <w:t>[FZ/BC; HM/SW]</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nɛnamisira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we[BW/HZ]</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nii</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we [WM/DH]</w:t>
      </w:r>
      <w:r w:rsidRPr="00A627C1">
        <w:rPr>
          <w:rFonts w:ascii="Times New Roman" w:hAnsi="Times New Roman" w:cs="Times New Roman"/>
          <w:lang w:val="en-AU"/>
        </w:rPr>
        <w:t>’</w:t>
      </w:r>
      <w:r w:rsidRPr="00A627C1">
        <w:rPr>
          <w:rFonts w:ascii="Times New Roman" w:hAnsi="Times New Roman" w:cs="Times New Roman"/>
        </w:rPr>
        <w:t xml:space="preserve">, </w:t>
      </w:r>
      <w:proofErr w:type="spellStart"/>
      <w:r w:rsidRPr="00A627C1">
        <w:rPr>
          <w:rFonts w:ascii="Times New Roman" w:hAnsi="Times New Roman" w:cs="Times New Roman"/>
          <w:i/>
          <w:iCs/>
          <w:lang w:val="en-US"/>
        </w:rPr>
        <w:t>ninga</w:t>
      </w:r>
      <w:proofErr w:type="spellEnd"/>
      <w:r w:rsidRPr="00A627C1">
        <w:rPr>
          <w:rFonts w:ascii="Times New Roman" w:hAnsi="Times New Roman" w:cs="Times New Roman"/>
          <w:lang w:val="en-US"/>
        </w:rPr>
        <w:t xml:space="preserve"> </w:t>
      </w:r>
      <w:r w:rsidRPr="00A627C1">
        <w:rPr>
          <w:rFonts w:ascii="Times New Roman" w:hAnsi="Times New Roman" w:cs="Times New Roman"/>
          <w:lang w:val="en-AU"/>
        </w:rPr>
        <w:t>‘</w:t>
      </w:r>
      <w:r w:rsidRPr="00A627C1">
        <w:rPr>
          <w:rFonts w:ascii="Times New Roman" w:hAnsi="Times New Roman" w:cs="Times New Roman"/>
          <w:lang w:val="en-US"/>
        </w:rPr>
        <w:t xml:space="preserve">we [relationship uncertain, strangers], </w:t>
      </w:r>
      <w:r>
        <w:rPr>
          <w:rFonts w:ascii="Times New Roman" w:hAnsi="Times New Roman" w:cs="Times New Roman"/>
          <w:lang w:val="en-US"/>
        </w:rPr>
        <w:t xml:space="preserve">or these pronouns from </w:t>
      </w:r>
      <w:proofErr w:type="spellStart"/>
      <w:r>
        <w:rPr>
          <w:rFonts w:ascii="Times New Roman" w:hAnsi="Times New Roman" w:cs="Times New Roman"/>
          <w:lang w:val="en-US"/>
        </w:rPr>
        <w:t>Menya</w:t>
      </w:r>
      <w:proofErr w:type="spellEnd"/>
      <w:r>
        <w:rPr>
          <w:rFonts w:ascii="Times New Roman" w:hAnsi="Times New Roman" w:cs="Times New Roman"/>
          <w:lang w:val="en-US"/>
        </w:rPr>
        <w:t xml:space="preserve"> (Whitehead 2004): </w:t>
      </w:r>
      <w:proofErr w:type="spellStart"/>
      <w:r w:rsidRPr="00A627C1">
        <w:rPr>
          <w:rFonts w:ascii="Times New Roman" w:hAnsi="Times New Roman" w:cs="Times New Roman"/>
          <w:i/>
          <w:iCs/>
          <w:lang w:val="en-AU"/>
        </w:rPr>
        <w:t>yä-mät-qiye</w:t>
      </w:r>
      <w:proofErr w:type="spellEnd"/>
      <w:r w:rsidRPr="00A627C1">
        <w:rPr>
          <w:rFonts w:ascii="Times New Roman" w:hAnsi="Times New Roman" w:cs="Times New Roman"/>
          <w:lang w:val="en-AU"/>
        </w:rPr>
        <w:t xml:space="preserve">  ‘we two [F/S], </w:t>
      </w:r>
      <w:proofErr w:type="spellStart"/>
      <w:r w:rsidRPr="00A627C1">
        <w:rPr>
          <w:rFonts w:ascii="Times New Roman" w:hAnsi="Times New Roman" w:cs="Times New Roman"/>
          <w:i/>
          <w:iCs/>
          <w:lang w:val="en-AU"/>
        </w:rPr>
        <w:t>qe-mät-aŋgi</w:t>
      </w:r>
      <w:proofErr w:type="spellEnd"/>
      <w:r w:rsidRPr="00A627C1">
        <w:rPr>
          <w:rFonts w:ascii="Times New Roman" w:hAnsi="Times New Roman" w:cs="Times New Roman"/>
          <w:lang w:val="en-AU"/>
        </w:rPr>
        <w:t xml:space="preserve">  ‘you two [F/S]’</w:t>
      </w:r>
      <w:r>
        <w:rPr>
          <w:rFonts w:ascii="Times New Roman" w:hAnsi="Times New Roman" w:cs="Times New Roman"/>
          <w:lang w:val="en-AU"/>
        </w:rPr>
        <w:t xml:space="preserve">; in each case these are just some forms from a large paradigmatic set. Significantly, in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the dyads encoded in these pronouns dictate behavioural norms (Nash 1974: 48-48),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friendly, informal relationship between mother’s brother and sister’s daughter, joint economic pursuits between sisters, or restraint in regard to sexual matters between brothers and sisters. These dyad-based pronouns thus evoke </w:t>
      </w:r>
      <w:proofErr w:type="gramStart"/>
      <w:r>
        <w:rPr>
          <w:rFonts w:ascii="Times New Roman" w:hAnsi="Times New Roman" w:cs="Times New Roman"/>
          <w:lang w:val="en-AU"/>
        </w:rPr>
        <w:t>particular normative</w:t>
      </w:r>
      <w:proofErr w:type="gramEnd"/>
      <w:r>
        <w:rPr>
          <w:rFonts w:ascii="Times New Roman" w:hAnsi="Times New Roman" w:cs="Times New Roman"/>
          <w:lang w:val="en-AU"/>
        </w:rPr>
        <w:t xml:space="preserve"> behaviours within the named pair, in addition to simply designating kin relationships, in line with </w:t>
      </w:r>
      <w:proofErr w:type="spellStart"/>
      <w:r>
        <w:rPr>
          <w:rFonts w:ascii="Times New Roman" w:hAnsi="Times New Roman" w:cs="Times New Roman"/>
          <w:lang w:val="en-AU"/>
        </w:rPr>
        <w:t>Strathern’s</w:t>
      </w:r>
      <w:proofErr w:type="spellEnd"/>
      <w:r>
        <w:rPr>
          <w:rFonts w:ascii="Times New Roman" w:hAnsi="Times New Roman" w:cs="Times New Roman"/>
          <w:lang w:val="en-AU"/>
        </w:rPr>
        <w:t xml:space="preserve"> (1988) influential notion of Melanesian personhood as ‘partible’, composed out of a number of ‘</w:t>
      </w:r>
      <w:proofErr w:type="spellStart"/>
      <w:r>
        <w:rPr>
          <w:rFonts w:ascii="Times New Roman" w:hAnsi="Times New Roman" w:cs="Times New Roman"/>
          <w:lang w:val="en-AU"/>
        </w:rPr>
        <w:t>dividuals</w:t>
      </w:r>
      <w:proofErr w:type="spellEnd"/>
      <w:r>
        <w:rPr>
          <w:rFonts w:ascii="Times New Roman" w:hAnsi="Times New Roman" w:cs="Times New Roman"/>
          <w:lang w:val="en-AU"/>
        </w:rPr>
        <w:t xml:space="preserve">’, each reflecting particular patterns of relationship.   </w:t>
      </w:r>
    </w:p>
    <w:p w14:paraId="729F9E8D" w14:textId="77777777" w:rsidR="00526FE5" w:rsidRPr="00F36F6B" w:rsidRDefault="00526FE5" w:rsidP="00526FE5">
      <w:pPr>
        <w:rPr>
          <w:rFonts w:ascii="Times New Roman" w:hAnsi="Times New Roman" w:cs="Times New Roman"/>
          <w:lang w:val="en-AU"/>
        </w:rPr>
      </w:pPr>
      <w:r>
        <w:rPr>
          <w:rFonts w:ascii="Times New Roman" w:hAnsi="Times New Roman" w:cs="Times New Roman"/>
          <w:lang w:val="en-US"/>
        </w:rPr>
        <w:t xml:space="preserve"> </w:t>
      </w:r>
      <w:r>
        <w:rPr>
          <w:rFonts w:ascii="Times New Roman" w:hAnsi="Times New Roman" w:cs="Times New Roman"/>
          <w:lang w:val="en-AU"/>
        </w:rPr>
        <w:tab/>
        <w:t xml:space="preserve">Implicit in everything that has been said so far is that the notion of ‘kinship’ is self-evident, as a system of social reckoning based on the biological facts of reproduction and descent. </w:t>
      </w:r>
      <w:commentRangeStart w:id="7"/>
      <w:r>
        <w:rPr>
          <w:rFonts w:ascii="Times New Roman" w:hAnsi="Times New Roman" w:cs="Times New Roman"/>
          <w:lang w:val="en-AU"/>
        </w:rPr>
        <w:t>This neat assumption is not always unproblematic</w:t>
      </w:r>
      <w:commentRangeEnd w:id="7"/>
      <w:r w:rsidR="00AE1E66">
        <w:rPr>
          <w:rStyle w:val="CommentReference"/>
        </w:rPr>
        <w:commentReference w:id="7"/>
      </w:r>
      <w:r>
        <w:rPr>
          <w:rFonts w:ascii="Times New Roman" w:hAnsi="Times New Roman" w:cs="Times New Roman"/>
          <w:lang w:val="en-AU"/>
        </w:rPr>
        <w:t xml:space="preserve">. On the one hand, many languages extend the formal properties of kinship terms to other types of social relationship, such </w:t>
      </w:r>
      <w:r w:rsidRPr="005E794C">
        <w:rPr>
          <w:rFonts w:ascii="Times New Roman" w:hAnsi="Times New Roman" w:cs="Times New Roman"/>
          <w:color w:val="FF0000"/>
          <w:lang w:val="en-AU"/>
        </w:rPr>
        <w:t xml:space="preserve">as the </w:t>
      </w:r>
      <w:proofErr w:type="spellStart"/>
      <w:r w:rsidRPr="005E794C">
        <w:rPr>
          <w:rFonts w:ascii="Times New Roman" w:hAnsi="Times New Roman" w:cs="Times New Roman"/>
          <w:color w:val="FF0000"/>
          <w:lang w:val="en-AU"/>
        </w:rPr>
        <w:t>Marind</w:t>
      </w:r>
      <w:proofErr w:type="spellEnd"/>
      <w:r w:rsidRPr="005E794C">
        <w:rPr>
          <w:rFonts w:ascii="Times New Roman" w:hAnsi="Times New Roman" w:cs="Times New Roman"/>
          <w:color w:val="FF0000"/>
          <w:lang w:val="en-AU"/>
        </w:rPr>
        <w:t xml:space="preserve"> term KKK for ‘person born on the day as someone else’</w:t>
      </w:r>
      <w:r>
        <w:rPr>
          <w:rFonts w:ascii="Times New Roman" w:hAnsi="Times New Roman" w:cs="Times New Roman"/>
          <w:color w:val="FF0000"/>
          <w:lang w:val="en-AU"/>
        </w:rPr>
        <w:t xml:space="preserve"> [Bruno? Can you insert?]</w:t>
      </w:r>
      <w:r>
        <w:rPr>
          <w:rFonts w:ascii="Times New Roman" w:hAnsi="Times New Roman" w:cs="Times New Roman"/>
          <w:lang w:val="en-AU"/>
        </w:rPr>
        <w:t xml:space="preserve"> – should these be treated as ‘emic kin’ in such a language? More fundamentally, the notion that kinship is primarily rooted in biological reproduction has been challenged by anthropologists such as </w:t>
      </w:r>
      <w:commentRangeStart w:id="8"/>
      <w:commentRangeStart w:id="9"/>
      <w:r>
        <w:rPr>
          <w:rFonts w:ascii="Times New Roman" w:hAnsi="Times New Roman" w:cs="Times New Roman"/>
          <w:lang w:val="en-AU"/>
        </w:rPr>
        <w:t xml:space="preserve">Bamford </w:t>
      </w:r>
      <w:commentRangeEnd w:id="8"/>
      <w:r w:rsidR="00AE1E66">
        <w:rPr>
          <w:rStyle w:val="CommentReference"/>
        </w:rPr>
        <w:commentReference w:id="8"/>
      </w:r>
      <w:commentRangeEnd w:id="9"/>
      <w:r w:rsidR="00AE1E66">
        <w:rPr>
          <w:rStyle w:val="CommentReference"/>
        </w:rPr>
        <w:commentReference w:id="9"/>
      </w:r>
      <w:r>
        <w:rPr>
          <w:rFonts w:ascii="Times New Roman" w:hAnsi="Times New Roman" w:cs="Times New Roman"/>
          <w:lang w:val="en-AU"/>
        </w:rPr>
        <w:t>(2009).</w:t>
      </w:r>
      <w:r>
        <w:rPr>
          <w:rStyle w:val="FootnoteReference"/>
          <w:rFonts w:ascii="Times New Roman" w:hAnsi="Times New Roman" w:cs="Times New Roman"/>
          <w:lang w:val="en-AU"/>
        </w:rPr>
        <w:footnoteReference w:id="6"/>
      </w:r>
      <w:r>
        <w:rPr>
          <w:rFonts w:ascii="Times New Roman" w:hAnsi="Times New Roman" w:cs="Times New Roman"/>
          <w:lang w:val="en-AU"/>
        </w:rPr>
        <w:t xml:space="preserve">  We bracket these concerns aside </w:t>
      </w:r>
      <w:proofErr w:type="gramStart"/>
      <w:r>
        <w:rPr>
          <w:rFonts w:ascii="Times New Roman" w:hAnsi="Times New Roman" w:cs="Times New Roman"/>
          <w:lang w:val="en-AU"/>
        </w:rPr>
        <w:t>here, and</w:t>
      </w:r>
      <w:proofErr w:type="gramEnd"/>
      <w:r>
        <w:rPr>
          <w:rFonts w:ascii="Times New Roman" w:hAnsi="Times New Roman" w:cs="Times New Roman"/>
          <w:lang w:val="en-AU"/>
        </w:rPr>
        <w:t xml:space="preserve"> concentrate on the large quantum of material where meaningful comparisons of lexical semantics can be made, across a very large number of languages. It is these structural </w:t>
      </w:r>
      <w:proofErr w:type="spellStart"/>
      <w:r>
        <w:rPr>
          <w:rFonts w:ascii="Times New Roman" w:hAnsi="Times New Roman" w:cs="Times New Roman"/>
          <w:lang w:val="en-AU"/>
        </w:rPr>
        <w:t>patternings</w:t>
      </w:r>
      <w:proofErr w:type="spellEnd"/>
      <w:r>
        <w:rPr>
          <w:rFonts w:ascii="Times New Roman" w:hAnsi="Times New Roman" w:cs="Times New Roman"/>
          <w:lang w:val="en-AU"/>
        </w:rPr>
        <w:t xml:space="preserve"> of conceptual equivalence that will occupy us for the rest of the chapter. </w:t>
      </w:r>
    </w:p>
    <w:p w14:paraId="70927930" w14:textId="6903EC7C"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One final remark is needed. There tends to be a relationship between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(e.g. F=FB [same term for father and his brother]) on the one hand, and, on the other, whole kinship systems which link multiple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a sort of ‘harmonic logic’ by which, for example,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parent/</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level (say to treat parents and their same-sex siblings as equivalent but distinguish them from parents’ opposite-sex siblings) correlate with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at the sibling/cousin level (e.g. treating parallel cousins as equivalent to siblings, but different from cross-cousins). The belief that most kinship systems exhibit tight couplings between different parts of their systems lies behind what we may call the ‘holistic typologies’ of kinship systems, employed by the great kinship theorists from </w:t>
      </w:r>
      <w:commentRangeStart w:id="10"/>
      <w:r>
        <w:rPr>
          <w:rFonts w:ascii="Times New Roman" w:hAnsi="Times New Roman" w:cs="Times New Roman"/>
          <w:lang w:val="en-AU"/>
        </w:rPr>
        <w:t xml:space="preserve">Morgan in the C19 to Murdock and others </w:t>
      </w:r>
      <w:commentRangeEnd w:id="10"/>
      <w:r w:rsidR="00AE1E66">
        <w:rPr>
          <w:rStyle w:val="CommentReference"/>
        </w:rPr>
        <w:commentReference w:id="10"/>
      </w:r>
      <w:r>
        <w:rPr>
          <w:rFonts w:ascii="Times New Roman" w:hAnsi="Times New Roman" w:cs="Times New Roman"/>
          <w:lang w:val="en-AU"/>
        </w:rPr>
        <w:t>in the C20 – these use terms like ‘</w:t>
      </w:r>
      <w:commentRangeStart w:id="11"/>
      <w:r>
        <w:rPr>
          <w:rFonts w:ascii="Times New Roman" w:hAnsi="Times New Roman" w:cs="Times New Roman"/>
          <w:lang w:val="en-AU"/>
        </w:rPr>
        <w:t xml:space="preserve">Eskimo </w:t>
      </w:r>
      <w:commentRangeEnd w:id="11"/>
      <w:r w:rsidR="00AE1E66">
        <w:rPr>
          <w:rStyle w:val="CommentReference"/>
        </w:rPr>
        <w:commentReference w:id="11"/>
      </w:r>
      <w:r>
        <w:rPr>
          <w:rFonts w:ascii="Times New Roman" w:hAnsi="Times New Roman" w:cs="Times New Roman"/>
          <w:lang w:val="en-AU"/>
        </w:rPr>
        <w:t xml:space="preserve">system’, ‘Hawaiian system’, ‘Sudanese system’ and so forth as shorthand for assemblages of many different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in the whole system. For that reason</w:t>
      </w:r>
      <w:ins w:id="12" w:author="Sam Passmore" w:date="2023-05-19T11:40:00Z">
        <w:r w:rsidR="00AE1E66">
          <w:rPr>
            <w:rFonts w:ascii="Times New Roman" w:hAnsi="Times New Roman" w:cs="Times New Roman"/>
            <w:lang w:val="en-AU"/>
          </w:rPr>
          <w:t>,</w:t>
        </w:r>
      </w:ins>
      <w:r>
        <w:rPr>
          <w:rFonts w:ascii="Times New Roman" w:hAnsi="Times New Roman" w:cs="Times New Roman"/>
          <w:lang w:val="en-AU"/>
        </w:rPr>
        <w:t xml:space="preserve"> it is useful to begin with some ‘system cameos’, which we do in §2, before looking at some selected individual </w:t>
      </w:r>
      <w:proofErr w:type="spellStart"/>
      <w:r>
        <w:rPr>
          <w:rFonts w:ascii="Times New Roman" w:hAnsi="Times New Roman" w:cs="Times New Roman"/>
          <w:lang w:val="en-AU"/>
        </w:rPr>
        <w:t>syncretisms</w:t>
      </w:r>
      <w:proofErr w:type="spellEnd"/>
      <w:r>
        <w:rPr>
          <w:rFonts w:ascii="Times New Roman" w:hAnsi="Times New Roman" w:cs="Times New Roman"/>
          <w:lang w:val="en-AU"/>
        </w:rPr>
        <w:t>.</w:t>
      </w:r>
    </w:p>
    <w:p w14:paraId="3E400AEB" w14:textId="7ED3F370" w:rsidR="00526FE5" w:rsidRDefault="00526FE5" w:rsidP="00526FE5">
      <w:pPr>
        <w:rPr>
          <w:rFonts w:ascii="Times New Roman" w:hAnsi="Times New Roman" w:cs="Times New Roman"/>
          <w:lang w:val="en-AU"/>
        </w:rPr>
      </w:pPr>
      <w:r>
        <w:rPr>
          <w:rFonts w:ascii="Times New Roman" w:hAnsi="Times New Roman" w:cs="Times New Roman"/>
          <w:lang w:val="en-AU"/>
        </w:rPr>
        <w:lastRenderedPageBreak/>
        <w:tab/>
        <w:t xml:space="preserve">Whether things always correlate so smoothly is an open, empirical question (see Passmore et al 2021 for a critical view). In this chapter we adopt a more agnostic method that treats each possible syncretism – between any two or more kin types – as a logically independent variable, even though in practice clusters of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tend to co-vary. We draw our data from the syncretism database known as Kinbank (</w:t>
      </w:r>
      <w:del w:id="13" w:author="Sam Passmore" w:date="2023-05-19T11:49:00Z">
        <w:r w:rsidDel="00AE1E66">
          <w:rPr>
            <w:rFonts w:ascii="Times New Roman" w:hAnsi="Times New Roman" w:cs="Times New Roman"/>
            <w:lang w:val="en-AU"/>
          </w:rPr>
          <w:delText>insert URL</w:delText>
        </w:r>
      </w:del>
      <w:ins w:id="14" w:author="Sam Passmore" w:date="2023-05-19T11:49:00Z">
        <w:r w:rsidR="00AE1E66">
          <w:rPr>
            <w:rFonts w:ascii="Times New Roman" w:hAnsi="Times New Roman" w:cs="Times New Roman"/>
            <w:lang w:val="en-AU"/>
          </w:rPr>
          <w:t>www.kinbank.net</w:t>
        </w:r>
      </w:ins>
      <w:r>
        <w:rPr>
          <w:rFonts w:ascii="Times New Roman" w:hAnsi="Times New Roman" w:cs="Times New Roman"/>
          <w:lang w:val="en-AU"/>
        </w:rPr>
        <w:t xml:space="preserve">), a sub-bank of </w:t>
      </w:r>
      <w:proofErr w:type="spellStart"/>
      <w:r>
        <w:rPr>
          <w:rFonts w:ascii="Times New Roman" w:hAnsi="Times New Roman" w:cs="Times New Roman"/>
          <w:lang w:val="en-AU"/>
        </w:rPr>
        <w:t>Parabank</w:t>
      </w:r>
      <w:proofErr w:type="spellEnd"/>
      <w:r>
        <w:rPr>
          <w:rFonts w:ascii="Times New Roman" w:hAnsi="Times New Roman" w:cs="Times New Roman"/>
          <w:lang w:val="en-AU"/>
        </w:rPr>
        <w:t xml:space="preserve"> (insert URL) which assembles data on syncretistic patterning in multidimensionally </w:t>
      </w:r>
      <w:proofErr w:type="spellStart"/>
      <w:r>
        <w:rPr>
          <w:rFonts w:ascii="Times New Roman" w:hAnsi="Times New Roman" w:cs="Times New Roman"/>
          <w:lang w:val="en-AU"/>
        </w:rPr>
        <w:t>structurable</w:t>
      </w:r>
      <w:proofErr w:type="spellEnd"/>
      <w:r>
        <w:rPr>
          <w:rFonts w:ascii="Times New Roman" w:hAnsi="Times New Roman" w:cs="Times New Roman"/>
          <w:lang w:val="en-AU"/>
        </w:rPr>
        <w:t xml:space="preserve"> semantic fields (pronouns, kin terms etc.) for what is now over a thousand languages from around the world. In this paper we make use of the Papuan subset of this database, which includes </w:t>
      </w:r>
      <w:ins w:id="15" w:author="Sam Passmore" w:date="2023-05-19T11:50:00Z">
        <w:r w:rsidR="00AE1E66" w:rsidRPr="00526FE5">
          <w:rPr>
            <w:rFonts w:ascii="Times New Roman" w:hAnsi="Times New Roman" w:cs="Times New Roman"/>
            <w:color w:val="000000" w:themeColor="text1"/>
            <w:lang w:val="en-AU"/>
          </w:rPr>
          <w:t>112 Papuan languages from 36 maximal clades</w:t>
        </w:r>
        <w:r w:rsidR="00AE1E66">
          <w:rPr>
            <w:rFonts w:ascii="Times New Roman" w:hAnsi="Times New Roman" w:cs="Times New Roman"/>
            <w:color w:val="000000" w:themeColor="text1"/>
            <w:lang w:val="en-AU"/>
          </w:rPr>
          <w:t>.</w:t>
        </w:r>
      </w:ins>
      <w:del w:id="16" w:author="Sam Passmore" w:date="2023-05-19T11:50:00Z">
        <w:r w:rsidRPr="00CF62F1" w:rsidDel="00AE1E66">
          <w:rPr>
            <w:rFonts w:ascii="Times New Roman" w:hAnsi="Times New Roman" w:cs="Times New Roman"/>
            <w:color w:val="FF0000"/>
            <w:lang w:val="en-AU"/>
          </w:rPr>
          <w:delText>NN</w:delText>
        </w:r>
        <w:r w:rsidDel="00AE1E66">
          <w:rPr>
            <w:rFonts w:ascii="Times New Roman" w:hAnsi="Times New Roman" w:cs="Times New Roman"/>
            <w:lang w:val="en-AU"/>
          </w:rPr>
          <w:delText xml:space="preserve"> languages from </w:delText>
        </w:r>
        <w:r w:rsidRPr="00CF62F1" w:rsidDel="00AE1E66">
          <w:rPr>
            <w:rFonts w:ascii="Times New Roman" w:hAnsi="Times New Roman" w:cs="Times New Roman"/>
            <w:color w:val="FF0000"/>
            <w:lang w:val="en-AU"/>
          </w:rPr>
          <w:delText>YY</w:delText>
        </w:r>
        <w:r w:rsidDel="00AE1E66">
          <w:rPr>
            <w:rFonts w:ascii="Times New Roman" w:hAnsi="Times New Roman" w:cs="Times New Roman"/>
            <w:lang w:val="en-AU"/>
          </w:rPr>
          <w:delText xml:space="preserve"> Papuan families.</w:delText>
        </w:r>
      </w:del>
    </w:p>
    <w:p w14:paraId="39EFA32D"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divide the rest of this chapter into two parts, one focussing on depth and the other on breadth: §2, focusses on systems and their internal logic through four ‘kinship snapshots’, each aiming to illustrate the workings of the overall system in a particular language. In §3 we pull out a subset of interesting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examine these across a much broader sample, using the data from </w:t>
      </w:r>
      <w:proofErr w:type="spellStart"/>
      <w:r>
        <w:rPr>
          <w:rFonts w:ascii="Times New Roman" w:hAnsi="Times New Roman" w:cs="Times New Roman"/>
          <w:lang w:val="en-AU"/>
        </w:rPr>
        <w:t>kinbank</w:t>
      </w:r>
      <w:proofErr w:type="spellEnd"/>
      <w:r>
        <w:rPr>
          <w:rFonts w:ascii="Times New Roman" w:hAnsi="Times New Roman" w:cs="Times New Roman"/>
          <w:lang w:val="en-AU"/>
        </w:rPr>
        <w:t xml:space="preserve">, looking at which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are common and distinctive among Papuan languages, which are confined to </w:t>
      </w:r>
      <w:proofErr w:type="gramStart"/>
      <w:r>
        <w:rPr>
          <w:rFonts w:ascii="Times New Roman" w:hAnsi="Times New Roman" w:cs="Times New Roman"/>
          <w:lang w:val="en-AU"/>
        </w:rPr>
        <w:t>particular Papuan</w:t>
      </w:r>
      <w:proofErr w:type="gramEnd"/>
      <w:r>
        <w:rPr>
          <w:rFonts w:ascii="Times New Roman" w:hAnsi="Times New Roman" w:cs="Times New Roman"/>
          <w:lang w:val="en-AU"/>
        </w:rPr>
        <w:t xml:space="preserve"> families or areas, and what similarities, if any, they show to other major language families. </w:t>
      </w:r>
      <w:proofErr w:type="gramStart"/>
      <w:r>
        <w:rPr>
          <w:rFonts w:ascii="Times New Roman" w:hAnsi="Times New Roman" w:cs="Times New Roman"/>
          <w:lang w:val="en-AU"/>
        </w:rPr>
        <w:t>Finally</w:t>
      </w:r>
      <w:proofErr w:type="gramEnd"/>
      <w:r>
        <w:rPr>
          <w:rFonts w:ascii="Times New Roman" w:hAnsi="Times New Roman" w:cs="Times New Roman"/>
          <w:lang w:val="en-AU"/>
        </w:rPr>
        <w:t xml:space="preserve"> in §4 we close with some questions for future research.</w:t>
      </w:r>
    </w:p>
    <w:p w14:paraId="3953CBF7" w14:textId="77777777" w:rsidR="00526FE5" w:rsidRDefault="00526FE5" w:rsidP="00526FE5">
      <w:pPr>
        <w:rPr>
          <w:rFonts w:ascii="Times New Roman" w:hAnsi="Times New Roman" w:cs="Times New Roman"/>
          <w:lang w:val="en-AU"/>
        </w:rPr>
      </w:pPr>
    </w:p>
    <w:p w14:paraId="5EC49BAB"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2</w:t>
      </w:r>
      <w:r w:rsidRPr="003715BE">
        <w:rPr>
          <w:rFonts w:ascii="Times New Roman" w:hAnsi="Times New Roman" w:cs="Times New Roman"/>
          <w:b/>
          <w:bCs/>
          <w:lang w:val="en-AU"/>
        </w:rPr>
        <w:t xml:space="preserve">. </w:t>
      </w:r>
      <w:r>
        <w:rPr>
          <w:rFonts w:ascii="Times New Roman" w:hAnsi="Times New Roman" w:cs="Times New Roman"/>
          <w:b/>
          <w:bCs/>
          <w:lang w:val="en-AU"/>
        </w:rPr>
        <w:t>Four sample systems</w:t>
      </w:r>
    </w:p>
    <w:p w14:paraId="3794E043" w14:textId="77777777" w:rsidR="00526FE5" w:rsidRDefault="00526FE5" w:rsidP="00526FE5">
      <w:pPr>
        <w:rPr>
          <w:rFonts w:ascii="Times New Roman" w:hAnsi="Times New Roman" w:cs="Times New Roman"/>
          <w:lang w:val="en-AU"/>
        </w:rPr>
      </w:pPr>
    </w:p>
    <w:p w14:paraId="656C4ED1" w14:textId="77777777" w:rsidR="00526FE5" w:rsidRDefault="00526FE5" w:rsidP="00526FE5">
      <w:pPr>
        <w:rPr>
          <w:rFonts w:ascii="Times New Roman" w:hAnsi="Times New Roman" w:cs="Times New Roman"/>
          <w:lang w:val="en-AU"/>
        </w:rPr>
      </w:pPr>
      <w:commentRangeStart w:id="17"/>
      <w:r>
        <w:rPr>
          <w:rFonts w:ascii="Times New Roman" w:hAnsi="Times New Roman" w:cs="Times New Roman"/>
          <w:lang w:val="en-AU"/>
        </w:rPr>
        <w:t>We</w:t>
      </w:r>
      <w:commentRangeEnd w:id="17"/>
      <w:r w:rsidR="00AE1E66">
        <w:rPr>
          <w:rStyle w:val="CommentReference"/>
        </w:rPr>
        <w:commentReference w:id="17"/>
      </w:r>
      <w:r>
        <w:rPr>
          <w:rFonts w:ascii="Times New Roman" w:hAnsi="Times New Roman" w:cs="Times New Roman"/>
          <w:lang w:val="en-AU"/>
        </w:rPr>
        <w:t xml:space="preserve"> begin with four ‘system cameos’, to give a more holistic and culturally contextualised snapshot of how some rather overall systems work, before taking apart some of the more interesting components of the system in the rest of the article.</w:t>
      </w:r>
    </w:p>
    <w:p w14:paraId="07189806" w14:textId="77777777" w:rsidR="00526FE5" w:rsidRDefault="00526FE5" w:rsidP="00526FE5">
      <w:pPr>
        <w:rPr>
          <w:rFonts w:ascii="Times New Roman" w:hAnsi="Times New Roman" w:cs="Times New Roman"/>
          <w:lang w:val="en-AU"/>
        </w:rPr>
      </w:pPr>
    </w:p>
    <w:p w14:paraId="558CC777" w14:textId="77777777" w:rsidR="00526FE5" w:rsidRDefault="00526FE5" w:rsidP="00526FE5">
      <w:pPr>
        <w:rPr>
          <w:rFonts w:ascii="Times New Roman" w:hAnsi="Times New Roman" w:cs="Times New Roman"/>
          <w:b/>
          <w:bCs/>
          <w:lang w:val="en-AU"/>
        </w:rPr>
      </w:pPr>
      <w:r>
        <w:rPr>
          <w:rFonts w:ascii="Times New Roman" w:hAnsi="Times New Roman" w:cs="Times New Roman"/>
          <w:b/>
          <w:bCs/>
          <w:lang w:val="en-AU"/>
        </w:rPr>
        <w:t xml:space="preserve">2.1 </w:t>
      </w:r>
      <w:proofErr w:type="spellStart"/>
      <w:r>
        <w:rPr>
          <w:rFonts w:ascii="Times New Roman" w:hAnsi="Times New Roman" w:cs="Times New Roman"/>
          <w:b/>
          <w:bCs/>
          <w:lang w:val="en-AU"/>
        </w:rPr>
        <w:t>Watam</w:t>
      </w:r>
      <w:proofErr w:type="spellEnd"/>
    </w:p>
    <w:p w14:paraId="14CCFD4B" w14:textId="77777777" w:rsidR="00526FE5" w:rsidRDefault="00526FE5" w:rsidP="00526FE5">
      <w:pPr>
        <w:rPr>
          <w:rFonts w:ascii="Times New Roman" w:hAnsi="Times New Roman" w:cs="Times New Roman"/>
          <w:b/>
          <w:bCs/>
          <w:lang w:val="en-AU"/>
        </w:rPr>
      </w:pPr>
    </w:p>
    <w:p w14:paraId="171DF0A7" w14:textId="77777777" w:rsidR="00526FE5" w:rsidRDefault="00526FE5" w:rsidP="00526FE5">
      <w:pPr>
        <w:shd w:val="clear" w:color="auto" w:fill="FFFFFF"/>
        <w:spacing w:after="160" w:line="235" w:lineRule="atLeast"/>
        <w:rPr>
          <w:rFonts w:ascii="Times New Roman" w:hAnsi="Times New Roman" w:cs="Times New Roman"/>
          <w:color w:val="000000"/>
        </w:rPr>
      </w:pP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(Foley 1997) is a language of the </w:t>
      </w:r>
      <w:proofErr w:type="spellStart"/>
      <w:r w:rsidRPr="00CA68CE">
        <w:rPr>
          <w:rFonts w:ascii="Times New Roman" w:hAnsi="Times New Roman" w:cs="Times New Roman"/>
          <w:color w:val="000000"/>
        </w:rPr>
        <w:t>Ramu</w:t>
      </w:r>
      <w:proofErr w:type="spellEnd"/>
      <w:r w:rsidRPr="00CA68CE">
        <w:rPr>
          <w:rFonts w:ascii="Times New Roman" w:hAnsi="Times New Roman" w:cs="Times New Roman"/>
          <w:color w:val="000000"/>
        </w:rPr>
        <w:t xml:space="preserve">-Lower Sepik family. The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kinship system </w:t>
      </w:r>
      <w:r>
        <w:rPr>
          <w:rFonts w:ascii="Times New Roman" w:hAnsi="Times New Roman" w:cs="Times New Roman"/>
          <w:color w:val="000000"/>
        </w:rPr>
        <w:t xml:space="preserve">includes terms </w:t>
      </w:r>
      <w:r w:rsidRPr="00CA68CE">
        <w:rPr>
          <w:rFonts w:ascii="Times New Roman" w:hAnsi="Times New Roman" w:cs="Times New Roman"/>
          <w:color w:val="000000"/>
        </w:rPr>
        <w:t>stretch</w:t>
      </w:r>
      <w:r>
        <w:rPr>
          <w:rFonts w:ascii="Times New Roman" w:hAnsi="Times New Roman" w:cs="Times New Roman"/>
          <w:color w:val="000000"/>
        </w:rPr>
        <w:t xml:space="preserve">ing </w:t>
      </w:r>
      <w:r w:rsidRPr="00CA68CE">
        <w:rPr>
          <w:rFonts w:ascii="Times New Roman" w:hAnsi="Times New Roman" w:cs="Times New Roman"/>
          <w:color w:val="000000"/>
        </w:rPr>
        <w:t xml:space="preserve">over </w:t>
      </w:r>
      <w:r>
        <w:rPr>
          <w:rFonts w:ascii="Times New Roman" w:hAnsi="Times New Roman" w:cs="Times New Roman"/>
          <w:color w:val="000000"/>
        </w:rPr>
        <w:t>n</w:t>
      </w:r>
      <w:r w:rsidRPr="00CA68CE">
        <w:rPr>
          <w:rFonts w:ascii="Times New Roman" w:hAnsi="Times New Roman" w:cs="Times New Roman"/>
          <w:color w:val="000000"/>
        </w:rPr>
        <w:t>ine generations</w:t>
      </w:r>
      <w:r>
        <w:rPr>
          <w:rFonts w:ascii="Times New Roman" w:hAnsi="Times New Roman" w:cs="Times New Roman"/>
          <w:color w:val="000000"/>
        </w:rPr>
        <w:t xml:space="preserve">. The most distant two pairs of generations (±4, ±3) have self-reciprocal terms: </w:t>
      </w:r>
      <w:proofErr w:type="spellStart"/>
      <w:r w:rsidRPr="00CA68CE">
        <w:rPr>
          <w:rFonts w:ascii="Times New Roman" w:hAnsi="Times New Roman" w:cs="Times New Roman"/>
          <w:i/>
          <w:iCs/>
          <w:color w:val="000000"/>
        </w:rPr>
        <w:t>bijir</w:t>
      </w:r>
      <w:proofErr w:type="spellEnd"/>
      <w:r w:rsidRPr="00CA68CE">
        <w:rPr>
          <w:rFonts w:ascii="Times New Roman" w:hAnsi="Times New Roman" w:cs="Times New Roman"/>
          <w:color w:val="000000"/>
        </w:rPr>
        <w:t xml:space="preserve"> </w:t>
      </w:r>
      <w:r>
        <w:rPr>
          <w:rFonts w:ascii="Times New Roman" w:hAnsi="Times New Roman" w:cs="Times New Roman"/>
          <w:color w:val="000000"/>
        </w:rPr>
        <w:t>applies equally to gr</w:t>
      </w:r>
      <w:r w:rsidRPr="00CA68CE">
        <w:rPr>
          <w:rFonts w:ascii="Times New Roman" w:hAnsi="Times New Roman" w:cs="Times New Roman"/>
          <w:color w:val="000000"/>
        </w:rPr>
        <w:t>eat-great-grandparents and great-great-grandchildren</w:t>
      </w:r>
      <w:r>
        <w:rPr>
          <w:rFonts w:ascii="Times New Roman" w:hAnsi="Times New Roman" w:cs="Times New Roman"/>
          <w:color w:val="000000"/>
        </w:rPr>
        <w:t xml:space="preserve">, </w:t>
      </w:r>
      <w:proofErr w:type="gramStart"/>
      <w:r>
        <w:rPr>
          <w:rFonts w:ascii="Times New Roman" w:hAnsi="Times New Roman" w:cs="Times New Roman"/>
          <w:color w:val="000000"/>
        </w:rPr>
        <w:t xml:space="preserve">while </w:t>
      </w:r>
      <w:r w:rsidRPr="00CA68CE">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ŋgamar</w:t>
      </w:r>
      <w:proofErr w:type="spellEnd"/>
      <w:proofErr w:type="gramEnd"/>
      <w:r w:rsidRPr="00CA68CE">
        <w:rPr>
          <w:rFonts w:ascii="Times New Roman" w:hAnsi="Times New Roman" w:cs="Times New Roman"/>
          <w:i/>
          <w:iCs/>
          <w:color w:val="000000"/>
        </w:rPr>
        <w:t xml:space="preserve"> </w:t>
      </w:r>
      <w:r>
        <w:rPr>
          <w:rFonts w:ascii="Times New Roman" w:hAnsi="Times New Roman" w:cs="Times New Roman"/>
          <w:color w:val="000000"/>
        </w:rPr>
        <w:t xml:space="preserve">applies equally to </w:t>
      </w:r>
      <w:r w:rsidRPr="00CA68CE">
        <w:rPr>
          <w:rFonts w:ascii="Times New Roman" w:hAnsi="Times New Roman" w:cs="Times New Roman"/>
          <w:color w:val="000000"/>
        </w:rPr>
        <w:t xml:space="preserve">great-grandparents and great-grandchildren. The generations closer to ego (+2/-2) </w:t>
      </w:r>
      <w:r>
        <w:rPr>
          <w:rFonts w:ascii="Times New Roman" w:hAnsi="Times New Roman" w:cs="Times New Roman"/>
          <w:color w:val="000000"/>
        </w:rPr>
        <w:t xml:space="preserve">are </w:t>
      </w:r>
      <w:r w:rsidRPr="00CA68CE">
        <w:rPr>
          <w:rFonts w:ascii="Times New Roman" w:hAnsi="Times New Roman" w:cs="Times New Roman"/>
          <w:color w:val="000000"/>
        </w:rPr>
        <w:t>no longer self-reciproca</w:t>
      </w:r>
      <w:r>
        <w:rPr>
          <w:rFonts w:ascii="Times New Roman" w:hAnsi="Times New Roman" w:cs="Times New Roman"/>
          <w:color w:val="000000"/>
        </w:rPr>
        <w:t>l</w:t>
      </w:r>
      <w:r w:rsidRPr="00CA68CE">
        <w:rPr>
          <w:rFonts w:ascii="Times New Roman" w:hAnsi="Times New Roman" w:cs="Times New Roman"/>
          <w:color w:val="000000"/>
        </w:rPr>
        <w:t xml:space="preserve">: all grandparents are </w:t>
      </w:r>
      <w:proofErr w:type="spellStart"/>
      <w:r w:rsidRPr="00CA68CE">
        <w:rPr>
          <w:rFonts w:ascii="Times New Roman" w:hAnsi="Times New Roman" w:cs="Times New Roman"/>
          <w:i/>
          <w:iCs/>
          <w:color w:val="000000"/>
        </w:rPr>
        <w:t>nenkai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 xml:space="preserve">and all grandchildren are </w:t>
      </w:r>
      <w:proofErr w:type="spellStart"/>
      <w:r w:rsidRPr="00CA68CE">
        <w:rPr>
          <w:rFonts w:ascii="Times New Roman" w:hAnsi="Times New Roman" w:cs="Times New Roman"/>
          <w:i/>
          <w:iCs/>
          <w:color w:val="000000"/>
        </w:rPr>
        <w:t>rumbun</w:t>
      </w:r>
      <w:proofErr w:type="spellEnd"/>
      <w:r w:rsidRPr="00CA68CE">
        <w:rPr>
          <w:rFonts w:ascii="Times New Roman" w:hAnsi="Times New Roman" w:cs="Times New Roman"/>
          <w:color w:val="000000"/>
        </w:rPr>
        <w:t>.  </w:t>
      </w:r>
    </w:p>
    <w:p w14:paraId="72A5F84D" w14:textId="77777777" w:rsidR="00526FE5"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The +1 generation </w:t>
      </w:r>
      <w:r>
        <w:rPr>
          <w:rFonts w:ascii="Times New Roman" w:hAnsi="Times New Roman" w:cs="Times New Roman"/>
          <w:color w:val="000000"/>
        </w:rPr>
        <w:t>makes</w:t>
      </w:r>
      <w:r w:rsidRPr="00CA68CE">
        <w:rPr>
          <w:rFonts w:ascii="Times New Roman" w:hAnsi="Times New Roman" w:cs="Times New Roman"/>
          <w:color w:val="000000"/>
        </w:rPr>
        <w:t xml:space="preserve"> four distinctions. Father and all his male blood relatives of that generation are grouped together as </w:t>
      </w:r>
      <w:proofErr w:type="spellStart"/>
      <w:r w:rsidRPr="00CA68CE">
        <w:rPr>
          <w:rFonts w:ascii="Times New Roman" w:hAnsi="Times New Roman" w:cs="Times New Roman"/>
          <w:i/>
          <w:iCs/>
          <w:color w:val="000000"/>
        </w:rPr>
        <w:t>aes</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and</w:t>
      </w:r>
      <w:r>
        <w:rPr>
          <w:rFonts w:ascii="Times New Roman" w:hAnsi="Times New Roman" w:cs="Times New Roman"/>
          <w:color w:val="000000"/>
        </w:rPr>
        <w:t xml:space="preserve"> </w:t>
      </w:r>
      <w:proofErr w:type="spellStart"/>
      <w:r w:rsidRPr="00CA68CE">
        <w:rPr>
          <w:rFonts w:ascii="Times New Roman" w:hAnsi="Times New Roman" w:cs="Times New Roman"/>
          <w:i/>
          <w:iCs/>
          <w:color w:val="000000"/>
        </w:rPr>
        <w:t>aem</w:t>
      </w:r>
      <w:proofErr w:type="spellEnd"/>
      <w:r w:rsidRPr="00CA68CE">
        <w:rPr>
          <w:rFonts w:ascii="Times New Roman" w:hAnsi="Times New Roman" w:cs="Times New Roman"/>
          <w:color w:val="000000"/>
        </w:rPr>
        <w:t xml:space="preserve"> </w:t>
      </w:r>
      <w:r>
        <w:rPr>
          <w:rFonts w:ascii="Times New Roman" w:hAnsi="Times New Roman" w:cs="Times New Roman"/>
          <w:color w:val="000000"/>
        </w:rPr>
        <w:t>groups</w:t>
      </w:r>
      <w:r w:rsidRPr="00CA68CE">
        <w:rPr>
          <w:rFonts w:ascii="Times New Roman" w:hAnsi="Times New Roman" w:cs="Times New Roman"/>
          <w:color w:val="000000"/>
        </w:rPr>
        <w:t xml:space="preserve"> mother and all her female blood relatives of that generation. Then there is a term for father’s sister (</w:t>
      </w:r>
      <w:proofErr w:type="spellStart"/>
      <w:r w:rsidRPr="00CA68CE">
        <w:rPr>
          <w:rFonts w:ascii="Times New Roman" w:hAnsi="Times New Roman" w:cs="Times New Roman"/>
          <w:i/>
          <w:iCs/>
          <w:color w:val="000000"/>
        </w:rPr>
        <w:t>namkwae</w:t>
      </w:r>
      <w:proofErr w:type="spellEnd"/>
      <w:r w:rsidRPr="00CA68CE">
        <w:rPr>
          <w:rFonts w:ascii="Times New Roman" w:hAnsi="Times New Roman" w:cs="Times New Roman"/>
          <w:color w:val="000000"/>
        </w:rPr>
        <w:t>) and one for mother’s brother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Pr>
          <w:rFonts w:ascii="Times New Roman" w:hAnsi="Times New Roman" w:cs="Times New Roman"/>
          <w:color w:val="000000"/>
        </w:rPr>
        <w:t xml:space="preserve">This is typical of ‘bifurcate merging’ or ‘Iroquoian’ systems. </w:t>
      </w:r>
      <w:r w:rsidRPr="00CA68CE">
        <w:rPr>
          <w:rFonts w:ascii="Times New Roman" w:hAnsi="Times New Roman" w:cs="Times New Roman"/>
          <w:color w:val="000000"/>
        </w:rPr>
        <w:t>Typologies of kinship</w:t>
      </w:r>
      <w:r>
        <w:rPr>
          <w:rFonts w:ascii="Times New Roman" w:hAnsi="Times New Roman" w:cs="Times New Roman"/>
          <w:color w:val="000000"/>
        </w:rPr>
        <w:t xml:space="preserve">, as mentioned above, </w:t>
      </w:r>
      <w:r w:rsidRPr="00CA68CE">
        <w:rPr>
          <w:rFonts w:ascii="Times New Roman" w:hAnsi="Times New Roman" w:cs="Times New Roman"/>
          <w:color w:val="000000"/>
        </w:rPr>
        <w:t>generally presupposed a logical consistency or harmony between how terms pattern in different generations</w:t>
      </w:r>
      <w:r>
        <w:rPr>
          <w:rFonts w:ascii="Times New Roman" w:hAnsi="Times New Roman" w:cs="Times New Roman"/>
          <w:color w:val="000000"/>
        </w:rPr>
        <w:t xml:space="preserve">. In canonical Iroquoian systems, for example, which treat </w:t>
      </w:r>
      <w:r w:rsidRPr="00CA68CE">
        <w:rPr>
          <w:rFonts w:ascii="Times New Roman" w:hAnsi="Times New Roman" w:cs="Times New Roman"/>
          <w:color w:val="000000"/>
        </w:rPr>
        <w:t>‘cross-uncle’ (MB) and ‘cross-aunt’ (FZ) differently from</w:t>
      </w:r>
      <w:r>
        <w:rPr>
          <w:rFonts w:ascii="Times New Roman" w:hAnsi="Times New Roman" w:cs="Times New Roman"/>
          <w:color w:val="000000"/>
        </w:rPr>
        <w:t xml:space="preserve"> </w:t>
      </w:r>
      <w:r w:rsidRPr="00CA68CE">
        <w:rPr>
          <w:rFonts w:ascii="Times New Roman" w:hAnsi="Times New Roman" w:cs="Times New Roman"/>
          <w:color w:val="000000"/>
        </w:rPr>
        <w:t xml:space="preserve">‘parallel uncle’ (FB) and ‘parallel aunt’ (MZ), who are grouped with one’s parents, </w:t>
      </w:r>
      <w:r>
        <w:rPr>
          <w:rFonts w:ascii="Times New Roman" w:hAnsi="Times New Roman" w:cs="Times New Roman"/>
          <w:color w:val="000000"/>
        </w:rPr>
        <w:t xml:space="preserve">there is an assumed correlation </w:t>
      </w:r>
      <w:r w:rsidRPr="00CA68CE">
        <w:rPr>
          <w:rFonts w:ascii="Times New Roman" w:hAnsi="Times New Roman" w:cs="Times New Roman"/>
          <w:color w:val="000000"/>
        </w:rPr>
        <w:t xml:space="preserve">in ego’s generation whereby parallel cousins </w:t>
      </w:r>
      <w:r>
        <w:rPr>
          <w:rFonts w:ascii="Times New Roman" w:hAnsi="Times New Roman" w:cs="Times New Roman"/>
          <w:color w:val="000000"/>
        </w:rPr>
        <w:t>would be</w:t>
      </w:r>
      <w:r w:rsidRPr="00CA68CE">
        <w:rPr>
          <w:rFonts w:ascii="Times New Roman" w:hAnsi="Times New Roman" w:cs="Times New Roman"/>
          <w:color w:val="000000"/>
        </w:rPr>
        <w:t xml:space="preserve"> grouped with siblings (e.g. FBS=B) but cross-cousins </w:t>
      </w:r>
      <w:r>
        <w:rPr>
          <w:rFonts w:ascii="Times New Roman" w:hAnsi="Times New Roman" w:cs="Times New Roman"/>
          <w:color w:val="000000"/>
        </w:rPr>
        <w:t>would be</w:t>
      </w:r>
      <w:r w:rsidRPr="00CA68CE">
        <w:rPr>
          <w:rFonts w:ascii="Times New Roman" w:hAnsi="Times New Roman" w:cs="Times New Roman"/>
          <w:color w:val="000000"/>
        </w:rPr>
        <w:t xml:space="preserve"> given distinct terms (e.g. MBS≠B). In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however, this is not the case</w:t>
      </w:r>
      <w:r>
        <w:rPr>
          <w:rFonts w:ascii="Times New Roman" w:hAnsi="Times New Roman" w:cs="Times New Roman"/>
          <w:color w:val="000000"/>
        </w:rPr>
        <w:t xml:space="preserve">: </w:t>
      </w:r>
      <w:commentRangeStart w:id="18"/>
      <w:r w:rsidRPr="00CA68CE">
        <w:rPr>
          <w:rFonts w:ascii="Times New Roman" w:hAnsi="Times New Roman" w:cs="Times New Roman"/>
          <w:color w:val="000000"/>
        </w:rPr>
        <w:t>there is no differentiation between siblings and cousins on either side of the family</w:t>
      </w:r>
      <w:commentRangeEnd w:id="18"/>
      <w:r w:rsidR="00AE1E66">
        <w:rPr>
          <w:rStyle w:val="CommentReference"/>
        </w:rPr>
        <w:commentReference w:id="18"/>
      </w:r>
      <w:r w:rsidRPr="00CA68CE">
        <w:rPr>
          <w:rFonts w:ascii="Times New Roman" w:hAnsi="Times New Roman" w:cs="Times New Roman"/>
          <w:color w:val="000000"/>
        </w:rPr>
        <w:t xml:space="preserve">. Rather, everybody in this generation is called </w:t>
      </w:r>
      <w:proofErr w:type="spellStart"/>
      <w:r w:rsidRPr="00CA68CE">
        <w:rPr>
          <w:rFonts w:ascii="Times New Roman" w:hAnsi="Times New Roman" w:cs="Times New Roman"/>
          <w:i/>
          <w:iCs/>
          <w:color w:val="000000"/>
        </w:rPr>
        <w:t>yakai</w:t>
      </w:r>
      <w:proofErr w:type="spellEnd"/>
      <w:r w:rsidRPr="00CA68CE">
        <w:rPr>
          <w:rFonts w:ascii="Times New Roman" w:hAnsi="Times New Roman" w:cs="Times New Roman"/>
          <w:color w:val="000000"/>
        </w:rPr>
        <w:t xml:space="preserve"> ‘elder same sex sib’, </w:t>
      </w:r>
      <w:r w:rsidRPr="00CA68CE">
        <w:rPr>
          <w:rFonts w:ascii="Times New Roman" w:hAnsi="Times New Roman" w:cs="Times New Roman"/>
          <w:i/>
          <w:iCs/>
          <w:color w:val="000000"/>
        </w:rPr>
        <w:t>yap</w:t>
      </w:r>
      <w:r w:rsidRPr="00CA68CE">
        <w:rPr>
          <w:rFonts w:ascii="Times New Roman" w:hAnsi="Times New Roman" w:cs="Times New Roman"/>
          <w:color w:val="000000"/>
        </w:rPr>
        <w:t xml:space="preserve"> ‘younger same sex sib’, </w:t>
      </w:r>
      <w:proofErr w:type="spellStart"/>
      <w:r w:rsidRPr="00CA68CE">
        <w:rPr>
          <w:rFonts w:ascii="Times New Roman" w:hAnsi="Times New Roman" w:cs="Times New Roman"/>
          <w:i/>
          <w:iCs/>
          <w:color w:val="000000"/>
        </w:rPr>
        <w:t>mbi</w:t>
      </w:r>
      <w:proofErr w:type="spellEnd"/>
      <w:r w:rsidRPr="00CA68CE">
        <w:rPr>
          <w:rFonts w:ascii="Times New Roman" w:hAnsi="Times New Roman" w:cs="Times New Roman"/>
          <w:i/>
          <w:iCs/>
          <w:color w:val="000000"/>
        </w:rPr>
        <w:t xml:space="preserve"> </w:t>
      </w:r>
      <w:r w:rsidRPr="00CA68CE">
        <w:rPr>
          <w:rFonts w:ascii="Times New Roman" w:hAnsi="Times New Roman" w:cs="Times New Roman"/>
          <w:color w:val="000000"/>
        </w:rPr>
        <w:t>‘</w:t>
      </w:r>
      <w:proofErr w:type="spellStart"/>
      <w:r w:rsidRPr="00CA68CE">
        <w:rPr>
          <w:rFonts w:ascii="Times New Roman" w:hAnsi="Times New Roman" w:cs="Times New Roman"/>
          <w:color w:val="000000"/>
        </w:rPr>
        <w:t>mZ</w:t>
      </w:r>
      <w:proofErr w:type="spellEnd"/>
      <w:r w:rsidRPr="00CA68CE">
        <w:rPr>
          <w:rFonts w:ascii="Times New Roman" w:hAnsi="Times New Roman" w:cs="Times New Roman"/>
          <w:color w:val="000000"/>
        </w:rPr>
        <w:t xml:space="preserve">’, or </w:t>
      </w:r>
      <w:proofErr w:type="spellStart"/>
      <w:r w:rsidRPr="00CA68CE">
        <w:rPr>
          <w:rFonts w:ascii="Times New Roman" w:hAnsi="Times New Roman" w:cs="Times New Roman"/>
          <w:i/>
          <w:iCs/>
          <w:color w:val="000000"/>
        </w:rPr>
        <w:t>ondaŋ</w:t>
      </w:r>
      <w:proofErr w:type="spellEnd"/>
      <w:r w:rsidRPr="00CA68CE">
        <w:rPr>
          <w:rFonts w:ascii="Times New Roman" w:hAnsi="Times New Roman" w:cs="Times New Roman"/>
          <w:color w:val="000000"/>
        </w:rPr>
        <w:t xml:space="preserve"> ‘</w:t>
      </w:r>
      <w:proofErr w:type="spellStart"/>
      <w:r w:rsidRPr="00CA68CE">
        <w:rPr>
          <w:rFonts w:ascii="Times New Roman" w:hAnsi="Times New Roman" w:cs="Times New Roman"/>
          <w:color w:val="000000"/>
        </w:rPr>
        <w:t>fB</w:t>
      </w:r>
      <w:proofErr w:type="spellEnd"/>
      <w:r w:rsidRPr="00CA68CE">
        <w:rPr>
          <w:rFonts w:ascii="Times New Roman" w:hAnsi="Times New Roman" w:cs="Times New Roman"/>
          <w:color w:val="000000"/>
        </w:rPr>
        <w:t>’</w:t>
      </w:r>
      <w:r>
        <w:rPr>
          <w:rFonts w:ascii="Times New Roman" w:hAnsi="Times New Roman" w:cs="Times New Roman"/>
          <w:color w:val="000000"/>
        </w:rPr>
        <w:t xml:space="preserve">. This pattern is characteristic of </w:t>
      </w:r>
      <w:r w:rsidRPr="00CA68CE">
        <w:rPr>
          <w:rFonts w:ascii="Times New Roman" w:hAnsi="Times New Roman" w:cs="Times New Roman"/>
          <w:color w:val="000000"/>
        </w:rPr>
        <w:t xml:space="preserve">a ‘Hawaiian’ system which canonically merges parents, </w:t>
      </w:r>
      <w:proofErr w:type="gramStart"/>
      <w:r w:rsidRPr="00CA68CE">
        <w:rPr>
          <w:rFonts w:ascii="Times New Roman" w:hAnsi="Times New Roman" w:cs="Times New Roman"/>
          <w:color w:val="000000"/>
        </w:rPr>
        <w:t>uncles</w:t>
      </w:r>
      <w:proofErr w:type="gramEnd"/>
      <w:r w:rsidRPr="00CA68CE">
        <w:rPr>
          <w:rFonts w:ascii="Times New Roman" w:hAnsi="Times New Roman" w:cs="Times New Roman"/>
          <w:color w:val="000000"/>
        </w:rPr>
        <w:t xml:space="preserve"> and aunts in the +1 generation and siblings and cousins in ego’s generation</w:t>
      </w:r>
      <w:r>
        <w:rPr>
          <w:rFonts w:ascii="Times New Roman" w:hAnsi="Times New Roman" w:cs="Times New Roman"/>
          <w:color w:val="000000"/>
        </w:rPr>
        <w:t xml:space="preserve">. Classic typologies would thus have </w:t>
      </w:r>
      <w:r>
        <w:rPr>
          <w:rFonts w:ascii="Times New Roman" w:hAnsi="Times New Roman" w:cs="Times New Roman"/>
          <w:color w:val="000000"/>
        </w:rPr>
        <w:lastRenderedPageBreak/>
        <w:t xml:space="preserve">to say </w:t>
      </w:r>
      <w:proofErr w:type="spellStart"/>
      <w:r>
        <w:rPr>
          <w:rFonts w:ascii="Times New Roman" w:hAnsi="Times New Roman" w:cs="Times New Roman"/>
          <w:color w:val="000000"/>
        </w:rPr>
        <w:t>Watam</w:t>
      </w:r>
      <w:proofErr w:type="spellEnd"/>
      <w:r>
        <w:rPr>
          <w:rFonts w:ascii="Times New Roman" w:hAnsi="Times New Roman" w:cs="Times New Roman"/>
          <w:color w:val="000000"/>
        </w:rPr>
        <w:t xml:space="preserve"> splits between an ‘Iroquoian’-type system in the +1 generation and a ‘Hawaiian’ system in the 0 generation.</w:t>
      </w:r>
      <w:r>
        <w:rPr>
          <w:rStyle w:val="FootnoteReference"/>
          <w:rFonts w:ascii="Times New Roman" w:hAnsi="Times New Roman" w:cs="Times New Roman"/>
          <w:color w:val="000000"/>
        </w:rPr>
        <w:footnoteReference w:id="7"/>
      </w:r>
      <w:r w:rsidRPr="00CA68CE">
        <w:rPr>
          <w:rFonts w:ascii="Times New Roman" w:hAnsi="Times New Roman" w:cs="Times New Roman"/>
          <w:color w:val="000000"/>
        </w:rPr>
        <w:t> </w:t>
      </w:r>
    </w:p>
    <w:p w14:paraId="6433A6AB" w14:textId="77777777" w:rsidR="00526FE5" w:rsidRPr="00CA68CE" w:rsidRDefault="00526FE5" w:rsidP="00526FE5">
      <w:pPr>
        <w:shd w:val="clear" w:color="auto" w:fill="FFFFFF"/>
        <w:spacing w:after="160" w:line="235" w:lineRule="atLeast"/>
        <w:rPr>
          <w:rFonts w:ascii="Times New Roman" w:hAnsi="Times New Roman" w:cs="Times New Roman"/>
          <w:color w:val="000000"/>
        </w:rPr>
      </w:pPr>
      <w:r>
        <w:rPr>
          <w:rFonts w:ascii="Times New Roman" w:hAnsi="Times New Roman" w:cs="Times New Roman"/>
          <w:color w:val="000000"/>
        </w:rPr>
        <w:tab/>
      </w:r>
      <w:r w:rsidRPr="00CA68CE">
        <w:rPr>
          <w:rFonts w:ascii="Times New Roman" w:hAnsi="Times New Roman" w:cs="Times New Roman"/>
          <w:color w:val="000000"/>
        </w:rPr>
        <w:t xml:space="preserve">One generation below ego, speakers of </w:t>
      </w:r>
      <w:proofErr w:type="spellStart"/>
      <w:r w:rsidRPr="00CA68CE">
        <w:rPr>
          <w:rFonts w:ascii="Times New Roman" w:hAnsi="Times New Roman" w:cs="Times New Roman"/>
          <w:color w:val="000000"/>
        </w:rPr>
        <w:t>Watam</w:t>
      </w:r>
      <w:proofErr w:type="spellEnd"/>
      <w:r w:rsidRPr="00CA68CE">
        <w:rPr>
          <w:rFonts w:ascii="Times New Roman" w:hAnsi="Times New Roman" w:cs="Times New Roman"/>
          <w:color w:val="000000"/>
        </w:rPr>
        <w:t xml:space="preserve"> differentiate son (</w:t>
      </w:r>
      <w:proofErr w:type="spellStart"/>
      <w:r w:rsidRPr="00CA68CE">
        <w:rPr>
          <w:rFonts w:ascii="Times New Roman" w:hAnsi="Times New Roman" w:cs="Times New Roman"/>
          <w:i/>
          <w:iCs/>
          <w:color w:val="000000"/>
        </w:rPr>
        <w:t>iniŋ</w:t>
      </w:r>
      <w:proofErr w:type="spellEnd"/>
      <w:r w:rsidRPr="00CA68CE">
        <w:rPr>
          <w:rFonts w:ascii="Times New Roman" w:hAnsi="Times New Roman" w:cs="Times New Roman"/>
          <w:color w:val="000000"/>
        </w:rPr>
        <w:t>) and daughter (</w:t>
      </w:r>
      <w:proofErr w:type="spellStart"/>
      <w:r w:rsidRPr="00CA68CE">
        <w:rPr>
          <w:rFonts w:ascii="Times New Roman" w:hAnsi="Times New Roman" w:cs="Times New Roman"/>
          <w:i/>
          <w:iCs/>
          <w:color w:val="000000"/>
        </w:rPr>
        <w:t>namoŋ</w:t>
      </w:r>
      <w:proofErr w:type="spellEnd"/>
      <w:r w:rsidRPr="00CA68CE">
        <w:rPr>
          <w:rFonts w:ascii="Times New Roman" w:hAnsi="Times New Roman" w:cs="Times New Roman"/>
          <w:color w:val="000000"/>
        </w:rPr>
        <w:t xml:space="preserve">). Most children of ego’s siblings are referred to in the same way. However, mother’s brother calls his sister’s children </w:t>
      </w:r>
      <w:proofErr w:type="spellStart"/>
      <w:r w:rsidRPr="00CA68CE">
        <w:rPr>
          <w:rFonts w:ascii="Times New Roman" w:hAnsi="Times New Roman" w:cs="Times New Roman"/>
          <w:i/>
          <w:iCs/>
          <w:color w:val="000000"/>
        </w:rPr>
        <w:t>amuk</w:t>
      </w:r>
      <w:proofErr w:type="spellEnd"/>
      <w:r w:rsidRPr="00CA68CE">
        <w:rPr>
          <w:rFonts w:ascii="Times New Roman" w:hAnsi="Times New Roman" w:cs="Times New Roman"/>
          <w:color w:val="000000"/>
        </w:rPr>
        <w:t xml:space="preserve"> while they call him </w:t>
      </w:r>
      <w:proofErr w:type="spellStart"/>
      <w:r w:rsidRPr="00CA68CE">
        <w:rPr>
          <w:rFonts w:ascii="Times New Roman" w:hAnsi="Times New Roman" w:cs="Times New Roman"/>
          <w:i/>
          <w:iCs/>
          <w:color w:val="000000"/>
        </w:rPr>
        <w:t>akwae</w:t>
      </w:r>
      <w:proofErr w:type="spellEnd"/>
      <w:r w:rsidRPr="00CA68CE">
        <w:rPr>
          <w:rFonts w:ascii="Times New Roman" w:hAnsi="Times New Roman" w:cs="Times New Roman"/>
          <w:color w:val="000000"/>
        </w:rPr>
        <w:t>.   </w:t>
      </w:r>
      <w:r w:rsidRPr="007C1515">
        <w:rPr>
          <w:rFonts w:ascii="Times New Roman" w:hAnsi="Times New Roman" w:cs="Times New Roman"/>
          <w:color w:val="FF0000"/>
        </w:rPr>
        <w:t xml:space="preserve">NE to WB: what does FZ call her kids, </w:t>
      </w:r>
      <w:proofErr w:type="gramStart"/>
      <w:r w:rsidRPr="007C1515">
        <w:rPr>
          <w:rFonts w:ascii="Times New Roman" w:hAnsi="Times New Roman" w:cs="Times New Roman"/>
          <w:color w:val="FF0000"/>
        </w:rPr>
        <w:t>i.e.</w:t>
      </w:r>
      <w:proofErr w:type="gramEnd"/>
      <w:r w:rsidRPr="007C1515">
        <w:rPr>
          <w:rFonts w:ascii="Times New Roman" w:hAnsi="Times New Roman" w:cs="Times New Roman"/>
          <w:color w:val="FF0000"/>
        </w:rPr>
        <w:t xml:space="preserve"> </w:t>
      </w:r>
      <w:proofErr w:type="spellStart"/>
      <w:r w:rsidRPr="007C1515">
        <w:rPr>
          <w:rFonts w:ascii="Times New Roman" w:hAnsi="Times New Roman" w:cs="Times New Roman"/>
          <w:color w:val="FF0000"/>
        </w:rPr>
        <w:t>fBC</w:t>
      </w:r>
      <w:proofErr w:type="spellEnd"/>
      <w:r w:rsidRPr="007C1515">
        <w:rPr>
          <w:rFonts w:ascii="Times New Roman" w:hAnsi="Times New Roman" w:cs="Times New Roman"/>
          <w:color w:val="FF0000"/>
        </w:rPr>
        <w:t>?</w:t>
      </w:r>
    </w:p>
    <w:p w14:paraId="2C8DE256" w14:textId="77777777" w:rsidR="00526FE5" w:rsidRPr="007C1515" w:rsidRDefault="00526FE5" w:rsidP="00526FE5">
      <w:pPr>
        <w:shd w:val="clear" w:color="auto" w:fill="FFFFFF"/>
        <w:spacing w:after="160" w:line="235" w:lineRule="atLeast"/>
        <w:rPr>
          <w:rFonts w:ascii="Times New Roman" w:hAnsi="Times New Roman" w:cs="Times New Roman"/>
          <w:color w:val="FF0000"/>
        </w:rPr>
      </w:pPr>
      <w:r w:rsidRPr="007C1515">
        <w:rPr>
          <w:rFonts w:ascii="Times New Roman" w:hAnsi="Times New Roman" w:cs="Times New Roman"/>
          <w:color w:val="FF0000"/>
        </w:rPr>
        <w:t xml:space="preserve">[still needs to add material on </w:t>
      </w:r>
      <w:proofErr w:type="spellStart"/>
      <w:r w:rsidRPr="007C1515">
        <w:rPr>
          <w:rFonts w:ascii="Times New Roman" w:hAnsi="Times New Roman" w:cs="Times New Roman"/>
          <w:color w:val="FF0000"/>
        </w:rPr>
        <w:t>affines</w:t>
      </w:r>
      <w:proofErr w:type="spellEnd"/>
      <w:r w:rsidRPr="007C1515">
        <w:rPr>
          <w:rFonts w:ascii="Times New Roman" w:hAnsi="Times New Roman" w:cs="Times New Roman"/>
          <w:color w:val="FF0000"/>
        </w:rPr>
        <w:t>]</w:t>
      </w:r>
    </w:p>
    <w:p w14:paraId="5A30CC84" w14:textId="77777777" w:rsidR="00526FE5" w:rsidRPr="00C607B1" w:rsidRDefault="00526FE5" w:rsidP="00526FE5">
      <w:pPr>
        <w:rPr>
          <w:rFonts w:ascii="Times New Roman" w:hAnsi="Times New Roman" w:cs="Times New Roman"/>
          <w:b/>
          <w:bCs/>
          <w:lang w:val="en-AU"/>
        </w:rPr>
      </w:pPr>
    </w:p>
    <w:p w14:paraId="1D22C48A" w14:textId="77777777" w:rsidR="00526FE5" w:rsidRDefault="00526FE5" w:rsidP="00526FE5">
      <w:pPr>
        <w:rPr>
          <w:rFonts w:ascii="Times New Roman" w:hAnsi="Times New Roman" w:cs="Times New Roman"/>
          <w:b/>
          <w:bCs/>
          <w:lang w:val="en-AU"/>
        </w:rPr>
      </w:pPr>
      <w:proofErr w:type="gramStart"/>
      <w:r>
        <w:rPr>
          <w:rFonts w:ascii="Times New Roman" w:hAnsi="Times New Roman" w:cs="Times New Roman"/>
          <w:b/>
          <w:bCs/>
          <w:lang w:val="en-AU"/>
        </w:rPr>
        <w:t xml:space="preserve">2.2 </w:t>
      </w:r>
      <w:r w:rsidRPr="00CF62F1">
        <w:rPr>
          <w:rFonts w:ascii="Times New Roman" w:hAnsi="Times New Roman" w:cs="Times New Roman"/>
          <w:b/>
          <w:bCs/>
          <w:lang w:val="en-AU"/>
        </w:rPr>
        <w:t xml:space="preserve"> </w:t>
      </w:r>
      <w:proofErr w:type="spellStart"/>
      <w:r>
        <w:rPr>
          <w:rFonts w:ascii="Times New Roman" w:hAnsi="Times New Roman" w:cs="Times New Roman"/>
          <w:b/>
          <w:bCs/>
          <w:lang w:val="en-AU"/>
        </w:rPr>
        <w:t>Ekagi</w:t>
      </w:r>
      <w:proofErr w:type="spellEnd"/>
      <w:proofErr w:type="gramEnd"/>
    </w:p>
    <w:p w14:paraId="59DA9AC7" w14:textId="77777777" w:rsidR="00526FE5" w:rsidRPr="00143AB9" w:rsidRDefault="00526FE5" w:rsidP="00526FE5">
      <w:pPr>
        <w:rPr>
          <w:rFonts w:ascii="Times New Roman" w:hAnsi="Times New Roman" w:cs="Times New Roman"/>
          <w:lang w:val="en"/>
        </w:rPr>
      </w:pPr>
    </w:p>
    <w:p w14:paraId="3270AA6C" w14:textId="77777777" w:rsidR="00526FE5" w:rsidRPr="00143AB9" w:rsidRDefault="00526FE5" w:rsidP="00526FE5">
      <w:pPr>
        <w:rPr>
          <w:rFonts w:ascii="Times New Roman" w:hAnsi="Times New Roman" w:cs="Times New Roman"/>
          <w:lang w:val="en"/>
        </w:rPr>
      </w:pP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(also known as </w:t>
      </w:r>
      <w:proofErr w:type="spellStart"/>
      <w:r w:rsidRPr="00143AB9">
        <w:rPr>
          <w:rFonts w:ascii="Times New Roman" w:hAnsi="Times New Roman" w:cs="Times New Roman"/>
          <w:lang w:val="en"/>
        </w:rPr>
        <w:t>Ekagi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Mee</w:t>
      </w:r>
      <w:proofErr w:type="spellEnd"/>
      <w:r w:rsidRPr="00143AB9">
        <w:rPr>
          <w:rFonts w:ascii="Times New Roman" w:hAnsi="Times New Roman" w:cs="Times New Roman"/>
          <w:lang w:val="en"/>
        </w:rPr>
        <w:t xml:space="preserve"> or </w:t>
      </w:r>
      <w:proofErr w:type="spellStart"/>
      <w:r w:rsidRPr="00143AB9">
        <w:rPr>
          <w:rFonts w:ascii="Times New Roman" w:hAnsi="Times New Roman" w:cs="Times New Roman"/>
          <w:lang w:val="en"/>
        </w:rPr>
        <w:t>Kapauku</w:t>
      </w:r>
      <w:proofErr w:type="spellEnd"/>
      <w:r w:rsidRPr="00143AB9">
        <w:rPr>
          <w:rFonts w:ascii="Times New Roman" w:hAnsi="Times New Roman" w:cs="Times New Roman"/>
          <w:lang w:val="en"/>
        </w:rPr>
        <w:t xml:space="preserve">) is a </w:t>
      </w:r>
      <w:proofErr w:type="spellStart"/>
      <w:r w:rsidRPr="00143AB9">
        <w:rPr>
          <w:rFonts w:ascii="Times New Roman" w:hAnsi="Times New Roman" w:cs="Times New Roman"/>
          <w:lang w:val="en"/>
        </w:rPr>
        <w:t>Paniai</w:t>
      </w:r>
      <w:proofErr w:type="spellEnd"/>
      <w:r w:rsidRPr="00143AB9">
        <w:rPr>
          <w:rFonts w:ascii="Times New Roman" w:hAnsi="Times New Roman" w:cs="Times New Roman"/>
          <w:lang w:val="en"/>
        </w:rPr>
        <w:t xml:space="preserve"> Lakes (</w:t>
      </w:r>
      <w:commentRangeStart w:id="19"/>
      <w:r w:rsidRPr="00143AB9">
        <w:rPr>
          <w:rFonts w:ascii="Times New Roman" w:hAnsi="Times New Roman" w:cs="Times New Roman"/>
          <w:lang w:val="en"/>
        </w:rPr>
        <w:t>TNG</w:t>
      </w:r>
      <w:commentRangeEnd w:id="19"/>
      <w:r w:rsidR="00AE1E66">
        <w:rPr>
          <w:rStyle w:val="CommentReference"/>
        </w:rPr>
        <w:commentReference w:id="19"/>
      </w:r>
      <w:r w:rsidRPr="00143AB9">
        <w:rPr>
          <w:rFonts w:ascii="Times New Roman" w:hAnsi="Times New Roman" w:cs="Times New Roman"/>
          <w:lang w:val="en"/>
        </w:rPr>
        <w:t xml:space="preserve">) language of the West Papuan highlands. The description given here follows Pospisil’s (1960, 1980) analysis of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system.</w:t>
      </w:r>
      <w:r>
        <w:rPr>
          <w:rStyle w:val="FootnoteReference"/>
          <w:rFonts w:ascii="Times New Roman" w:hAnsi="Times New Roman" w:cs="Times New Roman"/>
          <w:lang w:val="en"/>
        </w:rPr>
        <w:footnoteReference w:id="8"/>
      </w:r>
      <w:r w:rsidRPr="00143AB9">
        <w:rPr>
          <w:rFonts w:ascii="Times New Roman" w:hAnsi="Times New Roman" w:cs="Times New Roman"/>
          <w:lang w:val="en"/>
        </w:rPr>
        <w:t xml:space="preserve"> Note that Pospisil’s glosses of kin terms are often in conflict with those given in </w:t>
      </w:r>
      <w:proofErr w:type="spellStart"/>
      <w:r w:rsidRPr="00143AB9">
        <w:rPr>
          <w:rFonts w:ascii="Times New Roman" w:hAnsi="Times New Roman" w:cs="Times New Roman"/>
          <w:lang w:val="en"/>
        </w:rPr>
        <w:t>Steltenpool’s</w:t>
      </w:r>
      <w:proofErr w:type="spellEnd"/>
      <w:r w:rsidRPr="00143AB9">
        <w:rPr>
          <w:rFonts w:ascii="Times New Roman" w:hAnsi="Times New Roman" w:cs="Times New Roman"/>
          <w:lang w:val="en"/>
        </w:rPr>
        <w:t xml:space="preserve"> (1969) dictionary, a source that is disregarded here. The kin terms are cited here in their 1st person forms, </w:t>
      </w:r>
      <w:r>
        <w:rPr>
          <w:rFonts w:ascii="Times New Roman" w:hAnsi="Times New Roman" w:cs="Times New Roman"/>
          <w:lang w:val="en"/>
        </w:rPr>
        <w:t>which depending on the lexeme either take</w:t>
      </w:r>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preposed</w:t>
      </w:r>
      <w:proofErr w:type="spellEnd"/>
      <w:r w:rsidRPr="00143AB9">
        <w:rPr>
          <w:rFonts w:ascii="Times New Roman" w:hAnsi="Times New Roman" w:cs="Times New Roman"/>
          <w:lang w:val="en"/>
        </w:rPr>
        <w:t xml:space="preserve"> 1sg pronoun </w:t>
      </w:r>
      <w:r w:rsidRPr="00143AB9">
        <w:rPr>
          <w:rFonts w:ascii="Times New Roman" w:hAnsi="Times New Roman" w:cs="Times New Roman"/>
          <w:i/>
          <w:lang w:val="en"/>
        </w:rPr>
        <w:t>ani</w:t>
      </w:r>
      <w:r w:rsidRPr="00143AB9">
        <w:rPr>
          <w:rFonts w:ascii="Times New Roman" w:hAnsi="Times New Roman" w:cs="Times New Roman"/>
          <w:lang w:val="en"/>
        </w:rPr>
        <w:t xml:space="preserve">, or prefix </w:t>
      </w:r>
      <w:r w:rsidRPr="00143AB9">
        <w:rPr>
          <w:rFonts w:ascii="Times New Roman" w:hAnsi="Times New Roman" w:cs="Times New Roman"/>
          <w:i/>
          <w:lang w:val="en"/>
        </w:rPr>
        <w:t>n-</w:t>
      </w:r>
      <w:r w:rsidRPr="00143AB9">
        <w:rPr>
          <w:rFonts w:ascii="Times New Roman" w:hAnsi="Times New Roman" w:cs="Times New Roman"/>
          <w:lang w:val="en"/>
        </w:rPr>
        <w:t xml:space="preserve">.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kinship terminology</w:t>
      </w:r>
      <w:r>
        <w:rPr>
          <w:rFonts w:ascii="Times New Roman" w:hAnsi="Times New Roman" w:cs="Times New Roman"/>
          <w:lang w:val="en"/>
        </w:rPr>
        <w:t xml:space="preserve"> </w:t>
      </w:r>
      <w:r w:rsidRPr="00143AB9">
        <w:rPr>
          <w:rFonts w:ascii="Times New Roman" w:hAnsi="Times New Roman" w:cs="Times New Roman"/>
          <w:lang w:val="en"/>
        </w:rPr>
        <w:t>showcases several common themes in kinship systems from across the world (such as the Iroquois cousin system) with a few interesting wrinkles</w:t>
      </w:r>
      <w:r>
        <w:rPr>
          <w:rFonts w:ascii="Times New Roman" w:hAnsi="Times New Roman" w:cs="Times New Roman"/>
          <w:lang w:val="en"/>
        </w:rPr>
        <w:t xml:space="preserve">. As in </w:t>
      </w:r>
      <w:proofErr w:type="spellStart"/>
      <w:r>
        <w:rPr>
          <w:rFonts w:ascii="Times New Roman" w:hAnsi="Times New Roman" w:cs="Times New Roman"/>
          <w:lang w:val="en"/>
        </w:rPr>
        <w:t>Watam</w:t>
      </w:r>
      <w:proofErr w:type="spellEnd"/>
      <w:r>
        <w:rPr>
          <w:rFonts w:ascii="Times New Roman" w:hAnsi="Times New Roman" w:cs="Times New Roman"/>
          <w:lang w:val="en"/>
        </w:rPr>
        <w:t>, it has self-reciprocal terms for 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Pr>
          <w:rFonts w:ascii="Times New Roman" w:hAnsi="Times New Roman" w:cs="Times New Roman"/>
          <w:i/>
          <w:iCs/>
          <w:lang w:val="en"/>
        </w:rPr>
        <w:t>aija</w:t>
      </w:r>
      <w:proofErr w:type="spellEnd"/>
      <w:r>
        <w:rPr>
          <w:rFonts w:ascii="Times New Roman" w:hAnsi="Times New Roman" w:cs="Times New Roman"/>
          <w:lang w:val="en"/>
        </w:rPr>
        <w:t>) and great-great-</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pigoka</w:t>
      </w:r>
      <w:proofErr w:type="spellEnd"/>
      <w:r>
        <w:rPr>
          <w:rFonts w:ascii="Times New Roman" w:hAnsi="Times New Roman" w:cs="Times New Roman"/>
          <w:lang w:val="en"/>
        </w:rPr>
        <w:t xml:space="preserve">), extending this to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as well (</w:t>
      </w:r>
      <w:r w:rsidRPr="006953E2">
        <w:rPr>
          <w:rFonts w:ascii="Times New Roman" w:hAnsi="Times New Roman" w:cs="Times New Roman"/>
          <w:i/>
          <w:iCs/>
          <w:lang w:val="en"/>
        </w:rPr>
        <w:t xml:space="preserve">ani </w:t>
      </w:r>
      <w:proofErr w:type="spellStart"/>
      <w:r w:rsidRPr="006953E2">
        <w:rPr>
          <w:rFonts w:ascii="Times New Roman" w:hAnsi="Times New Roman" w:cs="Times New Roman"/>
          <w:i/>
          <w:iCs/>
          <w:lang w:val="en"/>
        </w:rPr>
        <w:t>muuma</w:t>
      </w:r>
      <w:proofErr w:type="spellEnd"/>
      <w:r>
        <w:rPr>
          <w:rFonts w:ascii="Times New Roman" w:hAnsi="Times New Roman" w:cs="Times New Roman"/>
          <w:lang w:val="en"/>
        </w:rPr>
        <w:t>); these also apply to other kin in those generations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great-uncles or great-nephews would be </w:t>
      </w:r>
      <w:r w:rsidRPr="00A56F56">
        <w:rPr>
          <w:rFonts w:ascii="Times New Roman" w:hAnsi="Times New Roman" w:cs="Times New Roman"/>
          <w:i/>
          <w:iCs/>
          <w:lang w:val="en"/>
        </w:rPr>
        <w:t xml:space="preserve">ani </w:t>
      </w:r>
      <w:proofErr w:type="spellStart"/>
      <w:r w:rsidRPr="00A56F56">
        <w:rPr>
          <w:rFonts w:ascii="Times New Roman" w:hAnsi="Times New Roman" w:cs="Times New Roman"/>
          <w:i/>
          <w:iCs/>
          <w:lang w:val="en"/>
        </w:rPr>
        <w:t>aija</w:t>
      </w:r>
      <w:proofErr w:type="spellEnd"/>
      <w:r>
        <w:rPr>
          <w:rFonts w:ascii="Times New Roman" w:hAnsi="Times New Roman" w:cs="Times New Roman"/>
          <w:lang w:val="en"/>
        </w:rPr>
        <w:t xml:space="preserve"> like grandparents).</w:t>
      </w:r>
      <w:r w:rsidRPr="00967777">
        <w:rPr>
          <w:rFonts w:ascii="Times New Roman" w:hAnsi="Times New Roman" w:cs="Times New Roman"/>
          <w:lang w:val="en"/>
        </w:rPr>
        <w:t xml:space="preserve"> </w:t>
      </w:r>
      <w:r>
        <w:rPr>
          <w:rFonts w:ascii="Times New Roman" w:hAnsi="Times New Roman" w:cs="Times New Roman"/>
          <w:lang w:val="en"/>
        </w:rPr>
        <w:t xml:space="preserve">It also has emphasis on birth order, sorted by mother in polygynous relationships, and for order of marriage among co-wives. In other </w:t>
      </w:r>
      <w:proofErr w:type="gramStart"/>
      <w:r>
        <w:rPr>
          <w:rFonts w:ascii="Times New Roman" w:hAnsi="Times New Roman" w:cs="Times New Roman"/>
          <w:lang w:val="en"/>
        </w:rPr>
        <w:t>respects</w:t>
      </w:r>
      <w:proofErr w:type="gramEnd"/>
      <w:r>
        <w:rPr>
          <w:rFonts w:ascii="Times New Roman" w:hAnsi="Times New Roman" w:cs="Times New Roman"/>
          <w:lang w:val="en"/>
        </w:rPr>
        <w:t xml:space="preserve"> it </w:t>
      </w:r>
      <w:r w:rsidRPr="00143AB9">
        <w:rPr>
          <w:rFonts w:ascii="Times New Roman" w:hAnsi="Times New Roman" w:cs="Times New Roman"/>
          <w:lang w:val="en"/>
        </w:rPr>
        <w:t>remain</w:t>
      </w:r>
      <w:r>
        <w:rPr>
          <w:rFonts w:ascii="Times New Roman" w:hAnsi="Times New Roman" w:cs="Times New Roman"/>
          <w:lang w:val="en"/>
        </w:rPr>
        <w:t>s</w:t>
      </w:r>
      <w:r w:rsidRPr="00143AB9">
        <w:rPr>
          <w:rFonts w:ascii="Times New Roman" w:hAnsi="Times New Roman" w:cs="Times New Roman"/>
          <w:lang w:val="en"/>
        </w:rPr>
        <w:t xml:space="preserve"> relatively simple, especially in its affinal inventory (cf. </w:t>
      </w:r>
      <w:proofErr w:type="spellStart"/>
      <w:r w:rsidRPr="00143AB9">
        <w:rPr>
          <w:rFonts w:ascii="Times New Roman" w:hAnsi="Times New Roman" w:cs="Times New Roman"/>
          <w:lang w:val="en"/>
        </w:rPr>
        <w:t>Nen</w:t>
      </w:r>
      <w:proofErr w:type="spellEnd"/>
      <w:r w:rsidRPr="00143AB9">
        <w:rPr>
          <w:rFonts w:ascii="Times New Roman" w:hAnsi="Times New Roman" w:cs="Times New Roman"/>
          <w:lang w:val="en"/>
        </w:rPr>
        <w:t xml:space="preserve"> below for the opposite situation).</w:t>
      </w:r>
      <w:r>
        <w:rPr>
          <w:rFonts w:ascii="Times New Roman" w:hAnsi="Times New Roman" w:cs="Times New Roman"/>
          <w:lang w:val="en"/>
        </w:rPr>
        <w:t xml:space="preserve"> We </w:t>
      </w:r>
      <w:r w:rsidRPr="00143AB9">
        <w:rPr>
          <w:rFonts w:ascii="Times New Roman" w:hAnsi="Times New Roman" w:cs="Times New Roman"/>
          <w:lang w:val="en"/>
        </w:rPr>
        <w:t>present starting in ego’s generation and moving stepwise towards the more distant relatives, finishing with the in-laws</w:t>
      </w:r>
      <w:r>
        <w:rPr>
          <w:rFonts w:ascii="Times New Roman" w:hAnsi="Times New Roman" w:cs="Times New Roman"/>
          <w:lang w:val="en"/>
        </w:rPr>
        <w:t xml:space="preserve">. </w:t>
      </w:r>
    </w:p>
    <w:p w14:paraId="2746BAD1"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Starting with ego’s siblings, we find a distinction between same- and opposite-sex siblings (with </w:t>
      </w:r>
      <w:proofErr w:type="spellStart"/>
      <w:r w:rsidRPr="00143AB9">
        <w:rPr>
          <w:rFonts w:ascii="Times New Roman" w:hAnsi="Times New Roman" w:cs="Times New Roman"/>
          <w:i/>
          <w:lang w:val="en"/>
        </w:rPr>
        <w:t>paneka</w:t>
      </w:r>
      <w:proofErr w:type="spellEnd"/>
      <w:r w:rsidRPr="00143AB9">
        <w:rPr>
          <w:rFonts w:ascii="Times New Roman" w:hAnsi="Times New Roman" w:cs="Times New Roman"/>
          <w:lang w:val="en"/>
        </w:rPr>
        <w:t xml:space="preserve"> denoting the latter,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lang w:val="en"/>
        </w:rPr>
        <w:t>mZ</w:t>
      </w:r>
      <w:proofErr w:type="spellEnd"/>
      <w:r w:rsidRPr="00143AB9">
        <w:rPr>
          <w:rFonts w:ascii="Times New Roman" w:hAnsi="Times New Roman" w:cs="Times New Roman"/>
          <w:lang w:val="en"/>
        </w:rPr>
        <w:t>), with a distinction of relative age added among the same-sex siblings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meB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anibai</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feZ</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weneka</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myB</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fyZ</w:t>
      </w:r>
      <w:proofErr w:type="spellEnd"/>
      <w:r w:rsidRPr="00143AB9">
        <w:rPr>
          <w:rFonts w:ascii="Times New Roman" w:hAnsi="Times New Roman" w:cs="Times New Roman"/>
          <w:lang w:val="en"/>
        </w:rPr>
        <w:t xml:space="preserve">’, i.e. ‘younger same-sex sibling’). Having a relative age distinction that is limited to same-sex siblings is a common typological pattern, and it is also found in </w:t>
      </w:r>
      <w:proofErr w:type="spellStart"/>
      <w:r w:rsidRPr="00143AB9">
        <w:rPr>
          <w:rFonts w:ascii="Times New Roman" w:hAnsi="Times New Roman" w:cs="Times New Roman"/>
          <w:lang w:val="en"/>
        </w:rPr>
        <w:t>Watam</w:t>
      </w:r>
      <w:proofErr w:type="spellEnd"/>
      <w:r w:rsidRPr="00143AB9">
        <w:rPr>
          <w:rFonts w:ascii="Times New Roman" w:hAnsi="Times New Roman" w:cs="Times New Roman"/>
          <w:lang w:val="en"/>
        </w:rPr>
        <w:t xml:space="preserve"> (see</w:t>
      </w:r>
      <w:r>
        <w:rPr>
          <w:rFonts w:ascii="Times New Roman" w:hAnsi="Times New Roman" w:cs="Times New Roman"/>
          <w:lang w:val="en"/>
        </w:rPr>
        <w:t xml:space="preserve"> above</w:t>
      </w:r>
      <w:r w:rsidRPr="00143AB9">
        <w:rPr>
          <w:rFonts w:ascii="Times New Roman" w:hAnsi="Times New Roman" w:cs="Times New Roman"/>
          <w:lang w:val="en"/>
        </w:rPr>
        <w:t>).</w:t>
      </w:r>
      <w:r>
        <w:rPr>
          <w:rFonts w:ascii="Times New Roman" w:hAnsi="Times New Roman" w:cs="Times New Roman"/>
          <w:lang w:val="en"/>
        </w:rPr>
        <w:t xml:space="preserve"> When it comes to cousins, it is a sort of split between an Iroquoian system with regard to cross-cousins (</w:t>
      </w:r>
      <w:proofErr w:type="spellStart"/>
      <w:r w:rsidRPr="005F6A48">
        <w:rPr>
          <w:rFonts w:ascii="Times New Roman" w:hAnsi="Times New Roman" w:cs="Times New Roman"/>
          <w:i/>
          <w:iCs/>
          <w:lang w:val="en"/>
        </w:rPr>
        <w:t>noone</w:t>
      </w:r>
      <w:proofErr w:type="spellEnd"/>
      <w:r>
        <w:rPr>
          <w:rFonts w:ascii="Times New Roman" w:hAnsi="Times New Roman" w:cs="Times New Roman"/>
          <w:lang w:val="en"/>
        </w:rPr>
        <w:t>), and paternal parallel cousins (B=FBS=</w:t>
      </w:r>
      <w:commentRangeStart w:id="20"/>
      <w:r>
        <w:rPr>
          <w:rFonts w:ascii="Times New Roman" w:hAnsi="Times New Roman" w:cs="Times New Roman"/>
          <w:lang w:val="en"/>
        </w:rPr>
        <w:t>MZS≠MZS</w:t>
      </w:r>
      <w:commentRangeEnd w:id="20"/>
      <w:r w:rsidR="00AE1E66">
        <w:rPr>
          <w:rStyle w:val="CommentReference"/>
        </w:rPr>
        <w:commentReference w:id="20"/>
      </w:r>
      <w:r>
        <w:rPr>
          <w:rFonts w:ascii="Times New Roman" w:hAnsi="Times New Roman" w:cs="Times New Roman"/>
          <w:lang w:val="en"/>
        </w:rPr>
        <w:t>=MBC), but a Sudanese system with regard to maternal parallel cousins (MZB≠B); t</w:t>
      </w:r>
      <w:r w:rsidRPr="00143AB9">
        <w:rPr>
          <w:rFonts w:ascii="Times New Roman" w:hAnsi="Times New Roman" w:cs="Times New Roman"/>
          <w:lang w:val="en"/>
        </w:rPr>
        <w:t>he maternal parallel cousins (i.e. one’s mother’s sister’s children) are covered by a separate term</w:t>
      </w:r>
      <w:r>
        <w:rPr>
          <w:rFonts w:ascii="Times New Roman" w:hAnsi="Times New Roman" w:cs="Times New Roman"/>
          <w:lang w:val="en"/>
        </w:rPr>
        <w:t xml:space="preserve"> for MZC</w:t>
      </w:r>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ijoka</w:t>
      </w:r>
      <w:proofErr w:type="spellEnd"/>
      <w:r w:rsidRPr="00143AB9">
        <w:rPr>
          <w:rFonts w:ascii="Times New Roman" w:hAnsi="Times New Roman" w:cs="Times New Roman"/>
          <w:lang w:val="en"/>
        </w:rPr>
        <w:t xml:space="preserve"> (making no distinctions of sex or relative age). </w:t>
      </w:r>
      <w:r>
        <w:rPr>
          <w:rFonts w:ascii="Times New Roman" w:hAnsi="Times New Roman" w:cs="Times New Roman"/>
          <w:lang w:val="en"/>
        </w:rPr>
        <w:t xml:space="preserve"> The relative age distinctions made in sibling terms are carried across into paternal parallel cousins, </w:t>
      </w:r>
      <w:proofErr w:type="gramStart"/>
      <w:r>
        <w:rPr>
          <w:rFonts w:ascii="Times New Roman" w:hAnsi="Times New Roman" w:cs="Times New Roman"/>
          <w:lang w:val="en"/>
        </w:rPr>
        <w:t>e.g.</w:t>
      </w:r>
      <w:proofErr w:type="gramEnd"/>
      <w:r>
        <w:rPr>
          <w:rFonts w:ascii="Times New Roman" w:hAnsi="Times New Roman" w:cs="Times New Roman"/>
          <w:lang w:val="en"/>
        </w:rPr>
        <w:t xml:space="preserve"> </w:t>
      </w:r>
      <w:proofErr w:type="spellStart"/>
      <w:r w:rsidRPr="00143AB9">
        <w:rPr>
          <w:rFonts w:ascii="Times New Roman" w:hAnsi="Times New Roman" w:cs="Times New Roman"/>
          <w:i/>
          <w:lang w:val="en"/>
        </w:rPr>
        <w:t>nauwa</w:t>
      </w:r>
      <w:proofErr w:type="spellEnd"/>
      <w:r w:rsidRPr="00143AB9">
        <w:rPr>
          <w:rFonts w:ascii="Times New Roman" w:hAnsi="Times New Roman" w:cs="Times New Roman"/>
          <w:lang w:val="en"/>
        </w:rPr>
        <w:t xml:space="preserve"> denotes an elder paternal same-sex parallel cousin of a male ego, i.e. </w:t>
      </w:r>
      <w:proofErr w:type="spellStart"/>
      <w:r w:rsidRPr="00143AB9">
        <w:rPr>
          <w:rFonts w:ascii="Times New Roman" w:hAnsi="Times New Roman" w:cs="Times New Roman"/>
          <w:lang w:val="en"/>
        </w:rPr>
        <w:t>meFBS</w:t>
      </w:r>
      <w:proofErr w:type="spellEnd"/>
      <w:r w:rsidRPr="00143AB9">
        <w:rPr>
          <w:rFonts w:ascii="Times New Roman" w:hAnsi="Times New Roman" w:cs="Times New Roman"/>
          <w:lang w:val="en"/>
        </w:rPr>
        <w:t xml:space="preserve">, and so </w:t>
      </w:r>
      <w:commentRangeStart w:id="21"/>
      <w:r w:rsidRPr="00143AB9">
        <w:rPr>
          <w:rFonts w:ascii="Times New Roman" w:hAnsi="Times New Roman" w:cs="Times New Roman"/>
          <w:lang w:val="en"/>
        </w:rPr>
        <w:t>on</w:t>
      </w:r>
      <w:commentRangeEnd w:id="21"/>
      <w:r>
        <w:rPr>
          <w:rStyle w:val="CommentReference"/>
        </w:rPr>
        <w:commentReference w:id="21"/>
      </w:r>
      <w:r w:rsidRPr="00143AB9">
        <w:rPr>
          <w:rFonts w:ascii="Times New Roman" w:hAnsi="Times New Roman" w:cs="Times New Roman"/>
          <w:lang w:val="en"/>
        </w:rPr>
        <w:t xml:space="preserve">). </w:t>
      </w:r>
    </w:p>
    <w:p w14:paraId="5F79A5A3" w14:textId="77777777" w:rsidR="00526FE5"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Moving up to the +1 generation, we find the parent terms </w:t>
      </w:r>
      <w:proofErr w:type="spellStart"/>
      <w:r w:rsidRPr="00143AB9">
        <w:rPr>
          <w:rFonts w:ascii="Times New Roman" w:hAnsi="Times New Roman" w:cs="Times New Roman"/>
          <w:i/>
          <w:lang w:val="en"/>
        </w:rPr>
        <w:t>niikai</w:t>
      </w:r>
      <w:proofErr w:type="spellEnd"/>
      <w:r w:rsidRPr="00143AB9">
        <w:rPr>
          <w:rFonts w:ascii="Times New Roman" w:hAnsi="Times New Roman" w:cs="Times New Roman"/>
          <w:lang w:val="en"/>
        </w:rPr>
        <w:t xml:space="preserve"> M and </w:t>
      </w:r>
      <w:proofErr w:type="spellStart"/>
      <w:r w:rsidRPr="00143AB9">
        <w:rPr>
          <w:rFonts w:ascii="Times New Roman" w:hAnsi="Times New Roman" w:cs="Times New Roman"/>
          <w:i/>
          <w:lang w:val="en"/>
        </w:rPr>
        <w:t>naitai</w:t>
      </w:r>
      <w:proofErr w:type="spellEnd"/>
      <w:r w:rsidRPr="00143AB9">
        <w:rPr>
          <w:rFonts w:ascii="Times New Roman" w:hAnsi="Times New Roman" w:cs="Times New Roman"/>
          <w:lang w:val="en"/>
        </w:rPr>
        <w:t xml:space="preserve"> F. The morphologically related terms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and </w:t>
      </w:r>
      <w:proofErr w:type="spellStart"/>
      <w:r w:rsidRPr="00143AB9">
        <w:rPr>
          <w:rFonts w:ascii="Times New Roman" w:hAnsi="Times New Roman" w:cs="Times New Roman"/>
          <w:i/>
          <w:lang w:val="en"/>
        </w:rPr>
        <w:t>naita</w:t>
      </w:r>
      <w:proofErr w:type="spellEnd"/>
      <w:r w:rsidRPr="00143AB9">
        <w:rPr>
          <w:rFonts w:ascii="Times New Roman" w:hAnsi="Times New Roman" w:cs="Times New Roman"/>
          <w:lang w:val="en"/>
        </w:rPr>
        <w:t xml:space="preserve"> (dropping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of unclear status) express MZ and FB respectively, and extend to any consanguineal relative of the parents’ generation,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niika</w:t>
      </w:r>
      <w:proofErr w:type="spellEnd"/>
      <w:r w:rsidRPr="00143AB9">
        <w:rPr>
          <w:rFonts w:ascii="Times New Roman" w:hAnsi="Times New Roman" w:cs="Times New Roman"/>
          <w:lang w:val="en"/>
        </w:rPr>
        <w:t xml:space="preserve"> also refers to M’s female cousins (MMZD, MMBD etc.)</w:t>
      </w:r>
      <w:r>
        <w:rPr>
          <w:rFonts w:ascii="Times New Roman" w:hAnsi="Times New Roman" w:cs="Times New Roman"/>
          <w:lang w:val="en"/>
        </w:rPr>
        <w:t xml:space="preserve">, while </w:t>
      </w:r>
      <w:r w:rsidRPr="0069424D">
        <w:rPr>
          <w:rFonts w:ascii="Times New Roman" w:hAnsi="Times New Roman" w:cs="Times New Roman"/>
          <w:i/>
          <w:iCs/>
          <w:lang w:val="en"/>
        </w:rPr>
        <w:t xml:space="preserve">ani </w:t>
      </w:r>
      <w:proofErr w:type="spellStart"/>
      <w:r w:rsidRPr="0069424D">
        <w:rPr>
          <w:rFonts w:ascii="Times New Roman" w:hAnsi="Times New Roman" w:cs="Times New Roman"/>
          <w:i/>
          <w:iCs/>
          <w:lang w:val="en"/>
        </w:rPr>
        <w:t>ooka</w:t>
      </w:r>
      <w:proofErr w:type="spellEnd"/>
      <w:r>
        <w:rPr>
          <w:rFonts w:ascii="Times New Roman" w:hAnsi="Times New Roman" w:cs="Times New Roman"/>
          <w:lang w:val="en"/>
        </w:rPr>
        <w:t xml:space="preserve"> is FZ and </w:t>
      </w:r>
      <w:proofErr w:type="spellStart"/>
      <w:r w:rsidRPr="0069424D">
        <w:rPr>
          <w:rFonts w:ascii="Times New Roman" w:hAnsi="Times New Roman" w:cs="Times New Roman"/>
          <w:i/>
          <w:iCs/>
          <w:lang w:val="en"/>
        </w:rPr>
        <w:t>naama</w:t>
      </w:r>
      <w:proofErr w:type="spellEnd"/>
      <w:r>
        <w:rPr>
          <w:rFonts w:ascii="Times New Roman" w:hAnsi="Times New Roman" w:cs="Times New Roman"/>
          <w:lang w:val="en"/>
        </w:rPr>
        <w:t xml:space="preserve"> is MB</w:t>
      </w:r>
      <w:r w:rsidRPr="00143AB9">
        <w:rPr>
          <w:rFonts w:ascii="Times New Roman" w:hAnsi="Times New Roman" w:cs="Times New Roman"/>
          <w:lang w:val="en"/>
        </w:rPr>
        <w:t xml:space="preserve">. </w:t>
      </w:r>
      <w:r>
        <w:rPr>
          <w:rFonts w:ascii="Times New Roman" w:hAnsi="Times New Roman" w:cs="Times New Roman"/>
          <w:lang w:val="en"/>
        </w:rPr>
        <w:t xml:space="preserve">If we take a simple same vs different approach to syncretism, this is a Sudanese system in the +1 generation (distinguishing all three kinds of male kin, and all three kinds of female kin), while if we take a more gradient </w:t>
      </w:r>
      <w:proofErr w:type="gramStart"/>
      <w:r>
        <w:rPr>
          <w:rFonts w:ascii="Times New Roman" w:hAnsi="Times New Roman" w:cs="Times New Roman"/>
          <w:lang w:val="en"/>
        </w:rPr>
        <w:t>measure</w:t>
      </w:r>
      <w:proofErr w:type="gramEnd"/>
      <w:r>
        <w:rPr>
          <w:rFonts w:ascii="Times New Roman" w:hAnsi="Times New Roman" w:cs="Times New Roman"/>
          <w:lang w:val="en"/>
        </w:rPr>
        <w:t xml:space="preserve"> it </w:t>
      </w:r>
      <w:r>
        <w:rPr>
          <w:rFonts w:ascii="Times New Roman" w:hAnsi="Times New Roman" w:cs="Times New Roman"/>
          <w:lang w:val="en"/>
        </w:rPr>
        <w:lastRenderedPageBreak/>
        <w:t xml:space="preserve">comes very close to being a bifurcate-merging system, </w:t>
      </w:r>
      <w:r w:rsidRPr="00143AB9">
        <w:rPr>
          <w:rFonts w:ascii="Times New Roman" w:hAnsi="Times New Roman" w:cs="Times New Roman"/>
          <w:lang w:val="en"/>
        </w:rPr>
        <w:t xml:space="preserve">very common in Papuan languages (and the rest of the world). </w:t>
      </w:r>
    </w:p>
    <w:p w14:paraId="58D44384"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t>The cross-</w:t>
      </w:r>
      <w:proofErr w:type="spellStart"/>
      <w:r>
        <w:rPr>
          <w:rFonts w:ascii="Times New Roman" w:hAnsi="Times New Roman" w:cs="Times New Roman"/>
          <w:lang w:val="en"/>
        </w:rPr>
        <w:t>nuncle</w:t>
      </w:r>
      <w:proofErr w:type="spellEnd"/>
      <w:r>
        <w:rPr>
          <w:rFonts w:ascii="Times New Roman" w:hAnsi="Times New Roman" w:cs="Times New Roman"/>
          <w:lang w:val="en"/>
        </w:rPr>
        <w:t xml:space="preserve"> terms </w:t>
      </w:r>
      <w:r w:rsidRPr="00143AB9">
        <w:rPr>
          <w:rFonts w:ascii="Times New Roman" w:hAnsi="Times New Roman" w:cs="Times New Roman"/>
          <w:lang w:val="en"/>
        </w:rPr>
        <w:t>are self-reciprocal with the corresponding ni</w:t>
      </w:r>
      <w:r>
        <w:rPr>
          <w:rFonts w:ascii="Times New Roman" w:hAnsi="Times New Roman" w:cs="Times New Roman"/>
          <w:lang w:val="en"/>
        </w:rPr>
        <w:t>bling</w:t>
      </w:r>
      <w:r w:rsidRPr="00143AB9">
        <w:rPr>
          <w:rFonts w:ascii="Times New Roman" w:hAnsi="Times New Roman" w:cs="Times New Roman"/>
          <w:lang w:val="en"/>
        </w:rPr>
        <w:t>s</w:t>
      </w:r>
      <w:r>
        <w:rPr>
          <w:rFonts w:ascii="Times New Roman" w:hAnsi="Times New Roman" w:cs="Times New Roman"/>
          <w:lang w:val="en"/>
        </w:rPr>
        <w:t xml:space="preserve"> (= ‘nephews/nieces’)</w:t>
      </w:r>
      <w:r w:rsidRPr="00143AB9">
        <w:rPr>
          <w:rFonts w:ascii="Times New Roman" w:hAnsi="Times New Roman" w:cs="Times New Roman"/>
          <w:lang w:val="en"/>
        </w:rPr>
        <w:t xml:space="preserve">. Thus, I (male or female) refer to my father’s sister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ooka</w:t>
      </w:r>
      <w:proofErr w:type="spellEnd"/>
      <w:r w:rsidRPr="00143AB9">
        <w:rPr>
          <w:rFonts w:ascii="Times New Roman" w:hAnsi="Times New Roman" w:cs="Times New Roman"/>
          <w:lang w:val="en"/>
        </w:rPr>
        <w:t xml:space="preserve">, and she </w:t>
      </w:r>
      <w:r>
        <w:rPr>
          <w:rFonts w:ascii="Times New Roman" w:hAnsi="Times New Roman" w:cs="Times New Roman"/>
          <w:lang w:val="en"/>
        </w:rPr>
        <w:t>calls me</w:t>
      </w:r>
      <w:r w:rsidRPr="00143AB9">
        <w:rPr>
          <w:rFonts w:ascii="Times New Roman" w:hAnsi="Times New Roman" w:cs="Times New Roman"/>
          <w:lang w:val="en"/>
        </w:rPr>
        <w:t xml:space="preserve"> the same. I refer to my mother’s brother as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and he uses the same term in return. In the</w:t>
      </w:r>
      <w:r>
        <w:rPr>
          <w:rFonts w:ascii="Times New Roman" w:hAnsi="Times New Roman" w:cs="Times New Roman"/>
          <w:lang w:val="en"/>
        </w:rPr>
        <w:t xml:space="preserve"> rest of the</w:t>
      </w:r>
      <w:r w:rsidRPr="00143AB9">
        <w:rPr>
          <w:rFonts w:ascii="Times New Roman" w:hAnsi="Times New Roman" w:cs="Times New Roman"/>
          <w:lang w:val="en"/>
        </w:rPr>
        <w:t xml:space="preserve"> –1 generation, a general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joka</w:t>
      </w:r>
      <w:proofErr w:type="spellEnd"/>
      <w:r w:rsidRPr="00143AB9">
        <w:rPr>
          <w:rFonts w:ascii="Times New Roman" w:hAnsi="Times New Roman" w:cs="Times New Roman"/>
          <w:lang w:val="en"/>
        </w:rPr>
        <w:t xml:space="preserve"> ‘my child’ exists alongside two sets of birth-order terms: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‘first-born son’, </w:t>
      </w:r>
      <w:proofErr w:type="spellStart"/>
      <w:r w:rsidRPr="00143AB9">
        <w:rPr>
          <w:rFonts w:ascii="Times New Roman" w:hAnsi="Times New Roman" w:cs="Times New Roman"/>
          <w:i/>
          <w:lang w:val="en"/>
        </w:rPr>
        <w:t>ipouga</w:t>
      </w:r>
      <w:proofErr w:type="spellEnd"/>
      <w:r w:rsidRPr="00143AB9">
        <w:rPr>
          <w:rFonts w:ascii="Times New Roman" w:hAnsi="Times New Roman" w:cs="Times New Roman"/>
          <w:lang w:val="en"/>
        </w:rPr>
        <w:t xml:space="preserve"> ‘2nd son’, etc., and </w:t>
      </w:r>
      <w:proofErr w:type="spellStart"/>
      <w:r w:rsidRPr="00143AB9">
        <w:rPr>
          <w:rFonts w:ascii="Times New Roman" w:hAnsi="Times New Roman" w:cs="Times New Roman"/>
          <w:i/>
          <w:lang w:val="en"/>
        </w:rPr>
        <w:t>oumau</w:t>
      </w:r>
      <w:proofErr w:type="spellEnd"/>
      <w:r w:rsidRPr="00143AB9">
        <w:rPr>
          <w:rFonts w:ascii="Times New Roman" w:hAnsi="Times New Roman" w:cs="Times New Roman"/>
          <w:lang w:val="en"/>
        </w:rPr>
        <w:t xml:space="preserve"> ‘1st daughter’, </w:t>
      </w:r>
      <w:proofErr w:type="spellStart"/>
      <w:r w:rsidRPr="00143AB9">
        <w:rPr>
          <w:rFonts w:ascii="Times New Roman" w:hAnsi="Times New Roman" w:cs="Times New Roman"/>
          <w:i/>
          <w:lang w:val="en"/>
        </w:rPr>
        <w:t>maga</w:t>
      </w:r>
      <w:proofErr w:type="spellEnd"/>
      <w:r w:rsidRPr="00143AB9">
        <w:rPr>
          <w:rFonts w:ascii="Times New Roman" w:hAnsi="Times New Roman" w:cs="Times New Roman"/>
          <w:lang w:val="en"/>
        </w:rPr>
        <w:t xml:space="preserve"> ‘2nd daughter’ etc. The birth-order terms are</w:t>
      </w:r>
      <w:r>
        <w:rPr>
          <w:rFonts w:ascii="Times New Roman" w:hAnsi="Times New Roman" w:cs="Times New Roman"/>
          <w:lang w:val="en"/>
        </w:rPr>
        <w:t xml:space="preserve"> reckoned</w:t>
      </w:r>
      <w:r w:rsidRPr="00143AB9">
        <w:rPr>
          <w:rFonts w:ascii="Times New Roman" w:hAnsi="Times New Roman" w:cs="Times New Roman"/>
          <w:lang w:val="en"/>
        </w:rPr>
        <w:t xml:space="preserve"> in reference to</w:t>
      </w:r>
      <w:r>
        <w:rPr>
          <w:rFonts w:ascii="Times New Roman" w:hAnsi="Times New Roman" w:cs="Times New Roman"/>
          <w:lang w:val="en"/>
        </w:rPr>
        <w:t xml:space="preserve"> children born to</w:t>
      </w:r>
      <w:r w:rsidRPr="00143AB9">
        <w:rPr>
          <w:rFonts w:ascii="Times New Roman" w:hAnsi="Times New Roman" w:cs="Times New Roman"/>
          <w:lang w:val="en"/>
        </w:rPr>
        <w:t xml:space="preserve"> the</w:t>
      </w:r>
      <w:r>
        <w:rPr>
          <w:rFonts w:ascii="Times New Roman" w:hAnsi="Times New Roman" w:cs="Times New Roman"/>
          <w:lang w:val="en"/>
        </w:rPr>
        <w:t xml:space="preserve"> same</w:t>
      </w:r>
      <w:r w:rsidRPr="00143AB9">
        <w:rPr>
          <w:rFonts w:ascii="Times New Roman" w:hAnsi="Times New Roman" w:cs="Times New Roman"/>
          <w:lang w:val="en"/>
        </w:rPr>
        <w:t xml:space="preserve"> mother, </w:t>
      </w:r>
      <w:commentRangeStart w:id="22"/>
      <w:r w:rsidRPr="00143AB9">
        <w:rPr>
          <w:rFonts w:ascii="Times New Roman" w:hAnsi="Times New Roman" w:cs="Times New Roman"/>
          <w:lang w:val="en"/>
        </w:rPr>
        <w:t xml:space="preserve">so a man can have as many </w:t>
      </w:r>
      <w:proofErr w:type="spellStart"/>
      <w:r w:rsidRPr="00143AB9">
        <w:rPr>
          <w:rFonts w:ascii="Times New Roman" w:hAnsi="Times New Roman" w:cs="Times New Roman"/>
          <w:i/>
          <w:lang w:val="en"/>
        </w:rPr>
        <w:t>ibo</w:t>
      </w:r>
      <w:proofErr w:type="spellEnd"/>
      <w:r w:rsidRPr="00143AB9">
        <w:rPr>
          <w:rFonts w:ascii="Times New Roman" w:hAnsi="Times New Roman" w:cs="Times New Roman"/>
          <w:lang w:val="en"/>
        </w:rPr>
        <w:t xml:space="preserve"> etc. as he has wives</w:t>
      </w:r>
      <w:commentRangeEnd w:id="22"/>
      <w:r w:rsidR="00AE1E66">
        <w:rPr>
          <w:rStyle w:val="CommentReference"/>
        </w:rPr>
        <w:commentReference w:id="22"/>
      </w:r>
      <w:r w:rsidRPr="00143AB9">
        <w:rPr>
          <w:rFonts w:ascii="Times New Roman" w:hAnsi="Times New Roman" w:cs="Times New Roman"/>
          <w:lang w:val="en"/>
        </w:rPr>
        <w:t xml:space="preserve">. [Any reference to other birth-order term systems in or sample/other Pap </w:t>
      </w:r>
      <w:proofErr w:type="spellStart"/>
      <w:r w:rsidRPr="00143AB9">
        <w:rPr>
          <w:rFonts w:ascii="Times New Roman" w:hAnsi="Times New Roman" w:cs="Times New Roman"/>
          <w:lang w:val="en"/>
        </w:rPr>
        <w:t>langs</w:t>
      </w:r>
      <w:proofErr w:type="spellEnd"/>
      <w:r w:rsidRPr="00143AB9">
        <w:rPr>
          <w:rFonts w:ascii="Times New Roman" w:hAnsi="Times New Roman" w:cs="Times New Roman"/>
          <w:lang w:val="en"/>
        </w:rPr>
        <w:t>?]</w:t>
      </w:r>
      <w:r>
        <w:rPr>
          <w:rFonts w:ascii="Times New Roman" w:hAnsi="Times New Roman" w:cs="Times New Roman"/>
          <w:lang w:val="en"/>
        </w:rPr>
        <w:t xml:space="preserve">. Birth order also appears, optionally, in grandchild terms: in addition to the self-reciprocal </w:t>
      </w:r>
      <w:proofErr w:type="spellStart"/>
      <w:r>
        <w:rPr>
          <w:rFonts w:ascii="Times New Roman" w:hAnsi="Times New Roman" w:cs="Times New Roman"/>
          <w:lang w:val="en"/>
        </w:rPr>
        <w:t>grandkin</w:t>
      </w:r>
      <w:proofErr w:type="spellEnd"/>
      <w:r>
        <w:rPr>
          <w:rFonts w:ascii="Times New Roman" w:hAnsi="Times New Roman" w:cs="Times New Roman"/>
          <w:lang w:val="en"/>
        </w:rPr>
        <w:t xml:space="preserve"> terms mentioned above, t</w:t>
      </w:r>
      <w:r w:rsidRPr="00143AB9">
        <w:rPr>
          <w:rFonts w:ascii="Times New Roman" w:hAnsi="Times New Roman" w:cs="Times New Roman"/>
          <w:lang w:val="en"/>
        </w:rPr>
        <w:t xml:space="preserve">erms for grandchildren can be formed by adding </w:t>
      </w:r>
      <w:r w:rsidRPr="00143AB9">
        <w:rPr>
          <w:rFonts w:ascii="Times New Roman" w:hAnsi="Times New Roman" w:cs="Times New Roman"/>
          <w:i/>
          <w:lang w:val="en"/>
        </w:rPr>
        <w:t>-pa</w:t>
      </w:r>
      <w:r w:rsidRPr="00143AB9">
        <w:rPr>
          <w:rFonts w:ascii="Times New Roman" w:hAnsi="Times New Roman" w:cs="Times New Roman"/>
          <w:lang w:val="en"/>
        </w:rPr>
        <w:t xml:space="preserve"> to the birth-order terms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ibopa</w:t>
      </w:r>
      <w:proofErr w:type="spellEnd"/>
      <w:r w:rsidRPr="00143AB9">
        <w:rPr>
          <w:rFonts w:ascii="Times New Roman" w:hAnsi="Times New Roman" w:cs="Times New Roman"/>
          <w:lang w:val="en"/>
        </w:rPr>
        <w:t xml:space="preserve"> ‘child of first-born son’)</w:t>
      </w:r>
      <w:r>
        <w:rPr>
          <w:rFonts w:ascii="Times New Roman" w:hAnsi="Times New Roman" w:cs="Times New Roman"/>
          <w:lang w:val="en"/>
        </w:rPr>
        <w:t>.</w:t>
      </w:r>
    </w:p>
    <w:p w14:paraId="622F0EF8" w14:textId="77777777" w:rsidR="00526FE5" w:rsidRPr="00143AB9" w:rsidRDefault="00526FE5" w:rsidP="00526FE5">
      <w:pPr>
        <w:rPr>
          <w:rFonts w:ascii="Times New Roman" w:hAnsi="Times New Roman" w:cs="Times New Roman"/>
          <w:lang w:val="en"/>
        </w:rPr>
      </w:pPr>
      <w:r>
        <w:rPr>
          <w:rFonts w:ascii="Times New Roman" w:hAnsi="Times New Roman" w:cs="Times New Roman"/>
          <w:lang w:val="en"/>
        </w:rPr>
        <w:tab/>
      </w:r>
      <w:r w:rsidRPr="00143AB9">
        <w:rPr>
          <w:rFonts w:ascii="Times New Roman" w:hAnsi="Times New Roman" w:cs="Times New Roman"/>
          <w:lang w:val="en"/>
        </w:rPr>
        <w:t xml:space="preserve">Among the affinal terms, we find the generic </w:t>
      </w:r>
      <w:r w:rsidRPr="00143AB9">
        <w:rPr>
          <w:rFonts w:ascii="Times New Roman" w:hAnsi="Times New Roman" w:cs="Times New Roman"/>
          <w:i/>
          <w:lang w:val="en"/>
        </w:rPr>
        <w:t>ani</w:t>
      </w:r>
      <w:r w:rsidRPr="00143AB9">
        <w:rPr>
          <w:rFonts w:ascii="Times New Roman" w:hAnsi="Times New Roman" w:cs="Times New Roman"/>
          <w:lang w:val="en"/>
        </w:rPr>
        <w:t xml:space="preserve"> </w:t>
      </w:r>
      <w:r w:rsidRPr="00143AB9">
        <w:rPr>
          <w:rFonts w:ascii="Times New Roman" w:hAnsi="Times New Roman" w:cs="Times New Roman"/>
          <w:i/>
          <w:lang w:val="en"/>
        </w:rPr>
        <w:t>waka</w:t>
      </w:r>
      <w:r w:rsidRPr="00143AB9">
        <w:rPr>
          <w:rFonts w:ascii="Times New Roman" w:hAnsi="Times New Roman" w:cs="Times New Roman"/>
          <w:lang w:val="en"/>
        </w:rPr>
        <w:t xml:space="preserve"> ‘my spouse’, complemented by marriage-order terms for the wives in a polygynous marriage (</w:t>
      </w:r>
      <w:proofErr w:type="spellStart"/>
      <w:r w:rsidRPr="00143AB9">
        <w:rPr>
          <w:rFonts w:ascii="Times New Roman" w:hAnsi="Times New Roman" w:cs="Times New Roman"/>
          <w:i/>
          <w:lang w:val="en"/>
        </w:rPr>
        <w:t>epame</w:t>
      </w:r>
      <w:proofErr w:type="spellEnd"/>
      <w:r w:rsidRPr="00143AB9">
        <w:rPr>
          <w:rFonts w:ascii="Times New Roman" w:hAnsi="Times New Roman" w:cs="Times New Roman"/>
          <w:lang w:val="en"/>
        </w:rPr>
        <w:t xml:space="preserve"> ‘1st wife’, </w:t>
      </w:r>
      <w:proofErr w:type="spellStart"/>
      <w:r w:rsidRPr="00143AB9">
        <w:rPr>
          <w:rFonts w:ascii="Times New Roman" w:hAnsi="Times New Roman" w:cs="Times New Roman"/>
          <w:i/>
          <w:lang w:val="en"/>
        </w:rPr>
        <w:t>jupikaame</w:t>
      </w:r>
      <w:proofErr w:type="spellEnd"/>
      <w:r w:rsidRPr="00143AB9">
        <w:rPr>
          <w:rFonts w:ascii="Times New Roman" w:hAnsi="Times New Roman" w:cs="Times New Roman"/>
          <w:lang w:val="en"/>
        </w:rPr>
        <w:t xml:space="preserve"> ‘2nd wife’ etc.). Staying in the 0-level generation,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geeto</w:t>
      </w:r>
      <w:proofErr w:type="spellEnd"/>
      <w:r w:rsidRPr="00143AB9">
        <w:rPr>
          <w:rFonts w:ascii="Times New Roman" w:hAnsi="Times New Roman" w:cs="Times New Roman"/>
          <w:lang w:val="en"/>
        </w:rPr>
        <w:t xml:space="preserve"> is used for the spouse of a consanguineal relative of one’s spouse,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WBW, HZH. Two self-reciprocal terms are used between the spouse of an uncle or aunt and the child of a spouse’s sibling: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‘FZH, MZH; WZC, WBC’ and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‘FBW, MBW; HBC, HZC’. (Note that </w:t>
      </w:r>
      <w:proofErr w:type="spellStart"/>
      <w:r w:rsidRPr="00143AB9">
        <w:rPr>
          <w:rFonts w:ascii="Times New Roman" w:hAnsi="Times New Roman" w:cs="Times New Roman"/>
          <w:i/>
          <w:lang w:val="en"/>
        </w:rPr>
        <w:t>naamai</w:t>
      </w:r>
      <w:proofErr w:type="spellEnd"/>
      <w:r w:rsidRPr="00143AB9">
        <w:rPr>
          <w:rFonts w:ascii="Times New Roman" w:hAnsi="Times New Roman" w:cs="Times New Roman"/>
          <w:lang w:val="en"/>
        </w:rPr>
        <w:t xml:space="preserve"> and the self-reciprocal </w:t>
      </w:r>
      <w:proofErr w:type="spellStart"/>
      <w:r w:rsidRPr="00143AB9">
        <w:rPr>
          <w:rFonts w:ascii="Times New Roman" w:hAnsi="Times New Roman" w:cs="Times New Roman"/>
          <w:i/>
          <w:lang w:val="en"/>
        </w:rPr>
        <w:t>naama</w:t>
      </w:r>
      <w:proofErr w:type="spellEnd"/>
      <w:r w:rsidRPr="00143AB9">
        <w:rPr>
          <w:rFonts w:ascii="Times New Roman" w:hAnsi="Times New Roman" w:cs="Times New Roman"/>
          <w:lang w:val="en"/>
        </w:rPr>
        <w:t xml:space="preserve"> ‘MB; ZC’</w:t>
      </w:r>
      <w:r w:rsidRPr="00143AB9">
        <w:rPr>
          <w:rFonts w:ascii="Times New Roman" w:hAnsi="Times New Roman" w:cs="Times New Roman"/>
          <w:i/>
          <w:lang w:val="en"/>
        </w:rPr>
        <w:t xml:space="preserve"> </w:t>
      </w:r>
      <w:r w:rsidRPr="00143AB9">
        <w:rPr>
          <w:rFonts w:ascii="Times New Roman" w:hAnsi="Times New Roman" w:cs="Times New Roman"/>
          <w:lang w:val="en"/>
        </w:rPr>
        <w:t>appear to show the same formal relationship as the parent and MZ/FB terms, differing only in the final /-</w:t>
      </w:r>
      <w:proofErr w:type="spellStart"/>
      <w:r w:rsidRPr="00143AB9">
        <w:rPr>
          <w:rFonts w:ascii="Times New Roman" w:hAnsi="Times New Roman" w:cs="Times New Roman"/>
          <w:lang w:val="en"/>
        </w:rPr>
        <w:t>i</w:t>
      </w:r>
      <w:proofErr w:type="spellEnd"/>
      <w:r w:rsidRPr="00143AB9">
        <w:rPr>
          <w:rFonts w:ascii="Times New Roman" w:hAnsi="Times New Roman" w:cs="Times New Roman"/>
          <w:lang w:val="en"/>
        </w:rPr>
        <w:t xml:space="preserve">/.) These terms extend collaterally, so that </w:t>
      </w:r>
      <w:proofErr w:type="gramStart"/>
      <w:r w:rsidRPr="00143AB9">
        <w:rPr>
          <w:rFonts w:ascii="Times New Roman" w:hAnsi="Times New Roman" w:cs="Times New Roman"/>
          <w:lang w:val="en"/>
        </w:rPr>
        <w:t>e.g.</w:t>
      </w:r>
      <w:proofErr w:type="gramEnd"/>
      <w:r w:rsidRPr="00143AB9">
        <w:rPr>
          <w:rFonts w:ascii="Times New Roman" w:hAnsi="Times New Roman" w:cs="Times New Roman"/>
          <w:lang w:val="en"/>
        </w:rPr>
        <w:t xml:space="preserve">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wape</w:t>
      </w:r>
      <w:proofErr w:type="spellEnd"/>
      <w:r w:rsidRPr="00143AB9">
        <w:rPr>
          <w:rFonts w:ascii="Times New Roman" w:hAnsi="Times New Roman" w:cs="Times New Roman"/>
          <w:lang w:val="en"/>
        </w:rPr>
        <w:t xml:space="preserve"> also refers to FFBDH or FFZDH, i.e. to one’s father’s cousin’s husband, and so on. </w:t>
      </w:r>
    </w:p>
    <w:p w14:paraId="425E2F23" w14:textId="77777777" w:rsidR="00526FE5" w:rsidRDefault="00526FE5" w:rsidP="00526FE5">
      <w:pPr>
        <w:rPr>
          <w:rFonts w:ascii="Times New Roman" w:hAnsi="Times New Roman" w:cs="Times New Roman"/>
          <w:lang w:val="en-AU"/>
        </w:rPr>
      </w:pPr>
      <w:r>
        <w:rPr>
          <w:rFonts w:ascii="Times New Roman" w:hAnsi="Times New Roman" w:cs="Times New Roman"/>
          <w:lang w:val="en"/>
        </w:rPr>
        <w:tab/>
      </w:r>
      <w:r w:rsidRPr="00143AB9">
        <w:rPr>
          <w:rFonts w:ascii="Times New Roman" w:hAnsi="Times New Roman" w:cs="Times New Roman"/>
          <w:lang w:val="en"/>
        </w:rPr>
        <w:t xml:space="preserve">Rather strikingly, the remainder of the affinal kin space is populated by only two terms,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and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which makes the </w:t>
      </w:r>
      <w:proofErr w:type="spellStart"/>
      <w:r w:rsidRPr="00143AB9">
        <w:rPr>
          <w:rFonts w:ascii="Times New Roman" w:hAnsi="Times New Roman" w:cs="Times New Roman"/>
          <w:lang w:val="en"/>
        </w:rPr>
        <w:t>Ekari</w:t>
      </w:r>
      <w:proofErr w:type="spellEnd"/>
      <w:r w:rsidRPr="00143AB9">
        <w:rPr>
          <w:rFonts w:ascii="Times New Roman" w:hAnsi="Times New Roman" w:cs="Times New Roman"/>
          <w:lang w:val="en"/>
        </w:rPr>
        <w:t xml:space="preserve"> affinal system one of the least complex affine terminologies in our database. The first term,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used for referring to one’s opposite-sex sibling-in-law, </w:t>
      </w:r>
      <w:proofErr w:type="gramStart"/>
      <w:r w:rsidRPr="00143AB9">
        <w:rPr>
          <w:rFonts w:ascii="Times New Roman" w:hAnsi="Times New Roman" w:cs="Times New Roman"/>
          <w:lang w:val="en"/>
        </w:rPr>
        <w:t>i.e.</w:t>
      </w:r>
      <w:proofErr w:type="gramEnd"/>
      <w:r w:rsidRPr="00143AB9">
        <w:rPr>
          <w:rFonts w:ascii="Times New Roman" w:hAnsi="Times New Roman" w:cs="Times New Roman"/>
          <w:lang w:val="en"/>
        </w:rPr>
        <w:t xml:space="preserve"> for ego’s spouse’s same-sex sibling (HB, WZ), the spouses of ego’s same-sex siblings (</w:t>
      </w:r>
      <w:proofErr w:type="spellStart"/>
      <w:r w:rsidRPr="00143AB9">
        <w:rPr>
          <w:rFonts w:ascii="Times New Roman" w:hAnsi="Times New Roman" w:cs="Times New Roman"/>
          <w:lang w:val="en"/>
        </w:rPr>
        <w:t>fZH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mBW</w:t>
      </w:r>
      <w:proofErr w:type="spellEnd"/>
      <w:r w:rsidRPr="00143AB9">
        <w:rPr>
          <w:rFonts w:ascii="Times New Roman" w:hAnsi="Times New Roman" w:cs="Times New Roman"/>
          <w:lang w:val="en"/>
        </w:rPr>
        <w:t xml:space="preserve">), and, more generally, to the spouses of any same-generation, same-sex consanguineal relative (e.g. </w:t>
      </w:r>
      <w:proofErr w:type="spellStart"/>
      <w:r w:rsidRPr="00143AB9">
        <w:rPr>
          <w:rFonts w:ascii="Times New Roman" w:hAnsi="Times New Roman" w:cs="Times New Roman"/>
          <w:lang w:val="en"/>
        </w:rPr>
        <w:t>fFBDH</w:t>
      </w:r>
      <w:proofErr w:type="spellEnd"/>
      <w:r w:rsidRPr="00143AB9">
        <w:rPr>
          <w:rFonts w:ascii="Times New Roman" w:hAnsi="Times New Roman" w:cs="Times New Roman"/>
          <w:lang w:val="en"/>
        </w:rPr>
        <w:t xml:space="preserve">). All other in-laws are covered by the term </w:t>
      </w:r>
      <w:r w:rsidRPr="00143AB9">
        <w:rPr>
          <w:rFonts w:ascii="Times New Roman" w:hAnsi="Times New Roman" w:cs="Times New Roman"/>
          <w:i/>
          <w:lang w:val="en"/>
        </w:rPr>
        <w:t>ani</w:t>
      </w:r>
      <w:r w:rsidRPr="00143AB9">
        <w:rPr>
          <w:rFonts w:ascii="Times New Roman" w:hAnsi="Times New Roman" w:cs="Times New Roman"/>
          <w:lang w:val="en"/>
        </w:rPr>
        <w:t xml:space="preserve">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which includes in its rather disparate membership set: (a) same-sex siblings-in-law (</w:t>
      </w:r>
      <w:proofErr w:type="spellStart"/>
      <w:r w:rsidRPr="00143AB9">
        <w:rPr>
          <w:rFonts w:ascii="Times New Roman" w:hAnsi="Times New Roman" w:cs="Times New Roman"/>
          <w:lang w:val="en"/>
        </w:rPr>
        <w:t>mZH</w:t>
      </w:r>
      <w:proofErr w:type="spellEnd"/>
      <w:r w:rsidRPr="00143AB9">
        <w:rPr>
          <w:rFonts w:ascii="Times New Roman" w:hAnsi="Times New Roman" w:cs="Times New Roman"/>
          <w:lang w:val="en"/>
        </w:rPr>
        <w:t xml:space="preserve">, </w:t>
      </w:r>
      <w:proofErr w:type="spellStart"/>
      <w:r w:rsidRPr="00143AB9">
        <w:rPr>
          <w:rFonts w:ascii="Times New Roman" w:hAnsi="Times New Roman" w:cs="Times New Roman"/>
          <w:lang w:val="en"/>
        </w:rPr>
        <w:t>fBW</w:t>
      </w:r>
      <w:proofErr w:type="spellEnd"/>
      <w:r w:rsidRPr="00143AB9">
        <w:rPr>
          <w:rFonts w:ascii="Times New Roman" w:hAnsi="Times New Roman" w:cs="Times New Roman"/>
          <w:lang w:val="en"/>
        </w:rPr>
        <w:t xml:space="preserve">), and more generally, same-generation same-sex in-laws (e.g. </w:t>
      </w:r>
      <w:proofErr w:type="spellStart"/>
      <w:r w:rsidRPr="00143AB9">
        <w:rPr>
          <w:rFonts w:ascii="Times New Roman" w:hAnsi="Times New Roman" w:cs="Times New Roman"/>
          <w:lang w:val="en"/>
        </w:rPr>
        <w:t>mFBDH</w:t>
      </w:r>
      <w:proofErr w:type="spellEnd"/>
      <w:r w:rsidRPr="00143AB9">
        <w:rPr>
          <w:rFonts w:ascii="Times New Roman" w:hAnsi="Times New Roman" w:cs="Times New Roman"/>
          <w:lang w:val="en"/>
        </w:rPr>
        <w:t xml:space="preserve">); (b) off-generation in-laws, i.e. in-laws in ascending or descending generations, e.g. WF, WM, HM, WMB, HFFBS, etc.; and (c) the spouses of off-generation in-laws, e.g. WMBW, WBDH, etc. The logic behind this bipartition of the affinal space, as presented in Pospisil’s (1980) analysis, is that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sidRPr="00143AB9">
        <w:rPr>
          <w:rFonts w:ascii="Times New Roman" w:hAnsi="Times New Roman" w:cs="Times New Roman"/>
          <w:lang w:val="en"/>
        </w:rPr>
        <w:t xml:space="preserve"> is a marriageable in-law, whereas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baaka</w:t>
      </w:r>
      <w:proofErr w:type="spellEnd"/>
      <w:r w:rsidRPr="00143AB9">
        <w:rPr>
          <w:rFonts w:ascii="Times New Roman" w:hAnsi="Times New Roman" w:cs="Times New Roman"/>
          <w:lang w:val="en"/>
        </w:rPr>
        <w:t xml:space="preserve"> denotes the non-marriageable in-laws. Accordingly, the preferred choice for a second wife would be either a sister of the first wife (in a sororate marriage) or a deceased brother’s wife (in a levirate marriage), both of which are referred to as </w:t>
      </w:r>
      <w:r w:rsidRPr="00143AB9">
        <w:rPr>
          <w:rFonts w:ascii="Times New Roman" w:hAnsi="Times New Roman" w:cs="Times New Roman"/>
          <w:i/>
          <w:lang w:val="en"/>
        </w:rPr>
        <w:t xml:space="preserve">ani </w:t>
      </w:r>
      <w:proofErr w:type="spellStart"/>
      <w:r w:rsidRPr="00143AB9">
        <w:rPr>
          <w:rFonts w:ascii="Times New Roman" w:hAnsi="Times New Roman" w:cs="Times New Roman"/>
          <w:i/>
          <w:lang w:val="en"/>
        </w:rPr>
        <w:t>geeka</w:t>
      </w:r>
      <w:proofErr w:type="spellEnd"/>
      <w:r>
        <w:rPr>
          <w:rFonts w:ascii="Times New Roman" w:hAnsi="Times New Roman" w:cs="Times New Roman"/>
          <w:lang w:val="en"/>
        </w:rPr>
        <w:t>.</w:t>
      </w:r>
    </w:p>
    <w:p w14:paraId="324332E6" w14:textId="77777777" w:rsidR="00526FE5" w:rsidRDefault="00526FE5" w:rsidP="00526FE5">
      <w:pPr>
        <w:rPr>
          <w:rFonts w:ascii="Times New Roman" w:hAnsi="Times New Roman" w:cs="Times New Roman"/>
          <w:b/>
          <w:bCs/>
          <w:lang w:val="en-AU"/>
        </w:rPr>
      </w:pPr>
    </w:p>
    <w:p w14:paraId="57046B95" w14:textId="77777777" w:rsidR="00526FE5" w:rsidRPr="00C607B1" w:rsidRDefault="00526FE5" w:rsidP="00526FE5">
      <w:pPr>
        <w:rPr>
          <w:rFonts w:ascii="Times New Roman" w:hAnsi="Times New Roman" w:cs="Times New Roman"/>
          <w:b/>
          <w:bCs/>
          <w:lang w:val="en-AU"/>
        </w:rPr>
      </w:pPr>
      <w:r w:rsidRPr="00C607B1">
        <w:rPr>
          <w:rFonts w:ascii="Times New Roman" w:hAnsi="Times New Roman" w:cs="Times New Roman"/>
          <w:b/>
          <w:bCs/>
          <w:lang w:val="en-AU"/>
        </w:rPr>
        <w:t>2.</w:t>
      </w:r>
      <w:r>
        <w:rPr>
          <w:rFonts w:ascii="Times New Roman" w:hAnsi="Times New Roman" w:cs="Times New Roman"/>
          <w:b/>
          <w:bCs/>
          <w:lang w:val="en-AU"/>
        </w:rPr>
        <w:t>3</w:t>
      </w:r>
      <w:r w:rsidRPr="00C607B1">
        <w:rPr>
          <w:rFonts w:ascii="Times New Roman" w:hAnsi="Times New Roman" w:cs="Times New Roman"/>
          <w:b/>
          <w:bCs/>
          <w:lang w:val="en-AU"/>
        </w:rPr>
        <w:t xml:space="preserve"> </w:t>
      </w:r>
      <w:proofErr w:type="spellStart"/>
      <w:r w:rsidRPr="00C607B1">
        <w:rPr>
          <w:rFonts w:ascii="Times New Roman" w:hAnsi="Times New Roman" w:cs="Times New Roman"/>
          <w:b/>
          <w:bCs/>
          <w:lang w:val="en-AU"/>
        </w:rPr>
        <w:t>Nagovisi</w:t>
      </w:r>
      <w:proofErr w:type="spellEnd"/>
      <w:r>
        <w:rPr>
          <w:rFonts w:ascii="Times New Roman" w:hAnsi="Times New Roman" w:cs="Times New Roman"/>
          <w:b/>
          <w:bCs/>
          <w:lang w:val="en-AU"/>
        </w:rPr>
        <w:t xml:space="preserve"> </w:t>
      </w:r>
    </w:p>
    <w:p w14:paraId="5FA01EA6" w14:textId="77777777" w:rsidR="00526FE5" w:rsidRPr="00C607B1" w:rsidRDefault="00526FE5" w:rsidP="00526FE5">
      <w:pPr>
        <w:rPr>
          <w:rFonts w:ascii="Times New Roman" w:hAnsi="Times New Roman" w:cs="Times New Roman"/>
          <w:b/>
          <w:bCs/>
        </w:rPr>
      </w:pPr>
    </w:p>
    <w:p w14:paraId="1CC4B93F"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 xml:space="preserve">Southern Bougainville, where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is spoken (</w:t>
      </w:r>
      <w:proofErr w:type="spellStart"/>
      <w:r w:rsidRPr="00DE2B6E">
        <w:rPr>
          <w:rFonts w:ascii="Times New Roman" w:hAnsi="Times New Roman" w:cs="Times New Roman"/>
          <w:color w:val="000000"/>
        </w:rPr>
        <w:t>cf</w:t>
      </w:r>
      <w:proofErr w:type="spellEnd"/>
      <w:r w:rsidRPr="00DE2B6E">
        <w:rPr>
          <w:rFonts w:ascii="Times New Roman" w:hAnsi="Times New Roman" w:cs="Times New Roman"/>
          <w:color w:val="000000"/>
        </w:rPr>
        <w:t xml:space="preserve"> Ch. XX), is renowned as an area of entrenched matriliny, in contrast to the generally patrilineal organisation of most Papuan groups. Dravidian systems, which prescribe marriage with one’s cross-cousin (MBD, FZD, from a male viewpoint), are rare in Papuan languages, to the extent that Scheffler (1971:) claimed there were no reliable reports of Dravidian systems in New Guinea, but in actual fact all four languages of the South Bougainville family (</w:t>
      </w:r>
      <w:proofErr w:type="spellStart"/>
      <w:r w:rsidRPr="00DE2B6E">
        <w:rPr>
          <w:rFonts w:ascii="Times New Roman" w:hAnsi="Times New Roman" w:cs="Times New Roman"/>
          <w:color w:val="000000"/>
        </w:rPr>
        <w:t>Nasioi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Siuai</w:t>
      </w:r>
      <w:proofErr w:type="spellEnd"/>
      <w:r w:rsidRPr="00DE2B6E">
        <w:rPr>
          <w:rFonts w:ascii="Times New Roman" w:hAnsi="Times New Roman" w:cs="Times New Roman"/>
          <w:color w:val="000000"/>
        </w:rPr>
        <w:t xml:space="preserve"> and Buin) have Dravidian systems (</w:t>
      </w:r>
      <w:proofErr w:type="spellStart"/>
      <w:r w:rsidRPr="00DE2B6E">
        <w:rPr>
          <w:rFonts w:ascii="Times New Roman" w:hAnsi="Times New Roman" w:cs="Times New Roman"/>
          <w:color w:val="000000"/>
        </w:rPr>
        <w:t>Hage</w:t>
      </w:r>
      <w:proofErr w:type="spellEnd"/>
      <w:r w:rsidRPr="00DE2B6E">
        <w:rPr>
          <w:rFonts w:ascii="Times New Roman" w:hAnsi="Times New Roman" w:cs="Times New Roman"/>
          <w:color w:val="000000"/>
        </w:rPr>
        <w:t xml:space="preserve"> 2006; </w:t>
      </w:r>
      <w:proofErr w:type="spellStart"/>
      <w:r w:rsidRPr="00DE2B6E">
        <w:rPr>
          <w:rFonts w:ascii="Times New Roman" w:hAnsi="Times New Roman" w:cs="Times New Roman"/>
          <w:color w:val="000000"/>
        </w:rPr>
        <w:t>Thurnwald</w:t>
      </w:r>
      <w:proofErr w:type="spellEnd"/>
      <w:r w:rsidRPr="00DE2B6E">
        <w:rPr>
          <w:rFonts w:ascii="Times New Roman" w:hAnsi="Times New Roman" w:cs="Times New Roman"/>
          <w:color w:val="000000"/>
        </w:rPr>
        <w:t xml:space="preserve"> 1910, Rivers 1914, Oliver 1955, Rausch 1912), and in this </w:t>
      </w:r>
      <w:commentRangeStart w:id="23"/>
      <w:r w:rsidRPr="00DE2B6E">
        <w:rPr>
          <w:rFonts w:ascii="Times New Roman" w:hAnsi="Times New Roman" w:cs="Times New Roman"/>
          <w:color w:val="000000"/>
        </w:rPr>
        <w:t>respect resemble the majority of languages in Australia but differ markedly from other Papuan languages</w:t>
      </w:r>
      <w:commentRangeEnd w:id="23"/>
      <w:r w:rsidR="00AE1E66">
        <w:rPr>
          <w:rStyle w:val="CommentReference"/>
        </w:rPr>
        <w:commentReference w:id="23"/>
      </w:r>
      <w:r w:rsidRPr="00DE2B6E">
        <w:rPr>
          <w:rFonts w:ascii="Times New Roman" w:hAnsi="Times New Roman" w:cs="Times New Roman"/>
          <w:color w:val="000000"/>
        </w:rPr>
        <w:t>. Although the terms for husband and wife are distinct from the cross-</w:t>
      </w:r>
      <w:r w:rsidRPr="00DE2B6E">
        <w:rPr>
          <w:rFonts w:ascii="Times New Roman" w:hAnsi="Times New Roman" w:cs="Times New Roman"/>
          <w:color w:val="000000"/>
        </w:rPr>
        <w:lastRenderedPageBreak/>
        <w:t>cousin terms, the Dravidian nature of these systems is shown by the syncretism of MB=HF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and FZ=WM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since, under cross-cousin marriage, these are potentially the same person in each case. </w:t>
      </w:r>
    </w:p>
    <w:p w14:paraId="420371CA"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Traditional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social organisation (Nash 1971, 1974) involves </w:t>
      </w:r>
      <w:proofErr w:type="gramStart"/>
      <w:r w:rsidRPr="00DE2B6E">
        <w:rPr>
          <w:rFonts w:ascii="Times New Roman" w:hAnsi="Times New Roman" w:cs="Times New Roman"/>
          <w:color w:val="000000"/>
        </w:rPr>
        <w:t>a number of</w:t>
      </w:r>
      <w:proofErr w:type="gramEnd"/>
      <w:r w:rsidRPr="00DE2B6E">
        <w:rPr>
          <w:rFonts w:ascii="Times New Roman" w:hAnsi="Times New Roman" w:cs="Times New Roman"/>
          <w:color w:val="000000"/>
        </w:rPr>
        <w:t xml:space="preserve"> nested groupings at different levels, all matrilineal: moieties</w:t>
      </w:r>
      <w:r w:rsidRPr="00DE2B6E">
        <w:rPr>
          <w:rStyle w:val="FootnoteReference"/>
          <w:rFonts w:ascii="Times New Roman" w:hAnsi="Times New Roman" w:cs="Times New Roman"/>
          <w:color w:val="000000"/>
        </w:rPr>
        <w:footnoteReference w:id="9"/>
      </w:r>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manka</w:t>
      </w:r>
      <w:proofErr w:type="spellEnd"/>
      <w:r w:rsidRPr="00DE2B6E">
        <w:rPr>
          <w:rFonts w:ascii="Times New Roman" w:hAnsi="Times New Roman" w:cs="Times New Roman"/>
          <w:color w:val="000000"/>
        </w:rPr>
        <w:t xml:space="preserve"> ‘eagle’ vs </w:t>
      </w:r>
      <w:proofErr w:type="spellStart"/>
      <w:r w:rsidRPr="00DE2B6E">
        <w:rPr>
          <w:rFonts w:ascii="Times New Roman" w:hAnsi="Times New Roman" w:cs="Times New Roman"/>
          <w:i/>
          <w:iCs/>
          <w:color w:val="000000"/>
        </w:rPr>
        <w:t>komo</w:t>
      </w:r>
      <w:proofErr w:type="spellEnd"/>
      <w:r w:rsidRPr="00DE2B6E">
        <w:rPr>
          <w:rFonts w:ascii="Times New Roman" w:hAnsi="Times New Roman" w:cs="Times New Roman"/>
          <w:color w:val="000000"/>
        </w:rPr>
        <w:t xml:space="preserve"> ‘hornbill’), clans, and (as subdivisions of some clans) lineages. For each of these, membership is inherited from one’s mother. There are also various other terms for matrilineal groupings: </w:t>
      </w:r>
      <w:proofErr w:type="spellStart"/>
      <w:r w:rsidRPr="00DE2B6E">
        <w:rPr>
          <w:rFonts w:ascii="Times New Roman" w:hAnsi="Times New Roman" w:cs="Times New Roman"/>
          <w:i/>
          <w:iCs/>
          <w:color w:val="000000"/>
        </w:rPr>
        <w:t>madawo</w:t>
      </w:r>
      <w:proofErr w:type="spellEnd"/>
      <w:r w:rsidRPr="00DE2B6E">
        <w:rPr>
          <w:rFonts w:ascii="Times New Roman" w:hAnsi="Times New Roman" w:cs="Times New Roman"/>
          <w:color w:val="000000"/>
        </w:rPr>
        <w:t xml:space="preserve"> ‘matrilineal kin (indefinite range), </w:t>
      </w:r>
      <w:proofErr w:type="spellStart"/>
      <w:r w:rsidRPr="00DE2B6E">
        <w:rPr>
          <w:rFonts w:ascii="Times New Roman" w:hAnsi="Times New Roman" w:cs="Times New Roman"/>
          <w:i/>
          <w:iCs/>
          <w:color w:val="000000"/>
        </w:rPr>
        <w:t>malo</w:t>
      </w:r>
      <w:proofErr w:type="spellEnd"/>
      <w:r w:rsidRPr="00DE2B6E">
        <w:rPr>
          <w:rFonts w:ascii="Times New Roman" w:hAnsi="Times New Roman" w:cs="Times New Roman"/>
          <w:i/>
          <w:iCs/>
          <w:color w:val="000000"/>
        </w:rPr>
        <w:t>/</w:t>
      </w:r>
      <w:proofErr w:type="spellStart"/>
      <w:r w:rsidRPr="00DE2B6E">
        <w:rPr>
          <w:rFonts w:ascii="Times New Roman" w:hAnsi="Times New Roman" w:cs="Times New Roman"/>
          <w:i/>
          <w:iCs/>
          <w:color w:val="000000"/>
        </w:rPr>
        <w:t>matalo</w:t>
      </w:r>
      <w:proofErr w:type="spellEnd"/>
      <w:r w:rsidRPr="00DE2B6E">
        <w:rPr>
          <w:rFonts w:ascii="Times New Roman" w:hAnsi="Times New Roman" w:cs="Times New Roman"/>
          <w:color w:val="000000"/>
        </w:rPr>
        <w:t xml:space="preserve"> ‘father’s matrilineal kin’, </w:t>
      </w:r>
      <w:proofErr w:type="spellStart"/>
      <w:r w:rsidRPr="00DE2B6E">
        <w:rPr>
          <w:rFonts w:ascii="Times New Roman" w:hAnsi="Times New Roman" w:cs="Times New Roman"/>
          <w:i/>
          <w:iCs/>
          <w:color w:val="000000"/>
        </w:rPr>
        <w:t>maniku</w:t>
      </w:r>
      <w:proofErr w:type="spellEnd"/>
      <w:r w:rsidRPr="00DE2B6E">
        <w:rPr>
          <w:rFonts w:ascii="Times New Roman" w:hAnsi="Times New Roman" w:cs="Times New Roman"/>
          <w:color w:val="000000"/>
        </w:rPr>
        <w:t xml:space="preserve"> ‘wives and daughters of a descent group’, </w:t>
      </w:r>
      <w:proofErr w:type="spellStart"/>
      <w:r w:rsidRPr="00DE2B6E">
        <w:rPr>
          <w:rFonts w:ascii="Times New Roman" w:hAnsi="Times New Roman" w:cs="Times New Roman"/>
          <w:i/>
          <w:iCs/>
          <w:color w:val="000000"/>
        </w:rPr>
        <w:t>nuga</w:t>
      </w:r>
      <w:proofErr w:type="spellEnd"/>
      <w:r w:rsidRPr="00DE2B6E">
        <w:rPr>
          <w:rFonts w:ascii="Times New Roman" w:hAnsi="Times New Roman" w:cs="Times New Roman"/>
          <w:color w:val="000000"/>
        </w:rPr>
        <w:t xml:space="preserve"> ‘male matrilineal kin of wives and daughters’, and </w:t>
      </w:r>
      <w:proofErr w:type="spellStart"/>
      <w:r w:rsidRPr="00DE2B6E">
        <w:rPr>
          <w:rFonts w:ascii="Times New Roman" w:hAnsi="Times New Roman" w:cs="Times New Roman"/>
          <w:i/>
          <w:iCs/>
          <w:color w:val="000000"/>
        </w:rPr>
        <w:t>motai</w:t>
      </w:r>
      <w:proofErr w:type="spellEnd"/>
      <w:r w:rsidRPr="00DE2B6E">
        <w:rPr>
          <w:rFonts w:ascii="Times New Roman" w:hAnsi="Times New Roman" w:cs="Times New Roman"/>
          <w:color w:val="000000"/>
        </w:rPr>
        <w:t xml:space="preserve"> ‘husbands and fathers of a descent group, </w:t>
      </w:r>
      <w:proofErr w:type="gramStart"/>
      <w:r w:rsidRPr="00DE2B6E">
        <w:rPr>
          <w:rFonts w:ascii="Times New Roman" w:hAnsi="Times New Roman" w:cs="Times New Roman"/>
          <w:color w:val="000000"/>
        </w:rPr>
        <w:t>i.e.</w:t>
      </w:r>
      <w:proofErr w:type="gramEnd"/>
      <w:r w:rsidRPr="00DE2B6E">
        <w:rPr>
          <w:rFonts w:ascii="Times New Roman" w:hAnsi="Times New Roman" w:cs="Times New Roman"/>
          <w:color w:val="000000"/>
        </w:rPr>
        <w:t xml:space="preserve"> men who have married in’.</w:t>
      </w:r>
    </w:p>
    <w:p w14:paraId="19312C4D"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Note that the logic of exogamy – marrying outside one’s moiety – dictates that both your parallel grandparents are in the same moiety to each other, and to you. For MM this is simply through descent. But for FF, it is because if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you and your mother are ‘eagle’ matrimoiety, your mother must have married a ‘hornbill’ man’; his mother must therefore have been ‘hornbill’, so she must have married an ‘eagle’ man, placing your FF back in the same matrimoiety as you. This creates a ‘two-generation return’ to each moiety, a feature that will become relevant below. Similar logic places your two ‘cross grandparents’ </w:t>
      </w:r>
      <w:commentRangeStart w:id="24"/>
      <w:commentRangeStart w:id="25"/>
      <w:r w:rsidRPr="00DE2B6E">
        <w:rPr>
          <w:rFonts w:ascii="Times New Roman" w:hAnsi="Times New Roman" w:cs="Times New Roman"/>
          <w:color w:val="000000"/>
        </w:rPr>
        <w:t>– MF and FM – in the opposite moiety to you.</w:t>
      </w:r>
      <w:commentRangeEnd w:id="24"/>
      <w:r w:rsidR="00AE1E66">
        <w:rPr>
          <w:rStyle w:val="CommentReference"/>
        </w:rPr>
        <w:commentReference w:id="24"/>
      </w:r>
      <w:commentRangeEnd w:id="25"/>
      <w:r w:rsidR="00AE1E66">
        <w:rPr>
          <w:rStyle w:val="CommentReference"/>
        </w:rPr>
        <w:commentReference w:id="25"/>
      </w:r>
    </w:p>
    <w:p w14:paraId="0E7D3841"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The first striking property of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 terms is that, like many Australian systems, it displays a patterning that conflates kin two generations apart in the same direction, </w:t>
      </w:r>
      <w:proofErr w:type="gramStart"/>
      <w:r w:rsidRPr="00DE2B6E">
        <w:rPr>
          <w:rFonts w:ascii="Times New Roman" w:hAnsi="Times New Roman" w:cs="Times New Roman"/>
          <w:color w:val="000000"/>
        </w:rPr>
        <w:t>as long as</w:t>
      </w:r>
      <w:proofErr w:type="gramEnd"/>
      <w:r w:rsidRPr="00DE2B6E">
        <w:rPr>
          <w:rFonts w:ascii="Times New Roman" w:hAnsi="Times New Roman" w:cs="Times New Roman"/>
          <w:color w:val="000000"/>
        </w:rPr>
        <w:t xml:space="preserve"> they are in the same moiety. </w:t>
      </w:r>
      <w:proofErr w:type="gramStart"/>
      <w:r w:rsidRPr="00DE2B6E">
        <w:rPr>
          <w:rFonts w:ascii="Times New Roman" w:hAnsi="Times New Roman" w:cs="Times New Roman"/>
          <w:color w:val="000000"/>
        </w:rPr>
        <w:t>Thus</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ngo</w:t>
      </w:r>
      <w:proofErr w:type="spellEnd"/>
      <w:r w:rsidRPr="00DE2B6E">
        <w:rPr>
          <w:rFonts w:ascii="Times New Roman" w:hAnsi="Times New Roman" w:cs="Times New Roman"/>
          <w:color w:val="000000"/>
        </w:rPr>
        <w:t xml:space="preserve"> is not just M, MZ, and FBW – women in your own moiety, one generation up – but also MMM and FFM – women in your own moiety, three generations up. </w:t>
      </w:r>
      <w:proofErr w:type="gramStart"/>
      <w:r w:rsidRPr="00DE2B6E">
        <w:rPr>
          <w:rFonts w:ascii="Times New Roman" w:hAnsi="Times New Roman" w:cs="Times New Roman"/>
          <w:color w:val="000000"/>
        </w:rPr>
        <w:t>Similarly</w:t>
      </w:r>
      <w:proofErr w:type="gramEnd"/>
      <w:r w:rsidRPr="00DE2B6E">
        <w:rPr>
          <w:rFonts w:ascii="Times New Roman" w:hAnsi="Times New Roman" w:cs="Times New Roman"/>
          <w:color w:val="000000"/>
        </w:rPr>
        <w:t xml:space="preserve"> </w:t>
      </w:r>
      <w:proofErr w:type="spellStart"/>
      <w:r w:rsidRPr="00DE2B6E">
        <w:rPr>
          <w:rFonts w:ascii="Times New Roman" w:hAnsi="Times New Roman" w:cs="Times New Roman"/>
          <w:i/>
          <w:iCs/>
          <w:color w:val="000000"/>
        </w:rPr>
        <w:t>mma</w:t>
      </w:r>
      <w:proofErr w:type="spellEnd"/>
      <w:r w:rsidRPr="00DE2B6E">
        <w:rPr>
          <w:rFonts w:ascii="Times New Roman" w:hAnsi="Times New Roman" w:cs="Times New Roman"/>
          <w:color w:val="000000"/>
        </w:rPr>
        <w:t xml:space="preserve"> is not just F, FB and MZH – your father and other men one generation up from you, in his moiety – but also FFF and MMF – men in your father’s moiety, three generations up from you. </w:t>
      </w:r>
    </w:p>
    <w:p w14:paraId="74E3C484"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Similar logic applies to your cross-</w:t>
      </w:r>
      <w:proofErr w:type="spellStart"/>
      <w:r w:rsidRPr="00DE2B6E">
        <w:rPr>
          <w:rFonts w:ascii="Times New Roman" w:hAnsi="Times New Roman" w:cs="Times New Roman"/>
          <w:color w:val="000000"/>
        </w:rPr>
        <w:t>nuncles</w:t>
      </w:r>
      <w:proofErr w:type="spellEnd"/>
      <w:r w:rsidRPr="00DE2B6E">
        <w:rPr>
          <w:rFonts w:ascii="Times New Roman" w:hAnsi="Times New Roman" w:cs="Times New Roman"/>
          <w:color w:val="000000"/>
        </w:rPr>
        <w:t xml:space="preserve">: </w:t>
      </w:r>
      <w:r w:rsidRPr="00DE2B6E">
        <w:rPr>
          <w:rFonts w:ascii="Times New Roman" w:hAnsi="Times New Roman" w:cs="Times New Roman"/>
          <w:i/>
          <w:iCs/>
          <w:color w:val="000000"/>
        </w:rPr>
        <w:t>papa</w:t>
      </w:r>
      <w:r w:rsidRPr="00DE2B6E">
        <w:rPr>
          <w:rFonts w:ascii="Times New Roman" w:hAnsi="Times New Roman" w:cs="Times New Roman"/>
          <w:color w:val="000000"/>
        </w:rPr>
        <w:t xml:space="preserve"> is not just your MB and FZH (i.e. men in your mother’s moiety, one generation up) but also your FMF and MFF (also men in your mother’s moiety, but now three generations up), and </w:t>
      </w:r>
      <w:proofErr w:type="spellStart"/>
      <w:r w:rsidRPr="00DE2B6E">
        <w:rPr>
          <w:rFonts w:ascii="Times New Roman" w:hAnsi="Times New Roman" w:cs="Times New Roman"/>
          <w:i/>
          <w:iCs/>
          <w:color w:val="000000"/>
        </w:rPr>
        <w:t>kabo</w:t>
      </w:r>
      <w:proofErr w:type="spellEnd"/>
      <w:r w:rsidRPr="00DE2B6E">
        <w:rPr>
          <w:rFonts w:ascii="Times New Roman" w:hAnsi="Times New Roman" w:cs="Times New Roman"/>
          <w:color w:val="000000"/>
        </w:rPr>
        <w:t xml:space="preserve"> is not just your FZ and MBW (women in your father’s moiety, one generation up) but also your FMM and MFM (i.e. women in your father’s moiety, three generations up).</w:t>
      </w:r>
    </w:p>
    <w:p w14:paraId="60F6F0EA"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Turning from odd-generation to even-generation kin, the </w:t>
      </w:r>
      <w:proofErr w:type="spellStart"/>
      <w:r w:rsidRPr="00DE2B6E">
        <w:rPr>
          <w:rFonts w:ascii="Times New Roman" w:hAnsi="Times New Roman" w:cs="Times New Roman"/>
          <w:color w:val="000000"/>
        </w:rPr>
        <w:t>grandkin</w:t>
      </w:r>
      <w:proofErr w:type="spellEnd"/>
      <w:r w:rsidRPr="00DE2B6E">
        <w:rPr>
          <w:rFonts w:ascii="Times New Roman" w:hAnsi="Times New Roman" w:cs="Times New Roman"/>
          <w:color w:val="000000"/>
        </w:rPr>
        <w:t xml:space="preserve"> terms have some interesting properties, related to the conflation of kin two generations apart that we have just seen. The only grandparent term confined to its own generation is MM (as befits a matrilineal system); this extends to FFZ, who is also a </w:t>
      </w:r>
      <w:proofErr w:type="gramStart"/>
      <w:r w:rsidRPr="00DE2B6E">
        <w:rPr>
          <w:rFonts w:ascii="Times New Roman" w:hAnsi="Times New Roman" w:cs="Times New Roman"/>
          <w:color w:val="000000"/>
        </w:rPr>
        <w:t>+2 generation</w:t>
      </w:r>
      <w:proofErr w:type="gramEnd"/>
      <w:r w:rsidRPr="00DE2B6E">
        <w:rPr>
          <w:rFonts w:ascii="Times New Roman" w:hAnsi="Times New Roman" w:cs="Times New Roman"/>
          <w:color w:val="000000"/>
        </w:rPr>
        <w:t xml:space="preserve"> female in your matrimoiety. All the other grandparent terms conflate with older siblings or siblings-in-law in ego’s generation: FF =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FM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w:t>
      </w:r>
      <w:r w:rsidRPr="00DE2B6E">
        <w:rPr>
          <w:rStyle w:val="FootnoteReference"/>
          <w:rFonts w:ascii="Times New Roman" w:hAnsi="Times New Roman" w:cs="Times New Roman"/>
          <w:color w:val="000000"/>
        </w:rPr>
        <w:footnoteReference w:id="10"/>
      </w:r>
      <w:r w:rsidRPr="00DE2B6E">
        <w:rPr>
          <w:rFonts w:ascii="Times New Roman" w:hAnsi="Times New Roman" w:cs="Times New Roman"/>
          <w:color w:val="000000"/>
        </w:rPr>
        <w:t xml:space="preserve"> and MF =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On the other hand, younger siblings in one’s own generation share terms with relatives in the –2 generation: </w:t>
      </w:r>
      <w:proofErr w:type="spellStart"/>
      <w:r w:rsidRPr="00DE2B6E">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FByS</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MZyS</w:t>
      </w:r>
      <w:proofErr w:type="spellEnd"/>
      <w:r w:rsidRPr="00DE2B6E">
        <w:rPr>
          <w:rFonts w:ascii="Times New Roman" w:hAnsi="Times New Roman" w:cs="Times New Roman"/>
          <w:color w:val="000000"/>
        </w:rPr>
        <w:t xml:space="preserve"> also means SS, </w:t>
      </w:r>
      <w:proofErr w:type="spellStart"/>
      <w:r w:rsidRPr="00DE2B6E">
        <w:rPr>
          <w:rFonts w:ascii="Times New Roman" w:hAnsi="Times New Roman" w:cs="Times New Roman"/>
          <w:i/>
          <w:iCs/>
          <w:color w:val="000000"/>
        </w:rPr>
        <w:t>inalamanda</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FByC</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MZyD</w:t>
      </w:r>
      <w:proofErr w:type="spellEnd"/>
      <w:r w:rsidRPr="00DE2B6E">
        <w:rPr>
          <w:rFonts w:ascii="Times New Roman" w:hAnsi="Times New Roman" w:cs="Times New Roman"/>
          <w:color w:val="000000"/>
        </w:rPr>
        <w:t xml:space="preserve"> also means SD, and </w:t>
      </w:r>
      <w:proofErr w:type="spellStart"/>
      <w:r w:rsidRPr="00DE2B6E">
        <w:rPr>
          <w:rFonts w:ascii="Times New Roman" w:hAnsi="Times New Roman" w:cs="Times New Roman"/>
          <w:i/>
          <w:iCs/>
          <w:color w:val="000000"/>
        </w:rPr>
        <w:t>inobe</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WyZ</w:t>
      </w:r>
      <w:proofErr w:type="spellEnd"/>
      <w:r w:rsidRPr="00DE2B6E">
        <w:rPr>
          <w:rFonts w:ascii="Times New Roman" w:hAnsi="Times New Roman" w:cs="Times New Roman"/>
          <w:color w:val="000000"/>
        </w:rPr>
        <w:t xml:space="preserve"> also means DS and DD.  </w:t>
      </w:r>
    </w:p>
    <w:p w14:paraId="7C852FAC" w14:textId="77777777" w:rsidR="00526FE5" w:rsidRPr="00DE2B6E" w:rsidRDefault="00526FE5" w:rsidP="00526FE5">
      <w:pPr>
        <w:rPr>
          <w:rFonts w:ascii="Times New Roman" w:hAnsi="Times New Roman" w:cs="Times New Roman"/>
          <w:color w:val="000000"/>
        </w:rPr>
      </w:pPr>
      <w:r w:rsidRPr="00DE2B6E">
        <w:rPr>
          <w:rFonts w:ascii="Times New Roman" w:hAnsi="Times New Roman" w:cs="Times New Roman"/>
          <w:color w:val="000000"/>
        </w:rPr>
        <w:tab/>
        <w:t xml:space="preserve">As can be seen from the foregoing, there are four sib terms, following the world’s commonest sib term pattern in distinguishing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and </w:t>
      </w:r>
      <w:proofErr w:type="spellStart"/>
      <w:r w:rsidRPr="00DE2B6E">
        <w:rPr>
          <w:rFonts w:ascii="Times New Roman" w:hAnsi="Times New Roman" w:cs="Times New Roman"/>
          <w:color w:val="000000"/>
        </w:rPr>
        <w:t>yZ</w:t>
      </w:r>
      <w:proofErr w:type="spellEnd"/>
      <w:r w:rsidRPr="00DE2B6E">
        <w:rPr>
          <w:rFonts w:ascii="Times New Roman" w:hAnsi="Times New Roman" w:cs="Times New Roman"/>
          <w:color w:val="000000"/>
        </w:rPr>
        <w:t xml:space="preserve">. However, once one talks of </w:t>
      </w:r>
      <w:commentRangeStart w:id="26"/>
      <w:r w:rsidRPr="00DE2B6E">
        <w:rPr>
          <w:rFonts w:ascii="Times New Roman" w:hAnsi="Times New Roman" w:cs="Times New Roman"/>
          <w:color w:val="000000"/>
        </w:rPr>
        <w:t xml:space="preserve">classificatory rather than close siblings, </w:t>
      </w:r>
      <w:commentRangeEnd w:id="26"/>
      <w:r w:rsidR="00AE1E66">
        <w:rPr>
          <w:rStyle w:val="CommentReference"/>
        </w:rPr>
        <w:commentReference w:id="26"/>
      </w:r>
      <w:r w:rsidRPr="00DE2B6E">
        <w:rPr>
          <w:rFonts w:ascii="Times New Roman" w:hAnsi="Times New Roman" w:cs="Times New Roman"/>
          <w:color w:val="000000"/>
        </w:rPr>
        <w:t xml:space="preserve">the pattern of sibling terminology changes, and there is a term </w:t>
      </w:r>
      <w:proofErr w:type="spellStart"/>
      <w:r w:rsidRPr="00DE2B6E">
        <w:rPr>
          <w:rFonts w:ascii="Times New Roman" w:hAnsi="Times New Roman" w:cs="Times New Roman"/>
          <w:color w:val="000000"/>
        </w:rPr>
        <w:t>imari</w:t>
      </w:r>
      <w:proofErr w:type="spellEnd"/>
      <w:r w:rsidRPr="00DE2B6E">
        <w:rPr>
          <w:rFonts w:ascii="Times New Roman" w:hAnsi="Times New Roman" w:cs="Times New Roman"/>
          <w:color w:val="000000"/>
        </w:rPr>
        <w:t xml:space="preserve"> ‘opposite-sex classificatory sibling or cross-cousin’. </w:t>
      </w:r>
    </w:p>
    <w:p w14:paraId="1C82E48E" w14:textId="2EBBB501" w:rsidR="00526FE5" w:rsidRPr="00DE2B6E" w:rsidRDefault="00526FE5" w:rsidP="00526FE5">
      <w:pPr>
        <w:rPr>
          <w:rFonts w:ascii="Times New Roman" w:eastAsia="Times New Roman" w:hAnsi="Times New Roman" w:cs="Times New Roman"/>
          <w:lang w:val="en-AU"/>
        </w:rPr>
      </w:pPr>
      <w:r w:rsidRPr="00DE2B6E">
        <w:rPr>
          <w:rFonts w:ascii="Times New Roman" w:hAnsi="Times New Roman" w:cs="Times New Roman"/>
          <w:color w:val="000000"/>
        </w:rPr>
        <w:tab/>
        <w:t xml:space="preserve">These examples show what appears to be an unshakeable consistency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kinship system, organised around matrimoieties as the boundaries of semantic extension, and regular groupings-together across even-numbered generations. However, we should bear in </w:t>
      </w:r>
      <w:r w:rsidRPr="00DE2B6E">
        <w:rPr>
          <w:rFonts w:ascii="Times New Roman" w:hAnsi="Times New Roman" w:cs="Times New Roman"/>
          <w:color w:val="000000"/>
        </w:rPr>
        <w:lastRenderedPageBreak/>
        <w:t xml:space="preserve">mind </w:t>
      </w:r>
      <w:proofErr w:type="gramStart"/>
      <w:r w:rsidRPr="00DE2B6E">
        <w:rPr>
          <w:rFonts w:ascii="Times New Roman" w:hAnsi="Times New Roman" w:cs="Times New Roman"/>
          <w:color w:val="000000"/>
        </w:rPr>
        <w:t>Sapir’s  famous</w:t>
      </w:r>
      <w:proofErr w:type="gramEnd"/>
      <w:r w:rsidRPr="00DE2B6E">
        <w:rPr>
          <w:rFonts w:ascii="Times New Roman" w:hAnsi="Times New Roman" w:cs="Times New Roman"/>
          <w:color w:val="000000"/>
        </w:rPr>
        <w:t xml:space="preserve"> dictum (Sapir 1921:39</w:t>
      </w:r>
      <w:r w:rsidRPr="00AC2A61">
        <w:rPr>
          <w:rFonts w:ascii="Times New Roman" w:hAnsi="Times New Roman" w:cs="Times New Roman"/>
          <w:color w:val="000000"/>
        </w:rPr>
        <w:t>): ‘</w:t>
      </w:r>
      <w:r w:rsidRPr="00AC2A61">
        <w:rPr>
          <w:rFonts w:ascii="Times New Roman" w:eastAsia="Times New Roman" w:hAnsi="Times New Roman" w:cs="Times New Roman"/>
          <w:color w:val="000000"/>
          <w:shd w:val="clear" w:color="auto" w:fill="FFFFFF"/>
          <w:lang w:val="en-AU"/>
        </w:rPr>
        <w:t>Unfortunately, or luckily, no language is tyrannically consistent. All grammars leak</w:t>
      </w:r>
      <w:r w:rsidRPr="00AC2A61">
        <w:rPr>
          <w:rFonts w:ascii="Times New Roman" w:hAnsi="Times New Roman" w:cs="Times New Roman"/>
          <w:color w:val="000000"/>
        </w:rPr>
        <w:t>’.</w:t>
      </w:r>
      <w:r w:rsidRPr="00DE2B6E">
        <w:rPr>
          <w:rFonts w:ascii="Times New Roman" w:hAnsi="Times New Roman" w:cs="Times New Roman"/>
          <w:color w:val="000000"/>
        </w:rPr>
        <w:t xml:space="preserve"> The chink in the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system involves sibling-in-laws. </w:t>
      </w:r>
      <w:r w:rsidRPr="00AC2A61">
        <w:rPr>
          <w:rFonts w:ascii="Times New Roman" w:hAnsi="Times New Roman" w:cs="Times New Roman"/>
          <w:i/>
          <w:iCs/>
          <w:color w:val="000000"/>
        </w:rPr>
        <w:t>Mama</w:t>
      </w:r>
      <w:r w:rsidRPr="00DE2B6E">
        <w:rPr>
          <w:rFonts w:ascii="Times New Roman" w:hAnsi="Times New Roman" w:cs="Times New Roman"/>
          <w:color w:val="000000"/>
        </w:rPr>
        <w:t xml:space="preserve"> is not just </w:t>
      </w:r>
      <w:proofErr w:type="spellStart"/>
      <w:r w:rsidRPr="00DE2B6E">
        <w:rPr>
          <w:rFonts w:ascii="Times New Roman" w:hAnsi="Times New Roman" w:cs="Times New Roman"/>
          <w:color w:val="000000"/>
        </w:rPr>
        <w:t>eZ</w:t>
      </w:r>
      <w:proofErr w:type="spellEnd"/>
      <w:r w:rsidRPr="00DE2B6E">
        <w:rPr>
          <w:rFonts w:ascii="Times New Roman" w:hAnsi="Times New Roman" w:cs="Times New Roman"/>
          <w:color w:val="000000"/>
        </w:rPr>
        <w:t xml:space="preserve"> (same moiety) but also </w:t>
      </w:r>
      <w:proofErr w:type="spellStart"/>
      <w:proofErr w:type="gramStart"/>
      <w:r w:rsidRPr="00DE2B6E">
        <w:rPr>
          <w:rFonts w:ascii="Times New Roman" w:hAnsi="Times New Roman" w:cs="Times New Roman"/>
          <w:color w:val="000000"/>
        </w:rPr>
        <w:t>WeZ</w:t>
      </w:r>
      <w:proofErr w:type="spellEnd"/>
      <w:r w:rsidRPr="00DE2B6E">
        <w:rPr>
          <w:rFonts w:ascii="Times New Roman" w:hAnsi="Times New Roman" w:cs="Times New Roman"/>
          <w:color w:val="000000"/>
        </w:rPr>
        <w:t xml:space="preserve">  (</w:t>
      </w:r>
      <w:proofErr w:type="gramEnd"/>
      <w:r w:rsidRPr="00DE2B6E">
        <w:rPr>
          <w:rFonts w:ascii="Times New Roman" w:hAnsi="Times New Roman" w:cs="Times New Roman"/>
          <w:color w:val="000000"/>
        </w:rPr>
        <w:t xml:space="preserve">opposite moiety), tata not just </w:t>
      </w:r>
      <w:proofErr w:type="spellStart"/>
      <w:r w:rsidRPr="00DE2B6E">
        <w:rPr>
          <w:rFonts w:ascii="Times New Roman" w:hAnsi="Times New Roman" w:cs="Times New Roman"/>
          <w:color w:val="000000"/>
        </w:rPr>
        <w:t>eB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HeB</w:t>
      </w:r>
      <w:proofErr w:type="spellEnd"/>
      <w:r w:rsidRPr="00DE2B6E">
        <w:rPr>
          <w:rFonts w:ascii="Times New Roman" w:hAnsi="Times New Roman" w:cs="Times New Roman"/>
          <w:color w:val="000000"/>
        </w:rPr>
        <w:t xml:space="preserve"> (opposite moiety), and </w:t>
      </w:r>
      <w:proofErr w:type="spellStart"/>
      <w:r w:rsidRPr="00AC2A61">
        <w:rPr>
          <w:rFonts w:ascii="Times New Roman" w:hAnsi="Times New Roman" w:cs="Times New Roman"/>
          <w:i/>
          <w:iCs/>
          <w:color w:val="000000"/>
        </w:rPr>
        <w:t>inalaman</w:t>
      </w:r>
      <w:proofErr w:type="spellEnd"/>
      <w:r w:rsidRPr="00DE2B6E">
        <w:rPr>
          <w:rFonts w:ascii="Times New Roman" w:hAnsi="Times New Roman" w:cs="Times New Roman"/>
          <w:color w:val="000000"/>
        </w:rPr>
        <w:t xml:space="preserve"> not just </w:t>
      </w:r>
      <w:proofErr w:type="spellStart"/>
      <w:r w:rsidRPr="00DE2B6E">
        <w:rPr>
          <w:rFonts w:ascii="Times New Roman" w:hAnsi="Times New Roman" w:cs="Times New Roman"/>
          <w:color w:val="000000"/>
        </w:rPr>
        <w:t>yB</w:t>
      </w:r>
      <w:proofErr w:type="spellEnd"/>
      <w:r w:rsidRPr="00DE2B6E">
        <w:rPr>
          <w:rFonts w:ascii="Times New Roman" w:hAnsi="Times New Roman" w:cs="Times New Roman"/>
          <w:color w:val="000000"/>
        </w:rPr>
        <w:t xml:space="preserve"> (same moiety) but also </w:t>
      </w:r>
      <w:proofErr w:type="spellStart"/>
      <w:r w:rsidRPr="00DE2B6E">
        <w:rPr>
          <w:rFonts w:ascii="Times New Roman" w:hAnsi="Times New Roman" w:cs="Times New Roman"/>
          <w:color w:val="000000"/>
        </w:rPr>
        <w:t>HyB</w:t>
      </w:r>
      <w:proofErr w:type="spellEnd"/>
      <w:r w:rsidRPr="00DE2B6E">
        <w:rPr>
          <w:rFonts w:ascii="Times New Roman" w:hAnsi="Times New Roman" w:cs="Times New Roman"/>
          <w:color w:val="000000"/>
        </w:rPr>
        <w:t xml:space="preserve">  (opposite moiety). Generalisation: </w:t>
      </w:r>
      <w:del w:id="27" w:author="Sam Passmore" w:date="2023-05-19T12:02:00Z">
        <w:r w:rsidRPr="00DE2B6E" w:rsidDel="00AE1E66">
          <w:rPr>
            <w:rFonts w:ascii="Times New Roman" w:hAnsi="Times New Roman" w:cs="Times New Roman"/>
            <w:color w:val="000000"/>
          </w:rPr>
          <w:delText xml:space="preserve">sib </w:delText>
        </w:r>
      </w:del>
      <w:ins w:id="28" w:author="Sam Passmore" w:date="2023-05-19T12:02:00Z">
        <w:r w:rsidR="00AE1E66">
          <w:rPr>
            <w:rFonts w:ascii="Times New Roman" w:hAnsi="Times New Roman" w:cs="Times New Roman"/>
            <w:color w:val="000000"/>
          </w:rPr>
          <w:t>sibling</w:t>
        </w:r>
        <w:r w:rsidR="00AE1E66" w:rsidRPr="00DE2B6E">
          <w:rPr>
            <w:rFonts w:ascii="Times New Roman" w:hAnsi="Times New Roman" w:cs="Times New Roman"/>
            <w:color w:val="000000"/>
          </w:rPr>
          <w:t xml:space="preserve"> </w:t>
        </w:r>
      </w:ins>
      <w:r w:rsidRPr="00DE2B6E">
        <w:rPr>
          <w:rFonts w:ascii="Times New Roman" w:hAnsi="Times New Roman" w:cs="Times New Roman"/>
          <w:color w:val="000000"/>
        </w:rPr>
        <w:t xml:space="preserve">terms can be extended to one’s sibling-in-laws, their opposite-moiety status notwithstanding. A possible hypothesis is that is an effect confined to address terms, where consanguineal terms are often hospitably extended to relevant </w:t>
      </w:r>
      <w:proofErr w:type="spellStart"/>
      <w:r w:rsidRPr="00DE2B6E">
        <w:rPr>
          <w:rFonts w:ascii="Times New Roman" w:hAnsi="Times New Roman" w:cs="Times New Roman"/>
          <w:color w:val="000000"/>
        </w:rPr>
        <w:t>affines</w:t>
      </w:r>
      <w:proofErr w:type="spellEnd"/>
      <w:r w:rsidRPr="00DE2B6E">
        <w:rPr>
          <w:rFonts w:ascii="Times New Roman" w:hAnsi="Times New Roman" w:cs="Times New Roman"/>
          <w:color w:val="000000"/>
        </w:rPr>
        <w:t xml:space="preserve"> (</w:t>
      </w:r>
      <w:proofErr w:type="gramStart"/>
      <w:r w:rsidRPr="00DE2B6E">
        <w:rPr>
          <w:rFonts w:ascii="Times New Roman" w:hAnsi="Times New Roman" w:cs="Times New Roman"/>
          <w:color w:val="000000"/>
        </w:rPr>
        <w:t>e.g.</w:t>
      </w:r>
      <w:proofErr w:type="gramEnd"/>
      <w:r w:rsidRPr="00DE2B6E">
        <w:rPr>
          <w:rFonts w:ascii="Times New Roman" w:hAnsi="Times New Roman" w:cs="Times New Roman"/>
          <w:color w:val="000000"/>
        </w:rPr>
        <w:t xml:space="preserve"> addressing one’s mother-in-law as ‘mother’ in many cultures); more work is needed on the pragmatics of kin term use in </w:t>
      </w:r>
      <w:proofErr w:type="spellStart"/>
      <w:r w:rsidRPr="00DE2B6E">
        <w:rPr>
          <w:rFonts w:ascii="Times New Roman" w:hAnsi="Times New Roman" w:cs="Times New Roman"/>
          <w:color w:val="000000"/>
        </w:rPr>
        <w:t>Nagovisi</w:t>
      </w:r>
      <w:proofErr w:type="spellEnd"/>
      <w:r w:rsidRPr="00DE2B6E">
        <w:rPr>
          <w:rFonts w:ascii="Times New Roman" w:hAnsi="Times New Roman" w:cs="Times New Roman"/>
          <w:color w:val="000000"/>
        </w:rPr>
        <w:t xml:space="preserve"> to determine whether this, or some other factor, lies behind the discrepancy.</w:t>
      </w:r>
    </w:p>
    <w:p w14:paraId="6486D3DB" w14:textId="77777777" w:rsidR="00526FE5" w:rsidRDefault="00526FE5" w:rsidP="00526FE5">
      <w:pPr>
        <w:rPr>
          <w:rFonts w:ascii="Times New Roman" w:hAnsi="Times New Roman" w:cs="Times New Roman"/>
          <w:b/>
          <w:bCs/>
          <w:lang w:val="en-AU"/>
        </w:rPr>
      </w:pPr>
    </w:p>
    <w:p w14:paraId="237A6236" w14:textId="77777777" w:rsidR="00526FE5" w:rsidRPr="00CF62F1"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4</w:t>
      </w:r>
      <w:r w:rsidRPr="00CF62F1">
        <w:rPr>
          <w:rFonts w:ascii="Times New Roman" w:hAnsi="Times New Roman" w:cs="Times New Roman"/>
          <w:b/>
          <w:bCs/>
          <w:lang w:val="en-AU"/>
        </w:rPr>
        <w:t xml:space="preserve"> </w:t>
      </w:r>
      <w:proofErr w:type="spellStart"/>
      <w:r w:rsidRPr="00CF62F1">
        <w:rPr>
          <w:rFonts w:ascii="Times New Roman" w:hAnsi="Times New Roman" w:cs="Times New Roman"/>
          <w:b/>
          <w:bCs/>
          <w:lang w:val="en-AU"/>
        </w:rPr>
        <w:t>Nen</w:t>
      </w:r>
      <w:proofErr w:type="spellEnd"/>
      <w:r w:rsidRPr="00CF62F1">
        <w:rPr>
          <w:rFonts w:ascii="Times New Roman" w:hAnsi="Times New Roman" w:cs="Times New Roman"/>
          <w:b/>
          <w:bCs/>
          <w:lang w:val="en-AU"/>
        </w:rPr>
        <w:t xml:space="preserve"> and </w:t>
      </w:r>
      <w:proofErr w:type="spellStart"/>
      <w:r w:rsidRPr="00CF62F1">
        <w:rPr>
          <w:rFonts w:ascii="Times New Roman" w:hAnsi="Times New Roman" w:cs="Times New Roman"/>
          <w:b/>
          <w:bCs/>
          <w:lang w:val="en-AU"/>
        </w:rPr>
        <w:t>Komnzo</w:t>
      </w:r>
      <w:proofErr w:type="spellEnd"/>
    </w:p>
    <w:p w14:paraId="29166971" w14:textId="77777777" w:rsidR="00526FE5" w:rsidRDefault="00526FE5" w:rsidP="00526FE5">
      <w:pPr>
        <w:rPr>
          <w:rFonts w:ascii="Times New Roman" w:hAnsi="Times New Roman" w:cs="Times New Roman"/>
          <w:lang w:val="en-AU"/>
        </w:rPr>
      </w:pPr>
    </w:p>
    <w:p w14:paraId="5BD7D3E3" w14:textId="77777777" w:rsidR="00526FE5" w:rsidRDefault="00526FE5" w:rsidP="00526FE5">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(Evans 2019)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 of the Morehead district, Southern New Guinea, belong to different branches of the Yam family – the Nambu and </w:t>
      </w:r>
      <w:proofErr w:type="spellStart"/>
      <w:r>
        <w:rPr>
          <w:rFonts w:ascii="Times New Roman" w:hAnsi="Times New Roman" w:cs="Times New Roman"/>
          <w:lang w:val="en-AU"/>
        </w:rPr>
        <w:t>Tonda</w:t>
      </w:r>
      <w:proofErr w:type="spellEnd"/>
      <w:r>
        <w:rPr>
          <w:rFonts w:ascii="Times New Roman" w:hAnsi="Times New Roman" w:cs="Times New Roman"/>
          <w:lang w:val="en-AU"/>
        </w:rPr>
        <w:t xml:space="preserve"> branches respectively – but will be taken together here not only because they exhibit so many similarities, including many cognate forms and parallel semantic structures, but also because they show how multiple languages can be linked together in a regional system of intermarriage which tends to reinforce structural similarities. In the case of the Morehead district the most salient regional features are (a) marriage by direct exchange of sisters across patrilineal clans, so that each woman marries the brother of the other, (b) the existence of three ‘moieties’ which aggregate the dozens of clans in the region into three higher-level groupings for purposes of marriage and alliance, and (c) the absorption of women into their husband’s clan upon marriage (see Ayres 1983 and Williams 1936 for classic ethnographies). There is a strong patrilineal bias: knowledgeable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men can recite clan genealogies back nine </w:t>
      </w:r>
      <w:proofErr w:type="spellStart"/>
      <w:r>
        <w:rPr>
          <w:rFonts w:ascii="Times New Roman" w:hAnsi="Times New Roman" w:cs="Times New Roman"/>
          <w:lang w:val="en-AU"/>
        </w:rPr>
        <w:t>patrifiliative</w:t>
      </w:r>
      <w:proofErr w:type="spellEnd"/>
      <w:r>
        <w:rPr>
          <w:rFonts w:ascii="Times New Roman" w:hAnsi="Times New Roman" w:cs="Times New Roman"/>
          <w:lang w:val="en-AU"/>
        </w:rPr>
        <w:t xml:space="preserve"> generations,</w:t>
      </w:r>
      <w:r>
        <w:rPr>
          <w:rStyle w:val="FootnoteReference"/>
          <w:rFonts w:ascii="Times New Roman" w:hAnsi="Times New Roman" w:cs="Times New Roman"/>
          <w:lang w:val="en-AU"/>
        </w:rPr>
        <w:footnoteReference w:id="11"/>
      </w:r>
      <w:r>
        <w:rPr>
          <w:rFonts w:ascii="Times New Roman" w:hAnsi="Times New Roman" w:cs="Times New Roman"/>
          <w:lang w:val="en-AU"/>
        </w:rPr>
        <w:t xml:space="preserve"> whereas often people do not know the clan of their mother’s mother since there is no independent practice of talking about matrilineal descent. Beyond two generations no specialised kin terms are found.</w:t>
      </w:r>
    </w:p>
    <w:p w14:paraId="01E8A261" w14:textId="77777777" w:rsidR="00526FE5" w:rsidRPr="003E1108" w:rsidRDefault="00526FE5" w:rsidP="00526FE5">
      <w:pPr>
        <w:rPr>
          <w:rFonts w:ascii="Times New Roman" w:hAnsi="Times New Roman" w:cs="Times New Roman"/>
          <w:i/>
          <w:iCs/>
          <w:lang w:val="x-none"/>
        </w:rPr>
      </w:pPr>
      <w:r>
        <w:rPr>
          <w:rFonts w:ascii="Times New Roman" w:hAnsi="Times New Roman" w:cs="Times New Roman"/>
          <w:lang w:val="en-AU"/>
        </w:rPr>
        <w:tab/>
        <w:t>Starting with direct lineal kin, in both languages siblings are primarily organised by relative age (</w:t>
      </w:r>
      <w:commentRangeStart w:id="29"/>
      <w:r>
        <w:rPr>
          <w:rFonts w:ascii="Times New Roman" w:hAnsi="Times New Roman" w:cs="Times New Roman"/>
          <w:lang w:val="en-AU"/>
        </w:rPr>
        <w:t xml:space="preserve">N </w:t>
      </w:r>
      <w:r w:rsidRPr="000A187D">
        <w:rPr>
          <w:rFonts w:ascii="Times New Roman" w:hAnsi="Times New Roman" w:cs="Times New Roman"/>
          <w:i/>
          <w:iCs/>
          <w:lang w:val="en-AU"/>
        </w:rPr>
        <w:t>ani</w:t>
      </w:r>
      <w:r>
        <w:rPr>
          <w:rFonts w:ascii="Times New Roman" w:hAnsi="Times New Roman" w:cs="Times New Roman"/>
          <w:lang w:val="en-AU"/>
        </w:rPr>
        <w:t xml:space="preserve">, K </w:t>
      </w:r>
      <w:commentRangeEnd w:id="29"/>
      <w:r w:rsidR="00AE1E66">
        <w:rPr>
          <w:rStyle w:val="CommentReference"/>
        </w:rPr>
        <w:commentReference w:id="29"/>
      </w:r>
      <w:proofErr w:type="spellStart"/>
      <w:r w:rsidRPr="000A187D">
        <w:rPr>
          <w:rFonts w:ascii="Times New Roman" w:hAnsi="Times New Roman" w:cs="Times New Roman"/>
          <w:i/>
          <w:iCs/>
          <w:lang w:val="en-AU"/>
        </w:rPr>
        <w:t>nane</w:t>
      </w:r>
      <w:proofErr w:type="spellEnd"/>
      <w:r>
        <w:rPr>
          <w:rFonts w:ascii="Times New Roman" w:hAnsi="Times New Roman" w:cs="Times New Roman"/>
          <w:lang w:val="en-AU"/>
        </w:rPr>
        <w:t xml:space="preserve"> ‘elder sib’; N </w:t>
      </w:r>
      <w:proofErr w:type="spellStart"/>
      <w:r w:rsidRPr="000A187D">
        <w:rPr>
          <w:rFonts w:ascii="Times New Roman" w:hAnsi="Times New Roman" w:cs="Times New Roman"/>
          <w:i/>
          <w:iCs/>
          <w:lang w:val="en-AU"/>
        </w:rPr>
        <w:t>n</w:t>
      </w:r>
      <w:r w:rsidRPr="000A187D">
        <w:rPr>
          <w:rFonts w:ascii="Times New Roman" w:hAnsi="Times New Roman" w:cs="Times New Roman"/>
          <w:i/>
          <w:iCs/>
          <w:lang w:val="x-none"/>
        </w:rPr>
        <w:t>əŋgən</w:t>
      </w:r>
      <w:proofErr w:type="spellEnd"/>
      <w:r>
        <w:rPr>
          <w:rFonts w:ascii="Times New Roman" w:hAnsi="Times New Roman" w:cs="Times New Roman"/>
          <w:lang w:val="x-none"/>
        </w:rPr>
        <w:t xml:space="preserve">, K </w:t>
      </w:r>
      <w:proofErr w:type="spellStart"/>
      <w:r w:rsidRPr="000A187D">
        <w:rPr>
          <w:rFonts w:ascii="Times New Roman" w:hAnsi="Times New Roman" w:cs="Times New Roman"/>
          <w:i/>
          <w:iCs/>
          <w:lang w:val="x-none"/>
        </w:rPr>
        <w:t>nəŋgəθ</w:t>
      </w:r>
      <w:proofErr w:type="spellEnd"/>
      <w:r>
        <w:rPr>
          <w:rFonts w:ascii="Times New Roman" w:hAnsi="Times New Roman" w:cs="Times New Roman"/>
          <w:lang w:val="x-none"/>
        </w:rPr>
        <w:t xml:space="preserve"> ‘younger sib’), </w:t>
      </w:r>
      <w:r>
        <w:rPr>
          <w:rFonts w:ascii="Times New Roman" w:hAnsi="Times New Roman" w:cs="Times New Roman"/>
          <w:lang w:val="en-AU"/>
        </w:rPr>
        <w:t xml:space="preserve">children are simply referred to as ‘(X’s) child’, e.g. N </w:t>
      </w:r>
      <w:proofErr w:type="spellStart"/>
      <w:r w:rsidRPr="00F82399">
        <w:rPr>
          <w:rFonts w:ascii="Times New Roman" w:hAnsi="Times New Roman" w:cs="Times New Roman"/>
          <w:i/>
          <w:iCs/>
          <w:lang w:val="en-AU"/>
        </w:rPr>
        <w:t>tande</w:t>
      </w:r>
      <w:proofErr w:type="spellEnd"/>
      <w:r w:rsidRPr="00F82399">
        <w:rPr>
          <w:rFonts w:ascii="Times New Roman" w:hAnsi="Times New Roman" w:cs="Times New Roman"/>
          <w:i/>
          <w:iCs/>
          <w:lang w:val="en-AU"/>
        </w:rPr>
        <w:t xml:space="preserve"> </w:t>
      </w:r>
      <w:proofErr w:type="spellStart"/>
      <w:r w:rsidRPr="00F82399">
        <w:rPr>
          <w:rFonts w:ascii="Times New Roman" w:hAnsi="Times New Roman" w:cs="Times New Roman"/>
          <w:i/>
          <w:iCs/>
          <w:lang w:val="en-AU"/>
        </w:rPr>
        <w:t>toge</w:t>
      </w:r>
      <w:proofErr w:type="spellEnd"/>
      <w:r>
        <w:rPr>
          <w:rFonts w:ascii="Times New Roman" w:hAnsi="Times New Roman" w:cs="Times New Roman"/>
          <w:lang w:val="en-AU"/>
        </w:rPr>
        <w:t xml:space="preserve"> ‘my child (son or daughter)’, </w:t>
      </w:r>
      <w:r>
        <w:rPr>
          <w:rFonts w:ascii="Times New Roman" w:hAnsi="Times New Roman" w:cs="Times New Roman"/>
          <w:lang w:val="x-none"/>
        </w:rPr>
        <w:t xml:space="preserve">and there is a single term for </w:t>
      </w:r>
      <w:proofErr w:type="spellStart"/>
      <w:r>
        <w:rPr>
          <w:rFonts w:ascii="Times New Roman" w:hAnsi="Times New Roman" w:cs="Times New Roman"/>
          <w:lang w:val="x-none"/>
        </w:rPr>
        <w:t>grandkin</w:t>
      </w:r>
      <w:proofErr w:type="spellEnd"/>
      <w:r>
        <w:rPr>
          <w:rFonts w:ascii="Times New Roman" w:hAnsi="Times New Roman" w:cs="Times New Roman"/>
          <w:lang w:val="x-none"/>
        </w:rPr>
        <w:t xml:space="preserve"> of all types (N </w:t>
      </w:r>
      <w:proofErr w:type="spellStart"/>
      <w:r w:rsidRPr="000A187D">
        <w:rPr>
          <w:rFonts w:ascii="Times New Roman" w:hAnsi="Times New Roman" w:cs="Times New Roman"/>
          <w:i/>
          <w:iCs/>
          <w:lang w:val="x-none"/>
        </w:rPr>
        <w:t>kake</w:t>
      </w:r>
      <w:proofErr w:type="spellEnd"/>
      <w:r>
        <w:rPr>
          <w:rFonts w:ascii="Times New Roman" w:hAnsi="Times New Roman" w:cs="Times New Roman"/>
          <w:lang w:val="x-none"/>
        </w:rPr>
        <w:t xml:space="preserve">, K </w:t>
      </w:r>
      <w:r w:rsidRPr="000A187D">
        <w:rPr>
          <w:rFonts w:ascii="Times New Roman" w:hAnsi="Times New Roman" w:cs="Times New Roman"/>
          <w:i/>
          <w:iCs/>
          <w:lang w:val="x-none"/>
        </w:rPr>
        <w:t>z</w:t>
      </w:r>
      <w:r>
        <w:rPr>
          <w:rFonts w:ascii="Times New Roman" w:hAnsi="Times New Roman" w:cs="Times New Roman"/>
          <w:i/>
          <w:iCs/>
          <w:lang w:val="en-AU"/>
        </w:rPr>
        <w:t>a</w:t>
      </w:r>
      <w:r w:rsidRPr="000A187D">
        <w:rPr>
          <w:rFonts w:ascii="Times New Roman" w:hAnsi="Times New Roman" w:cs="Times New Roman"/>
          <w:i/>
          <w:iCs/>
          <w:lang w:val="x-none"/>
        </w:rPr>
        <w:t>θ</w:t>
      </w:r>
      <w:r>
        <w:rPr>
          <w:rFonts w:ascii="Times New Roman" w:hAnsi="Times New Roman" w:cs="Times New Roman"/>
          <w:i/>
          <w:iCs/>
          <w:lang w:val="en-AU"/>
        </w:rPr>
        <w:t xml:space="preserve"> </w:t>
      </w:r>
      <w:r w:rsidRPr="003E1108">
        <w:rPr>
          <w:rStyle w:val="FootnoteReference"/>
          <w:rFonts w:ascii="Times New Roman" w:hAnsi="Times New Roman" w:cs="Times New Roman"/>
          <w:lang w:val="en-AU"/>
        </w:rPr>
        <w:footnoteReference w:id="12"/>
      </w:r>
      <w:r>
        <w:rPr>
          <w:rFonts w:ascii="Times New Roman" w:hAnsi="Times New Roman" w:cs="Times New Roman"/>
          <w:lang w:val="en-AU"/>
        </w:rPr>
        <w:t xml:space="preserve">) </w:t>
      </w:r>
      <w:r>
        <w:rPr>
          <w:rFonts w:ascii="Times New Roman" w:hAnsi="Times New Roman" w:cs="Times New Roman"/>
          <w:lang w:val="x-none"/>
        </w:rPr>
        <w:t xml:space="preserve">or the Nama loan </w:t>
      </w:r>
      <w:proofErr w:type="spellStart"/>
      <w:r w:rsidRPr="000A187D">
        <w:rPr>
          <w:rFonts w:ascii="Times New Roman" w:hAnsi="Times New Roman" w:cs="Times New Roman"/>
          <w:i/>
          <w:iCs/>
          <w:lang w:val="x-none"/>
        </w:rPr>
        <w:t>aki</w:t>
      </w:r>
      <w:proofErr w:type="spellEnd"/>
      <w:r>
        <w:rPr>
          <w:rFonts w:ascii="Times New Roman" w:hAnsi="Times New Roman" w:cs="Times New Roman"/>
          <w:lang w:val="en-AU"/>
        </w:rPr>
        <w:t xml:space="preserve"> take in FF, FM, MF, MM and CC)</w:t>
      </w:r>
      <w:r>
        <w:rPr>
          <w:rFonts w:ascii="Times New Roman" w:hAnsi="Times New Roman" w:cs="Times New Roman"/>
          <w:lang w:val="x-none"/>
        </w:rPr>
        <w:t xml:space="preserve">. </w:t>
      </w:r>
      <w:r>
        <w:rPr>
          <w:rFonts w:ascii="Times New Roman" w:hAnsi="Times New Roman" w:cs="Times New Roman"/>
          <w:lang w:val="en-AU"/>
        </w:rPr>
        <w:t xml:space="preserve">The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can be reduplicated to denote more distant relatives in either direction – N </w:t>
      </w:r>
      <w:proofErr w:type="spellStart"/>
      <w:r w:rsidRPr="00471038">
        <w:rPr>
          <w:rFonts w:ascii="Times New Roman" w:hAnsi="Times New Roman" w:cs="Times New Roman"/>
          <w:i/>
          <w:iCs/>
          <w:lang w:val="en-AU"/>
        </w:rPr>
        <w:t>kakekake</w:t>
      </w:r>
      <w:proofErr w:type="spellEnd"/>
      <w:r>
        <w:rPr>
          <w:rFonts w:ascii="Times New Roman" w:hAnsi="Times New Roman" w:cs="Times New Roman"/>
          <w:lang w:val="en-AU"/>
        </w:rPr>
        <w:t xml:space="preserve"> can mean either ‘ancestors’ or ‘</w:t>
      </w:r>
      <w:proofErr w:type="gramStart"/>
      <w:r>
        <w:rPr>
          <w:rFonts w:ascii="Times New Roman" w:hAnsi="Times New Roman" w:cs="Times New Roman"/>
          <w:lang w:val="en-AU"/>
        </w:rPr>
        <w:t>descendants’</w:t>
      </w:r>
      <w:proofErr w:type="gramEnd"/>
      <w:r>
        <w:rPr>
          <w:rFonts w:ascii="Times New Roman" w:hAnsi="Times New Roman" w:cs="Times New Roman"/>
          <w:lang w:val="en-AU"/>
        </w:rPr>
        <w:t>.</w:t>
      </w:r>
    </w:p>
    <w:p w14:paraId="54AA20D4"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is in the terms for the parents’ generation, for cousins, and for </w:t>
      </w:r>
      <w:proofErr w:type="spellStart"/>
      <w:r>
        <w:rPr>
          <w:rFonts w:ascii="Times New Roman" w:hAnsi="Times New Roman" w:cs="Times New Roman"/>
          <w:lang w:val="en-AU"/>
        </w:rPr>
        <w:t>affines</w:t>
      </w:r>
      <w:proofErr w:type="spellEnd"/>
      <w:r>
        <w:rPr>
          <w:rFonts w:ascii="Times New Roman" w:hAnsi="Times New Roman" w:cs="Times New Roman"/>
          <w:lang w:val="en-AU"/>
        </w:rPr>
        <w:t xml:space="preserve"> (in-laws) that the more unusual features of these languages appear. </w:t>
      </w:r>
    </w:p>
    <w:p w14:paraId="1DBA4AB3"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Beginning with the parents’ generation, the terms for fathers and mothers can be extended out to their same-sex siblings (FB and MZ), optionally modified by an adjective like ‘big’ or ‘little’. </w:t>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N </w:t>
      </w:r>
      <w:proofErr w:type="spellStart"/>
      <w:r w:rsidRPr="00EB7380">
        <w:rPr>
          <w:rFonts w:ascii="Times New Roman" w:hAnsi="Times New Roman" w:cs="Times New Roman"/>
          <w:i/>
          <w:iCs/>
          <w:lang w:val="en-AU"/>
        </w:rPr>
        <w:t>dede</w:t>
      </w:r>
      <w:proofErr w:type="spellEnd"/>
      <w:r w:rsidRPr="00EB7380">
        <w:rPr>
          <w:rFonts w:ascii="Times New Roman" w:hAnsi="Times New Roman" w:cs="Times New Roman"/>
          <w:i/>
          <w:iCs/>
          <w:lang w:val="en-AU"/>
        </w:rPr>
        <w:t xml:space="preserve"> </w:t>
      </w:r>
      <w:r>
        <w:rPr>
          <w:rFonts w:ascii="Times New Roman" w:hAnsi="Times New Roman" w:cs="Times New Roman"/>
          <w:lang w:val="en-AU"/>
        </w:rPr>
        <w:t xml:space="preserve">and K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span both F and FB (but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in K could be, more precisely, </w:t>
      </w:r>
      <w:proofErr w:type="spellStart"/>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father, </w:t>
      </w:r>
      <w:proofErr w:type="spellStart"/>
      <w:r>
        <w:rPr>
          <w:rFonts w:ascii="Times New Roman" w:hAnsi="Times New Roman" w:cs="Times New Roman"/>
          <w:lang w:val="en-AU"/>
        </w:rPr>
        <w:t>FyB</w:t>
      </w:r>
      <w:proofErr w:type="spellEnd"/>
      <w:r>
        <w:rPr>
          <w:rFonts w:ascii="Times New Roman" w:hAnsi="Times New Roman" w:cs="Times New Roman"/>
          <w:lang w:val="en-AU"/>
        </w:rPr>
        <w:t xml:space="preserve">’), and N </w:t>
      </w:r>
      <w:r w:rsidRPr="00EB7380">
        <w:rPr>
          <w:rFonts w:ascii="Times New Roman" w:hAnsi="Times New Roman" w:cs="Times New Roman"/>
          <w:i/>
          <w:iCs/>
          <w:lang w:val="en-AU"/>
        </w:rPr>
        <w:t>ama</w:t>
      </w:r>
      <w:r>
        <w:rPr>
          <w:rFonts w:ascii="Times New Roman" w:hAnsi="Times New Roman" w:cs="Times New Roman"/>
          <w:lang w:val="en-AU"/>
        </w:rPr>
        <w:t xml:space="preserve"> and K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can include both M and MZ, again optionally modified e.g. </w:t>
      </w:r>
      <w:proofErr w:type="spellStart"/>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katan </w:t>
      </w:r>
      <w:r>
        <w:rPr>
          <w:rFonts w:ascii="Times New Roman" w:hAnsi="Times New Roman" w:cs="Times New Roman"/>
          <w:lang w:val="en-AU"/>
        </w:rPr>
        <w:t xml:space="preserve">‘little mother, </w:t>
      </w:r>
      <w:proofErr w:type="spellStart"/>
      <w:r>
        <w:rPr>
          <w:rFonts w:ascii="Times New Roman" w:hAnsi="Times New Roman" w:cs="Times New Roman"/>
          <w:lang w:val="en-AU"/>
        </w:rPr>
        <w:t>MyZ</w:t>
      </w:r>
      <w:proofErr w:type="spellEnd"/>
      <w:r>
        <w:rPr>
          <w:rFonts w:ascii="Times New Roman" w:hAnsi="Times New Roman" w:cs="Times New Roman"/>
          <w:lang w:val="en-AU"/>
        </w:rPr>
        <w:t xml:space="preserve">’. A point whose </w:t>
      </w:r>
      <w:r>
        <w:rPr>
          <w:rFonts w:ascii="Times New Roman" w:hAnsi="Times New Roman" w:cs="Times New Roman"/>
          <w:lang w:val="en-AU"/>
        </w:rPr>
        <w:lastRenderedPageBreak/>
        <w:t xml:space="preserve">significance will become clear shortly is that F and FB belong to the same clan, and likewise for M and MZ; in </w:t>
      </w:r>
      <w:proofErr w:type="gramStart"/>
      <w:r>
        <w:rPr>
          <w:rFonts w:ascii="Times New Roman" w:hAnsi="Times New Roman" w:cs="Times New Roman"/>
          <w:lang w:val="en-AU"/>
        </w:rPr>
        <w:t>ego’s</w:t>
      </w:r>
      <w:proofErr w:type="gramEnd"/>
      <w:r>
        <w:rPr>
          <w:rFonts w:ascii="Times New Roman" w:hAnsi="Times New Roman" w:cs="Times New Roman"/>
          <w:lang w:val="en-AU"/>
        </w:rPr>
        <w:t xml:space="preserve"> and parents’ generations the more precise kin terms, even while extending across several kin types, will always stay within members of the same clan. </w:t>
      </w:r>
    </w:p>
    <w:p w14:paraId="0ED06BCE" w14:textId="77777777" w:rsidR="00526FE5" w:rsidRPr="00263237" w:rsidRDefault="00526FE5" w:rsidP="00526FE5">
      <w:pPr>
        <w:pStyle w:val="CommentText"/>
        <w:rPr>
          <w:rFonts w:ascii="Times New Roman" w:hAnsi="Times New Roman" w:cs="Times New Roman"/>
          <w:sz w:val="24"/>
          <w:szCs w:val="24"/>
        </w:rPr>
      </w:pPr>
      <w:r w:rsidRPr="00263237">
        <w:rPr>
          <w:rFonts w:ascii="Times New Roman" w:hAnsi="Times New Roman" w:cs="Times New Roman"/>
          <w:sz w:val="24"/>
          <w:szCs w:val="24"/>
          <w:lang w:val="en-AU"/>
        </w:rPr>
        <w:tab/>
        <w:t>Working out to the remaining uncles and aunts, who are all cross-kin</w:t>
      </w:r>
      <w:r w:rsidRPr="00263237">
        <w:rPr>
          <w:rStyle w:val="FootnoteReference"/>
          <w:rFonts w:ascii="Times New Roman" w:hAnsi="Times New Roman" w:cs="Times New Roman"/>
          <w:sz w:val="24"/>
          <w:szCs w:val="24"/>
          <w:lang w:val="en-AU"/>
        </w:rPr>
        <w:footnoteReference w:id="13"/>
      </w:r>
      <w:r w:rsidRPr="00263237">
        <w:rPr>
          <w:rFonts w:ascii="Times New Roman" w:hAnsi="Times New Roman" w:cs="Times New Roman"/>
          <w:sz w:val="24"/>
          <w:szCs w:val="24"/>
          <w:lang w:val="en-AU"/>
        </w:rPr>
        <w:t xml:space="preserve">, we encounter specialised terms, and these in turn differentiate according to whether one can trace the relationship just through one parent, the ‘general’ situation, or whether one can trace the relationship through both parents </w:t>
      </w:r>
      <w:proofErr w:type="gramStart"/>
      <w:r w:rsidRPr="00263237">
        <w:rPr>
          <w:rFonts w:ascii="Times New Roman" w:hAnsi="Times New Roman" w:cs="Times New Roman"/>
          <w:sz w:val="24"/>
          <w:szCs w:val="24"/>
          <w:lang w:val="en-AU"/>
        </w:rPr>
        <w:t>as a result of</w:t>
      </w:r>
      <w:proofErr w:type="gramEnd"/>
      <w:r w:rsidRPr="00263237">
        <w:rPr>
          <w:rFonts w:ascii="Times New Roman" w:hAnsi="Times New Roman" w:cs="Times New Roman"/>
          <w:sz w:val="24"/>
          <w:szCs w:val="24"/>
          <w:lang w:val="en-AU"/>
        </w:rPr>
        <w:t xml:space="preserve"> sister-exchange in the parents’ generation being involved. </w:t>
      </w:r>
      <w:proofErr w:type="gramStart"/>
      <w:r w:rsidRPr="00263237">
        <w:rPr>
          <w:rFonts w:ascii="Times New Roman" w:hAnsi="Times New Roman" w:cs="Times New Roman"/>
          <w:sz w:val="24"/>
          <w:szCs w:val="24"/>
          <w:lang w:val="en-AU"/>
        </w:rPr>
        <w:t>Thus</w:t>
      </w:r>
      <w:proofErr w:type="gramEnd"/>
      <w:r w:rsidRPr="00263237">
        <w:rPr>
          <w:rFonts w:ascii="Times New Roman" w:hAnsi="Times New Roman" w:cs="Times New Roman"/>
          <w:sz w:val="24"/>
          <w:szCs w:val="24"/>
          <w:lang w:val="en-AU"/>
        </w:rPr>
        <w:t xml:space="preserve"> for MB we have N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mitarbe</w:t>
      </w:r>
      <w:proofErr w:type="spellEnd"/>
      <w:r w:rsidRPr="00263237">
        <w:rPr>
          <w:rFonts w:ascii="Times New Roman" w:hAnsi="Times New Roman" w:cs="Times New Roman"/>
          <w:sz w:val="24"/>
          <w:szCs w:val="24"/>
          <w:lang w:val="en-AU"/>
        </w:rPr>
        <w:t xml:space="preserve"> (in the case of a consummated sister exchange, which means that my MB is also my FZH) and in K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i/>
          <w:iCs/>
          <w:sz w:val="24"/>
          <w:szCs w:val="24"/>
          <w:lang w:val="en-AU"/>
        </w:rPr>
        <w:t>/</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afe</w:t>
      </w:r>
      <w:proofErr w:type="spellEnd"/>
      <w:r w:rsidRPr="00263237">
        <w:rPr>
          <w:rFonts w:ascii="Times New Roman" w:hAnsi="Times New Roman" w:cs="Times New Roman"/>
          <w:sz w:val="24"/>
          <w:szCs w:val="24"/>
          <w:lang w:val="en-AU"/>
        </w:rPr>
        <w:t xml:space="preserve"> (in the case of a consummated sister exchange).  For FZ we have N </w:t>
      </w:r>
      <w:proofErr w:type="spellStart"/>
      <w:r w:rsidRPr="00263237">
        <w:rPr>
          <w:rFonts w:ascii="Times New Roman" w:hAnsi="Times New Roman" w:cs="Times New Roman"/>
          <w:i/>
          <w:iCs/>
          <w:sz w:val="24"/>
          <w:szCs w:val="24"/>
          <w:lang w:val="en-AU"/>
        </w:rPr>
        <w:t>babale</w:t>
      </w:r>
      <w:proofErr w:type="spellEnd"/>
      <w:r w:rsidRPr="00263237">
        <w:rPr>
          <w:rFonts w:ascii="Times New Roman" w:hAnsi="Times New Roman" w:cs="Times New Roman"/>
          <w:i/>
          <w:iCs/>
          <w:sz w:val="24"/>
          <w:szCs w:val="24"/>
          <w:lang w:val="en-AU"/>
        </w:rPr>
        <w:t xml:space="preserve"> </w:t>
      </w:r>
      <w:r w:rsidRPr="00263237">
        <w:rPr>
          <w:rFonts w:ascii="Times New Roman" w:hAnsi="Times New Roman" w:cs="Times New Roman"/>
          <w:sz w:val="24"/>
          <w:szCs w:val="24"/>
          <w:lang w:val="en-AU"/>
        </w:rPr>
        <w:t xml:space="preserve">(general) or </w:t>
      </w:r>
      <w:proofErr w:type="spellStart"/>
      <w:r w:rsidRPr="00263237">
        <w:rPr>
          <w:rFonts w:ascii="Times New Roman" w:hAnsi="Times New Roman" w:cs="Times New Roman"/>
          <w:i/>
          <w:iCs/>
          <w:sz w:val="24"/>
          <w:szCs w:val="24"/>
          <w:lang w:val="en-AU"/>
        </w:rPr>
        <w:t>mitadma</w:t>
      </w:r>
      <w:proofErr w:type="spellEnd"/>
      <w:r w:rsidRPr="00263237">
        <w:rPr>
          <w:rFonts w:ascii="Times New Roman" w:hAnsi="Times New Roman" w:cs="Times New Roman"/>
          <w:sz w:val="24"/>
          <w:szCs w:val="24"/>
          <w:lang w:val="en-AU"/>
        </w:rPr>
        <w:t xml:space="preserve"> (in the case of a consummated sister exchange) and K </w:t>
      </w:r>
      <w:proofErr w:type="spellStart"/>
      <w:r w:rsidRPr="00263237">
        <w:rPr>
          <w:rFonts w:ascii="Times New Roman" w:hAnsi="Times New Roman" w:cs="Times New Roman"/>
          <w:i/>
          <w:iCs/>
          <w:sz w:val="24"/>
          <w:szCs w:val="24"/>
          <w:lang w:val="en-AU"/>
        </w:rPr>
        <w:t>babai</w:t>
      </w:r>
      <w:proofErr w:type="spellEnd"/>
      <w:r w:rsidRPr="00263237">
        <w:rPr>
          <w:rFonts w:ascii="Times New Roman" w:hAnsi="Times New Roman" w:cs="Times New Roman"/>
          <w:sz w:val="24"/>
          <w:szCs w:val="24"/>
          <w:lang w:val="en-AU"/>
        </w:rPr>
        <w:t xml:space="preserve"> (general) or </w:t>
      </w:r>
      <w:proofErr w:type="spellStart"/>
      <w:r w:rsidRPr="00263237">
        <w:rPr>
          <w:rFonts w:ascii="Times New Roman" w:hAnsi="Times New Roman" w:cs="Times New Roman"/>
          <w:i/>
          <w:iCs/>
          <w:sz w:val="24"/>
          <w:szCs w:val="24"/>
          <w:lang w:val="en-AU"/>
        </w:rPr>
        <w:t>fä</w:t>
      </w:r>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äme</w:t>
      </w:r>
      <w:proofErr w:type="spellEnd"/>
      <w:r w:rsidRPr="00263237">
        <w:rPr>
          <w:rFonts w:ascii="Times New Roman" w:hAnsi="Times New Roman" w:cs="Times New Roman"/>
          <w:sz w:val="24"/>
          <w:szCs w:val="24"/>
          <w:lang w:val="en-AU"/>
        </w:rPr>
        <w:t xml:space="preserve"> (after a consummated sister exchange).</w:t>
      </w:r>
      <w:r w:rsidRPr="00263237">
        <w:rPr>
          <w:rStyle w:val="FootnoteReference"/>
          <w:rFonts w:ascii="Times New Roman" w:hAnsi="Times New Roman" w:cs="Times New Roman"/>
          <w:sz w:val="24"/>
          <w:szCs w:val="24"/>
          <w:lang w:val="en-AU"/>
        </w:rPr>
        <w:footnoteReference w:id="14"/>
      </w:r>
      <w:r w:rsidRPr="00263237">
        <w:rPr>
          <w:rFonts w:ascii="Times New Roman" w:hAnsi="Times New Roman" w:cs="Times New Roman"/>
          <w:sz w:val="24"/>
          <w:szCs w:val="24"/>
          <w:lang w:val="en-AU"/>
        </w:rPr>
        <w:t xml:space="preserve"> </w:t>
      </w:r>
      <w:proofErr w:type="spellStart"/>
      <w:r w:rsidRPr="00263237">
        <w:rPr>
          <w:rFonts w:ascii="Times New Roman" w:hAnsi="Times New Roman" w:cs="Times New Roman"/>
          <w:sz w:val="24"/>
          <w:szCs w:val="24"/>
        </w:rPr>
        <w:t>Komnzo</w:t>
      </w:r>
      <w:proofErr w:type="spellEnd"/>
      <w:r w:rsidRPr="00263237">
        <w:rPr>
          <w:rFonts w:ascii="Times New Roman" w:hAnsi="Times New Roman" w:cs="Times New Roman"/>
          <w:sz w:val="24"/>
          <w:szCs w:val="24"/>
        </w:rPr>
        <w:t xml:space="preserve"> has /</w:t>
      </w:r>
      <w:proofErr w:type="spellStart"/>
      <w:r w:rsidRPr="00263237">
        <w:rPr>
          <w:rFonts w:ascii="Times New Roman" w:hAnsi="Times New Roman" w:cs="Times New Roman"/>
          <w:sz w:val="24"/>
          <w:szCs w:val="24"/>
        </w:rPr>
        <w:t>fäŋame</w:t>
      </w:r>
      <w:proofErr w:type="spellEnd"/>
      <w:r w:rsidRPr="00263237">
        <w:rPr>
          <w:rFonts w:ascii="Times New Roman" w:hAnsi="Times New Roman" w:cs="Times New Roman"/>
          <w:sz w:val="24"/>
          <w:szCs w:val="24"/>
        </w:rPr>
        <w:t>/ for FZ (after exchange), not /</w:t>
      </w:r>
      <w:proofErr w:type="spellStart"/>
      <w:r w:rsidRPr="00263237">
        <w:rPr>
          <w:rFonts w:ascii="Times New Roman" w:hAnsi="Times New Roman" w:cs="Times New Roman"/>
          <w:sz w:val="24"/>
          <w:szCs w:val="24"/>
        </w:rPr>
        <w:t>fäŋafe</w:t>
      </w:r>
      <w:proofErr w:type="spellEnd"/>
      <w:r w:rsidRPr="00263237">
        <w:rPr>
          <w:rFonts w:ascii="Times New Roman" w:hAnsi="Times New Roman" w:cs="Times New Roman"/>
          <w:sz w:val="24"/>
          <w:szCs w:val="24"/>
        </w:rPr>
        <w:t>/. It is probably a contraction of /</w:t>
      </w:r>
      <w:proofErr w:type="spellStart"/>
      <w:r w:rsidRPr="00263237">
        <w:rPr>
          <w:rFonts w:ascii="Times New Roman" w:hAnsi="Times New Roman" w:cs="Times New Roman"/>
          <w:sz w:val="24"/>
          <w:szCs w:val="24"/>
        </w:rPr>
        <w:t>fäms</w:t>
      </w:r>
      <w:proofErr w:type="spellEnd"/>
      <w:r w:rsidRPr="00263237">
        <w:rPr>
          <w:rFonts w:ascii="Times New Roman" w:hAnsi="Times New Roman" w:cs="Times New Roman"/>
          <w:sz w:val="24"/>
          <w:szCs w:val="24"/>
        </w:rPr>
        <w:t xml:space="preserve"> </w:t>
      </w:r>
      <w:proofErr w:type="spellStart"/>
      <w:r w:rsidRPr="00263237">
        <w:rPr>
          <w:rFonts w:ascii="Times New Roman" w:hAnsi="Times New Roman" w:cs="Times New Roman"/>
          <w:sz w:val="24"/>
          <w:szCs w:val="24"/>
        </w:rPr>
        <w:t>ŋafe</w:t>
      </w:r>
      <w:proofErr w:type="spellEnd"/>
      <w:r w:rsidRPr="00263237">
        <w:rPr>
          <w:rFonts w:ascii="Times New Roman" w:hAnsi="Times New Roman" w:cs="Times New Roman"/>
          <w:sz w:val="24"/>
          <w:szCs w:val="24"/>
        </w:rPr>
        <w:t>/ "exchange father" and /</w:t>
      </w:r>
      <w:proofErr w:type="spellStart"/>
      <w:r w:rsidRPr="00263237">
        <w:rPr>
          <w:rFonts w:ascii="Times New Roman" w:hAnsi="Times New Roman" w:cs="Times New Roman"/>
          <w:sz w:val="24"/>
          <w:szCs w:val="24"/>
        </w:rPr>
        <w:t>fäms</w:t>
      </w:r>
      <w:proofErr w:type="spellEnd"/>
      <w:r w:rsidRPr="00263237">
        <w:rPr>
          <w:rFonts w:ascii="Times New Roman" w:hAnsi="Times New Roman" w:cs="Times New Roman"/>
          <w:sz w:val="24"/>
          <w:szCs w:val="24"/>
        </w:rPr>
        <w:t xml:space="preserve"> </w:t>
      </w:r>
      <w:proofErr w:type="spellStart"/>
      <w:r w:rsidRPr="00263237">
        <w:rPr>
          <w:rFonts w:ascii="Times New Roman" w:hAnsi="Times New Roman" w:cs="Times New Roman"/>
          <w:sz w:val="24"/>
          <w:szCs w:val="24"/>
        </w:rPr>
        <w:t>ŋame</w:t>
      </w:r>
      <w:proofErr w:type="spellEnd"/>
      <w:r w:rsidRPr="00263237">
        <w:rPr>
          <w:rFonts w:ascii="Times New Roman" w:hAnsi="Times New Roman" w:cs="Times New Roman"/>
          <w:sz w:val="24"/>
          <w:szCs w:val="24"/>
        </w:rPr>
        <w:t>/ "exchange mother". Both of these are also somewhat archaic and most people use /</w:t>
      </w:r>
      <w:proofErr w:type="spellStart"/>
      <w:r w:rsidRPr="00263237">
        <w:rPr>
          <w:rFonts w:ascii="Times New Roman" w:hAnsi="Times New Roman" w:cs="Times New Roman"/>
          <w:sz w:val="24"/>
          <w:szCs w:val="24"/>
        </w:rPr>
        <w:t>bäiŋaf</w:t>
      </w:r>
      <w:proofErr w:type="spellEnd"/>
      <w:r w:rsidRPr="00263237">
        <w:rPr>
          <w:rFonts w:ascii="Times New Roman" w:hAnsi="Times New Roman" w:cs="Times New Roman"/>
          <w:sz w:val="24"/>
          <w:szCs w:val="24"/>
        </w:rPr>
        <w:t>/ and /</w:t>
      </w:r>
      <w:proofErr w:type="spellStart"/>
      <w:r w:rsidRPr="00263237">
        <w:rPr>
          <w:rFonts w:ascii="Times New Roman" w:hAnsi="Times New Roman" w:cs="Times New Roman"/>
          <w:sz w:val="24"/>
          <w:szCs w:val="24"/>
        </w:rPr>
        <w:t>bäiŋam</w:t>
      </w:r>
      <w:proofErr w:type="spellEnd"/>
      <w:r w:rsidRPr="00263237">
        <w:rPr>
          <w:rFonts w:ascii="Times New Roman" w:hAnsi="Times New Roman" w:cs="Times New Roman"/>
          <w:sz w:val="24"/>
          <w:szCs w:val="24"/>
        </w:rPr>
        <w:t xml:space="preserve">/ (which are the words found in </w:t>
      </w:r>
      <w:proofErr w:type="spellStart"/>
      <w:r w:rsidRPr="00263237">
        <w:rPr>
          <w:rFonts w:ascii="Times New Roman" w:hAnsi="Times New Roman" w:cs="Times New Roman"/>
          <w:sz w:val="24"/>
          <w:szCs w:val="24"/>
        </w:rPr>
        <w:t>Wära</w:t>
      </w:r>
      <w:proofErr w:type="spellEnd"/>
      <w:r w:rsidRPr="00263237">
        <w:rPr>
          <w:rFonts w:ascii="Times New Roman" w:hAnsi="Times New Roman" w:cs="Times New Roman"/>
          <w:sz w:val="24"/>
          <w:szCs w:val="24"/>
        </w:rPr>
        <w:t>, next door).</w:t>
      </w:r>
      <w:r w:rsidRPr="00263237">
        <w:rPr>
          <w:rStyle w:val="CommentReference"/>
          <w:rFonts w:ascii="Times New Roman" w:hAnsi="Times New Roman" w:cs="Times New Roman"/>
          <w:sz w:val="24"/>
          <w:szCs w:val="24"/>
        </w:rPr>
        <w:annotationRef/>
      </w:r>
      <w:r w:rsidRPr="00263237">
        <w:rPr>
          <w:rFonts w:ascii="Times New Roman" w:hAnsi="Times New Roman" w:cs="Times New Roman"/>
          <w:sz w:val="24"/>
          <w:szCs w:val="24"/>
        </w:rPr>
        <w:t xml:space="preserve"> </w:t>
      </w:r>
      <w:r w:rsidRPr="00263237">
        <w:rPr>
          <w:rFonts w:ascii="Times New Roman" w:hAnsi="Times New Roman" w:cs="Times New Roman"/>
          <w:sz w:val="24"/>
          <w:szCs w:val="24"/>
          <w:lang w:val="en-AU"/>
        </w:rPr>
        <w:t xml:space="preserve">These terms are all self-reciprocal, so that </w:t>
      </w:r>
      <w:r w:rsidRPr="00263237">
        <w:rPr>
          <w:rFonts w:ascii="Times New Roman" w:hAnsi="Times New Roman" w:cs="Times New Roman"/>
          <w:i/>
          <w:iCs/>
          <w:sz w:val="24"/>
          <w:szCs w:val="24"/>
          <w:lang w:val="en-AU"/>
        </w:rPr>
        <w:t>baba</w:t>
      </w:r>
      <w:r w:rsidRPr="00263237">
        <w:rPr>
          <w:rFonts w:ascii="Times New Roman" w:hAnsi="Times New Roman" w:cs="Times New Roman"/>
          <w:sz w:val="24"/>
          <w:szCs w:val="24"/>
          <w:lang w:val="en-AU"/>
        </w:rPr>
        <w:t xml:space="preserve"> or </w:t>
      </w:r>
      <w:proofErr w:type="spellStart"/>
      <w:r w:rsidRPr="00263237">
        <w:rPr>
          <w:rFonts w:ascii="Times New Roman" w:hAnsi="Times New Roman" w:cs="Times New Roman"/>
          <w:i/>
          <w:iCs/>
          <w:sz w:val="24"/>
          <w:szCs w:val="24"/>
          <w:lang w:val="x-none"/>
        </w:rPr>
        <w:t>ŋ</w:t>
      </w:r>
      <w:r w:rsidRPr="00263237">
        <w:rPr>
          <w:rFonts w:ascii="Times New Roman" w:hAnsi="Times New Roman" w:cs="Times New Roman"/>
          <w:i/>
          <w:iCs/>
          <w:sz w:val="24"/>
          <w:szCs w:val="24"/>
          <w:lang w:val="en-AU"/>
        </w:rPr>
        <w:t>äwi</w:t>
      </w:r>
      <w:proofErr w:type="spellEnd"/>
      <w:r w:rsidRPr="00263237">
        <w:rPr>
          <w:rFonts w:ascii="Times New Roman" w:hAnsi="Times New Roman" w:cs="Times New Roman"/>
          <w:sz w:val="24"/>
          <w:szCs w:val="24"/>
          <w:lang w:val="en-AU"/>
        </w:rPr>
        <w:t xml:space="preserve">, for example, mean either ‘FZ’ or ‘ZC’, </w:t>
      </w:r>
      <w:proofErr w:type="gramStart"/>
      <w:r w:rsidRPr="00263237">
        <w:rPr>
          <w:rFonts w:ascii="Times New Roman" w:hAnsi="Times New Roman" w:cs="Times New Roman"/>
          <w:sz w:val="24"/>
          <w:szCs w:val="24"/>
          <w:lang w:val="en-AU"/>
        </w:rPr>
        <w:t>i.e.</w:t>
      </w:r>
      <w:proofErr w:type="gramEnd"/>
      <w:r w:rsidRPr="00263237">
        <w:rPr>
          <w:rFonts w:ascii="Times New Roman" w:hAnsi="Times New Roman" w:cs="Times New Roman"/>
          <w:sz w:val="24"/>
          <w:szCs w:val="24"/>
          <w:lang w:val="en-AU"/>
        </w:rPr>
        <w:t xml:space="preserve"> niece through (a man’s) sister. </w:t>
      </w:r>
    </w:p>
    <w:p w14:paraId="6CC468D8"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We can show the logic of these kin terms, and others arising through consummated sister-exchange, though the following diagram showing part of the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w:t>
      </w:r>
      <w:proofErr w:type="spellStart"/>
      <w:r>
        <w:rPr>
          <w:rFonts w:ascii="Times New Roman" w:hAnsi="Times New Roman" w:cs="Times New Roman"/>
          <w:lang w:val="en-AU"/>
        </w:rPr>
        <w:t>Döhler</w:t>
      </w:r>
      <w:proofErr w:type="spellEnd"/>
      <w:r>
        <w:rPr>
          <w:rFonts w:ascii="Times New Roman" w:hAnsi="Times New Roman" w:cs="Times New Roman"/>
          <w:lang w:val="en-AU"/>
        </w:rPr>
        <w:t xml:space="preserve"> 2018:31) from the point of view of a child (dark square) whose parents married </w:t>
      </w:r>
      <w:proofErr w:type="gramStart"/>
      <w:r>
        <w:rPr>
          <w:rFonts w:ascii="Times New Roman" w:hAnsi="Times New Roman" w:cs="Times New Roman"/>
          <w:lang w:val="en-AU"/>
        </w:rPr>
        <w:t>as a result of</w:t>
      </w:r>
      <w:proofErr w:type="gramEnd"/>
      <w:r>
        <w:rPr>
          <w:rFonts w:ascii="Times New Roman" w:hAnsi="Times New Roman" w:cs="Times New Roman"/>
          <w:lang w:val="en-AU"/>
        </w:rPr>
        <w:t xml:space="preserve"> direct sister exchange. This traces alternate paths of relatedness to those in the parents’ generation. </w:t>
      </w:r>
      <w:proofErr w:type="spellStart"/>
      <w:r w:rsidRPr="00033959">
        <w:rPr>
          <w:rFonts w:ascii="Times New Roman" w:hAnsi="Times New Roman" w:cs="Times New Roman"/>
          <w:i/>
          <w:iCs/>
          <w:lang w:val="en-AU"/>
        </w:rPr>
        <w:t>F</w:t>
      </w:r>
      <w:r>
        <w:rPr>
          <w:rFonts w:ascii="Times New Roman" w:hAnsi="Times New Roman" w:cs="Times New Roman"/>
          <w:i/>
          <w:iCs/>
          <w:lang w:val="en-AU"/>
        </w:rPr>
        <w:t>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lang w:val="en-AU"/>
        </w:rPr>
        <w:t xml:space="preserve"> can be traced wither as my mother’s brother (red </w:t>
      </w:r>
      <w:commentRangeStart w:id="30"/>
      <w:r>
        <w:rPr>
          <w:rFonts w:ascii="Times New Roman" w:hAnsi="Times New Roman" w:cs="Times New Roman"/>
          <w:lang w:val="en-AU"/>
        </w:rPr>
        <w:t>path</w:t>
      </w:r>
      <w:commentRangeEnd w:id="30"/>
      <w:r>
        <w:rPr>
          <w:rStyle w:val="CommentReference"/>
        </w:rPr>
        <w:commentReference w:id="30"/>
      </w:r>
      <w:r>
        <w:rPr>
          <w:rFonts w:ascii="Times New Roman" w:hAnsi="Times New Roman" w:cs="Times New Roman"/>
          <w:lang w:val="en-AU"/>
        </w:rPr>
        <w:t xml:space="preserve">) or as my father’s sister’s husband (blue path), and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i/>
          <w:iCs/>
          <w:lang w:val="en-AU"/>
        </w:rPr>
        <w:t xml:space="preserve"> </w:t>
      </w:r>
      <w:r>
        <w:rPr>
          <w:rFonts w:ascii="Times New Roman" w:hAnsi="Times New Roman" w:cs="Times New Roman"/>
          <w:lang w:val="en-AU"/>
        </w:rPr>
        <w:t xml:space="preserve">as my father’s sister or as my </w:t>
      </w:r>
      <w:proofErr w:type="spellStart"/>
      <w:r>
        <w:rPr>
          <w:rFonts w:ascii="Times New Roman" w:hAnsi="Times New Roman" w:cs="Times New Roman"/>
          <w:lang w:val="en-AU"/>
        </w:rPr>
        <w:t>my</w:t>
      </w:r>
      <w:proofErr w:type="spellEnd"/>
      <w:r>
        <w:rPr>
          <w:rFonts w:ascii="Times New Roman" w:hAnsi="Times New Roman" w:cs="Times New Roman"/>
          <w:lang w:val="en-AU"/>
        </w:rPr>
        <w:t xml:space="preserve"> mother’s brother’s wife. </w:t>
      </w:r>
      <w:proofErr w:type="spellStart"/>
      <w:r w:rsidRPr="00033959">
        <w:rPr>
          <w:rFonts w:ascii="Times New Roman" w:hAnsi="Times New Roman" w:cs="Times New Roman"/>
          <w:i/>
          <w:iCs/>
          <w:lang w:val="en-AU"/>
        </w:rPr>
        <w:t>Yamit</w:t>
      </w:r>
      <w:proofErr w:type="spellEnd"/>
      <w:r>
        <w:rPr>
          <w:rFonts w:ascii="Times New Roman" w:hAnsi="Times New Roman" w:cs="Times New Roman"/>
          <w:lang w:val="en-AU"/>
        </w:rPr>
        <w:t xml:space="preserve"> (N equivalent </w:t>
      </w:r>
      <w:proofErr w:type="spellStart"/>
      <w:r w:rsidRPr="00033959">
        <w:rPr>
          <w:rFonts w:ascii="Times New Roman" w:hAnsi="Times New Roman" w:cs="Times New Roman"/>
          <w:i/>
          <w:iCs/>
          <w:lang w:val="en-AU"/>
        </w:rPr>
        <w:t>miti</w:t>
      </w:r>
      <w:proofErr w:type="spellEnd"/>
      <w:r>
        <w:rPr>
          <w:rFonts w:ascii="Times New Roman" w:hAnsi="Times New Roman" w:cs="Times New Roman"/>
          <w:lang w:val="en-AU"/>
        </w:rPr>
        <w:t>) is used between the cousins born of such a symmetrical exchange – we could call these ‘double cross-cousins’ because there are two possible paths (</w:t>
      </w:r>
      <w:proofErr w:type="gramStart"/>
      <w:r>
        <w:rPr>
          <w:rFonts w:ascii="Times New Roman" w:hAnsi="Times New Roman" w:cs="Times New Roman"/>
          <w:lang w:val="en-AU"/>
        </w:rPr>
        <w:t>e.g.</w:t>
      </w:r>
      <w:proofErr w:type="gramEnd"/>
      <w:r>
        <w:rPr>
          <w:rFonts w:ascii="Times New Roman" w:hAnsi="Times New Roman" w:cs="Times New Roman"/>
          <w:lang w:val="en-AU"/>
        </w:rPr>
        <w:t xml:space="preserve"> MBC or FZC) that could be used to trace the cross-cousin relationship.</w:t>
      </w:r>
    </w:p>
    <w:p w14:paraId="45F70A59" w14:textId="77777777" w:rsidR="00526FE5" w:rsidRDefault="00526FE5" w:rsidP="00526FE5">
      <w:pPr>
        <w:rPr>
          <w:rFonts w:ascii="Times New Roman" w:hAnsi="Times New Roman" w:cs="Times New Roman"/>
          <w:lang w:val="en-AU"/>
        </w:rPr>
      </w:pPr>
    </w:p>
    <w:p w14:paraId="3154D71E" w14:textId="77777777" w:rsidR="00526FE5" w:rsidRDefault="00526FE5" w:rsidP="00526FE5">
      <w:pPr>
        <w:rPr>
          <w:rFonts w:ascii="Times New Roman" w:hAnsi="Times New Roman" w:cs="Times New Roman"/>
          <w:lang w:val="en-AU"/>
        </w:rPr>
      </w:pPr>
      <w:r>
        <w:rPr>
          <w:rFonts w:ascii="Times New Roman" w:hAnsi="Times New Roman" w:cs="Times New Roman"/>
          <w:noProof/>
          <w:lang w:val="en-AU"/>
        </w:rPr>
        <w:drawing>
          <wp:inline distT="0" distB="0" distL="0" distR="0" wp14:anchorId="65D3430E" wp14:editId="74C0590F">
            <wp:extent cx="5727700" cy="185102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1851025"/>
                    </a:xfrm>
                    <a:prstGeom prst="rect">
                      <a:avLst/>
                    </a:prstGeom>
                  </pic:spPr>
                </pic:pic>
              </a:graphicData>
            </a:graphic>
          </wp:inline>
        </w:drawing>
      </w:r>
    </w:p>
    <w:p w14:paraId="1ECD6B20" w14:textId="77777777" w:rsidR="00526FE5" w:rsidRDefault="00526FE5" w:rsidP="00526FE5">
      <w:pPr>
        <w:rPr>
          <w:rFonts w:ascii="Times New Roman" w:hAnsi="Times New Roman" w:cs="Times New Roman"/>
          <w:lang w:val="en-AU"/>
        </w:rPr>
      </w:pPr>
    </w:p>
    <w:p w14:paraId="49935A34" w14:textId="77777777" w:rsidR="00526FE5" w:rsidRPr="00064B2C" w:rsidRDefault="00526FE5" w:rsidP="00526FE5">
      <w:pPr>
        <w:rPr>
          <w:rFonts w:ascii="Times New Roman" w:hAnsi="Times New Roman" w:cs="Times New Roman"/>
          <w:lang w:val="en-AU"/>
        </w:rPr>
      </w:pPr>
      <w:commentRangeStart w:id="31"/>
      <w:r>
        <w:rPr>
          <w:rFonts w:ascii="Times New Roman" w:hAnsi="Times New Roman" w:cs="Times New Roman"/>
          <w:lang w:val="en-AU"/>
        </w:rPr>
        <w:t>Fig</w:t>
      </w:r>
      <w:commentRangeEnd w:id="31"/>
      <w:r w:rsidR="00AE1E66">
        <w:rPr>
          <w:rStyle w:val="CommentReference"/>
        </w:rPr>
        <w:commentReference w:id="31"/>
      </w:r>
      <w:r>
        <w:rPr>
          <w:rFonts w:ascii="Times New Roman" w:hAnsi="Times New Roman" w:cs="Times New Roman"/>
          <w:lang w:val="en-AU"/>
        </w:rPr>
        <w:t xml:space="preserve">. 1. Illustration of how sister exchange in the parents’ generation evokes the special kin terms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afe</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fä</w:t>
      </w:r>
      <w:r w:rsidRPr="000A187D">
        <w:rPr>
          <w:rFonts w:ascii="Times New Roman" w:hAnsi="Times New Roman" w:cs="Times New Roman"/>
          <w:i/>
          <w:iCs/>
          <w:lang w:val="x-none"/>
        </w:rPr>
        <w:t>ŋ</w:t>
      </w:r>
      <w:r>
        <w:rPr>
          <w:rFonts w:ascii="Times New Roman" w:hAnsi="Times New Roman" w:cs="Times New Roman"/>
          <w:i/>
          <w:iCs/>
          <w:lang w:val="en-AU"/>
        </w:rPr>
        <w:t>ame</w:t>
      </w:r>
      <w:proofErr w:type="spellEnd"/>
      <w:r>
        <w:rPr>
          <w:rFonts w:ascii="Times New Roman" w:hAnsi="Times New Roman" w:cs="Times New Roman"/>
          <w:lang w:val="en-AU"/>
        </w:rPr>
        <w:t xml:space="preserve"> (uncle, aunt) and </w:t>
      </w:r>
      <w:proofErr w:type="spellStart"/>
      <w:r w:rsidRPr="00064B2C">
        <w:rPr>
          <w:rFonts w:ascii="Times New Roman" w:hAnsi="Times New Roman" w:cs="Times New Roman"/>
          <w:i/>
          <w:iCs/>
          <w:lang w:val="en-AU"/>
        </w:rPr>
        <w:t>yamit</w:t>
      </w:r>
      <w:proofErr w:type="spellEnd"/>
      <w:r>
        <w:rPr>
          <w:rFonts w:ascii="Times New Roman" w:hAnsi="Times New Roman" w:cs="Times New Roman"/>
          <w:lang w:val="en-AU"/>
        </w:rPr>
        <w:t xml:space="preserve"> (cousin), each limited to the case of kin where sister-exchange has created a binuclear family with two descent paths.</w:t>
      </w:r>
    </w:p>
    <w:p w14:paraId="34F863D8" w14:textId="77777777" w:rsidR="00526FE5" w:rsidRDefault="00526FE5" w:rsidP="00526FE5">
      <w:pPr>
        <w:rPr>
          <w:rFonts w:ascii="Times New Roman" w:hAnsi="Times New Roman" w:cs="Times New Roman"/>
          <w:lang w:val="en-AU"/>
        </w:rPr>
      </w:pPr>
    </w:p>
    <w:p w14:paraId="381B1EF9" w14:textId="77777777" w:rsidR="00526FE5" w:rsidRDefault="00526FE5" w:rsidP="00526FE5">
      <w:pPr>
        <w:rPr>
          <w:rFonts w:ascii="Times New Roman" w:hAnsi="Times New Roman" w:cs="Times New Roman"/>
          <w:lang w:val="en-AU"/>
        </w:rPr>
      </w:pPr>
      <w:r>
        <w:rPr>
          <w:rFonts w:ascii="Times New Roman" w:hAnsi="Times New Roman" w:cs="Times New Roman"/>
          <w:lang w:val="en-AU"/>
        </w:rPr>
        <w:lastRenderedPageBreak/>
        <w:tab/>
        <w:t xml:space="preserve">This brings us to the other cousins. As we saw in §2.2 with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system doesn’t fit neatly into any of the classic four typologies – Eskimo (the English type, where </w:t>
      </w:r>
      <w:proofErr w:type="spellStart"/>
      <w:r>
        <w:rPr>
          <w:rFonts w:ascii="Times New Roman" w:hAnsi="Times New Roman" w:cs="Times New Roman"/>
          <w:lang w:val="en-AU"/>
        </w:rPr>
        <w:t>Sib≠FBC</w:t>
      </w:r>
      <w:proofErr w:type="spellEnd"/>
      <w:r>
        <w:rPr>
          <w:rFonts w:ascii="Times New Roman" w:hAnsi="Times New Roman" w:cs="Times New Roman"/>
          <w:lang w:val="en-AU"/>
        </w:rPr>
        <w:t xml:space="preserve">=FZC=MBC=MZC), Dravidian (where FBC and MZC count as siblings, but the cross-cousins MBC, FZC etc. have their own special term), Sudanese (where each possible type of cousin has their own special term, all distinct from sibling terms) and Hawaiian (where all cousins count as siblings). It will help understand the logic of why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deviate from these systems if you bear in mind that the main determinant of how cousin terms work is how the intersection of descent and marriage rules impact upon clan membership. </w:t>
      </w:r>
    </w:p>
    <w:p w14:paraId="0380179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r>
      <w:proofErr w:type="gramStart"/>
      <w:r>
        <w:rPr>
          <w:rFonts w:ascii="Times New Roman" w:hAnsi="Times New Roman" w:cs="Times New Roman"/>
          <w:lang w:val="en-AU"/>
        </w:rPr>
        <w:t>Thus</w:t>
      </w:r>
      <w:proofErr w:type="gramEnd"/>
      <w:r>
        <w:rPr>
          <w:rFonts w:ascii="Times New Roman" w:hAnsi="Times New Roman" w:cs="Times New Roman"/>
          <w:lang w:val="en-AU"/>
        </w:rPr>
        <w:t xml:space="preserve"> father’s brother’s children (patrilateral parallel cousins) are known by the relevant sibling terms, since they are in the same clan as you, because your father and his brother are in the same clan and each transmits this to his children. </w:t>
      </w:r>
    </w:p>
    <w:p w14:paraId="6414D8BC"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But your mother’s sister’s children are NOT called as siblings, since (normally) your mother and her sister would marry men from different clans, so their children would likewise belong to different clans. Rather,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this sort of cousin calls each other by terms whose basic meaning is ‘wife’s sister’s husband’, </w:t>
      </w:r>
      <w:proofErr w:type="gramStart"/>
      <w:r>
        <w:rPr>
          <w:rFonts w:ascii="Times New Roman" w:hAnsi="Times New Roman" w:cs="Times New Roman"/>
          <w:lang w:val="en-AU"/>
        </w:rPr>
        <w:t>i.e.</w:t>
      </w:r>
      <w:proofErr w:type="gramEnd"/>
      <w:r>
        <w:rPr>
          <w:rFonts w:ascii="Times New Roman" w:hAnsi="Times New Roman" w:cs="Times New Roman"/>
          <w:lang w:val="en-AU"/>
        </w:rPr>
        <w:t xml:space="preserve"> it is primarily a term used between two men who draw their wives from the same clan. This usage is then passed on to the next generation, so that this sort of cousin calls each other by the affinal term that would be used between their fathers, </w:t>
      </w:r>
      <w:proofErr w:type="gramStart"/>
      <w:r>
        <w:rPr>
          <w:rFonts w:ascii="Times New Roman" w:hAnsi="Times New Roman" w:cs="Times New Roman"/>
          <w:lang w:val="en-AU"/>
        </w:rPr>
        <w:t>regardless of the fact that</w:t>
      </w:r>
      <w:proofErr w:type="gramEnd"/>
      <w:r>
        <w:rPr>
          <w:rFonts w:ascii="Times New Roman" w:hAnsi="Times New Roman" w:cs="Times New Roman"/>
          <w:lang w:val="en-AU"/>
        </w:rPr>
        <w:t xml:space="preserve"> it is actually their mothers who are most closely related: in N the term is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7875C8">
        <w:rPr>
          <w:rFonts w:ascii="Times New Roman" w:hAnsi="Times New Roman" w:cs="Times New Roman"/>
          <w:i/>
          <w:iCs/>
          <w:lang w:val="en-AU"/>
        </w:rPr>
        <w:t>yakali</w:t>
      </w:r>
      <w:proofErr w:type="spellEnd"/>
      <w:r>
        <w:rPr>
          <w:rFonts w:ascii="Times New Roman" w:hAnsi="Times New Roman" w:cs="Times New Roman"/>
          <w:lang w:val="en-AU"/>
        </w:rPr>
        <w:t xml:space="preserve"> (though many maintain </w:t>
      </w:r>
      <w:proofErr w:type="spellStart"/>
      <w:r w:rsidRPr="007875C8">
        <w:rPr>
          <w:rFonts w:ascii="Times New Roman" w:hAnsi="Times New Roman" w:cs="Times New Roman"/>
          <w:i/>
          <w:iCs/>
          <w:lang w:val="en-AU"/>
        </w:rPr>
        <w:t>nako</w:t>
      </w:r>
      <w:proofErr w:type="spellEnd"/>
      <w:r>
        <w:rPr>
          <w:rFonts w:ascii="Times New Roman" w:hAnsi="Times New Roman" w:cs="Times New Roman"/>
          <w:lang w:val="en-AU"/>
        </w:rPr>
        <w:t xml:space="preserve"> is a loanword from Suki)</w:t>
      </w:r>
      <w:r>
        <w:rPr>
          <w:rStyle w:val="FootnoteReference"/>
          <w:rFonts w:ascii="Times New Roman" w:hAnsi="Times New Roman" w:cs="Times New Roman"/>
          <w:lang w:val="en-AU"/>
        </w:rPr>
        <w:footnoteReference w:id="15"/>
      </w:r>
      <w:r>
        <w:rPr>
          <w:rFonts w:ascii="Times New Roman" w:hAnsi="Times New Roman" w:cs="Times New Roman"/>
          <w:lang w:val="en-AU"/>
        </w:rPr>
        <w:t xml:space="preserve">. </w:t>
      </w:r>
      <w:r w:rsidRPr="00263237">
        <w:rPr>
          <w:rFonts w:ascii="Times New Roman" w:hAnsi="Times New Roman" w:cs="Times New Roman"/>
          <w:lang w:val="en-AU"/>
        </w:rPr>
        <w:t xml:space="preserve">In </w:t>
      </w:r>
      <w:proofErr w:type="spellStart"/>
      <w:r w:rsidRPr="00263237">
        <w:rPr>
          <w:rFonts w:ascii="Times New Roman" w:hAnsi="Times New Roman" w:cs="Times New Roman"/>
          <w:lang w:val="en-AU"/>
        </w:rPr>
        <w:t>Komnzo</w:t>
      </w:r>
      <w:proofErr w:type="spellEnd"/>
      <w:r w:rsidRPr="00263237">
        <w:rPr>
          <w:rFonts w:ascii="Times New Roman" w:hAnsi="Times New Roman" w:cs="Times New Roman"/>
          <w:lang w:val="en-AU"/>
        </w:rPr>
        <w:t xml:space="preserve"> there is a slight formal distinction between the brother-in-law and cousin terms: the cousins’ </w:t>
      </w:r>
      <w:r w:rsidRPr="00263237">
        <w:rPr>
          <w:rFonts w:ascii="Times New Roman" w:hAnsi="Times New Roman" w:cs="Times New Roman"/>
        </w:rPr>
        <w:t xml:space="preserve">fathers would call each other </w:t>
      </w:r>
      <w:proofErr w:type="spellStart"/>
      <w:r w:rsidRPr="00263237">
        <w:rPr>
          <w:rFonts w:ascii="Times New Roman" w:hAnsi="Times New Roman" w:cs="Times New Roman"/>
          <w:i/>
          <w:iCs/>
        </w:rPr>
        <w:t>nakum</w:t>
      </w:r>
      <w:proofErr w:type="spellEnd"/>
      <w:r w:rsidRPr="00263237">
        <w:rPr>
          <w:rFonts w:ascii="Times New Roman" w:hAnsi="Times New Roman" w:cs="Times New Roman"/>
          <w:i/>
          <w:iCs/>
        </w:rPr>
        <w:t xml:space="preserve"> </w:t>
      </w:r>
      <w:r w:rsidRPr="00263237">
        <w:rPr>
          <w:rFonts w:ascii="Times New Roman" w:hAnsi="Times New Roman" w:cs="Times New Roman"/>
        </w:rPr>
        <w:t>(</w:t>
      </w:r>
      <w:proofErr w:type="spellStart"/>
      <w:r w:rsidRPr="00263237">
        <w:rPr>
          <w:rFonts w:ascii="Times New Roman" w:hAnsi="Times New Roman" w:cs="Times New Roman"/>
        </w:rPr>
        <w:t>mWZH</w:t>
      </w:r>
      <w:proofErr w:type="spellEnd"/>
      <w:r w:rsidRPr="00263237">
        <w:rPr>
          <w:rFonts w:ascii="Times New Roman" w:hAnsi="Times New Roman" w:cs="Times New Roman"/>
        </w:rPr>
        <w:t xml:space="preserve">) while the term </w:t>
      </w:r>
      <w:proofErr w:type="spellStart"/>
      <w:r w:rsidRPr="001E16F5">
        <w:rPr>
          <w:rFonts w:ascii="Times New Roman" w:hAnsi="Times New Roman" w:cs="Times New Roman"/>
          <w:i/>
          <w:iCs/>
        </w:rPr>
        <w:t>naku</w:t>
      </w:r>
      <w:proofErr w:type="spellEnd"/>
      <w:r w:rsidRPr="001E16F5">
        <w:rPr>
          <w:rFonts w:ascii="Times New Roman" w:hAnsi="Times New Roman" w:cs="Times New Roman"/>
          <w:i/>
          <w:iCs/>
        </w:rPr>
        <w:t xml:space="preserve"> </w:t>
      </w:r>
      <w:r w:rsidRPr="00263237">
        <w:rPr>
          <w:rFonts w:ascii="Times New Roman" w:hAnsi="Times New Roman" w:cs="Times New Roman"/>
        </w:rPr>
        <w:t>is between the cousins who are children of these men.</w:t>
      </w:r>
      <w:r>
        <w:t xml:space="preserve"> </w:t>
      </w:r>
    </w:p>
    <w:p w14:paraId="0ECB93F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In both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the children of your MB – if he has not married your FZ, creating the situation for the special double-cross cousin terms described above – are simply known by the same name as him, N </w:t>
      </w:r>
      <w:r w:rsidRPr="00E50DDE">
        <w:rPr>
          <w:rFonts w:ascii="Times New Roman" w:hAnsi="Times New Roman" w:cs="Times New Roman"/>
          <w:i/>
          <w:iCs/>
          <w:lang w:val="en-AU"/>
        </w:rPr>
        <w:t>baba</w:t>
      </w:r>
      <w:r>
        <w:rPr>
          <w:rFonts w:ascii="Times New Roman" w:hAnsi="Times New Roman" w:cs="Times New Roman"/>
          <w:lang w:val="en-AU"/>
        </w:rPr>
        <w:t xml:space="preserve"> and K </w:t>
      </w:r>
      <w:proofErr w:type="spellStart"/>
      <w:r w:rsidRPr="00263237">
        <w:rPr>
          <w:rFonts w:ascii="Times New Roman" w:hAnsi="Times New Roman" w:cs="Times New Roman"/>
          <w:i/>
          <w:iCs/>
          <w:lang w:val="en-AU"/>
        </w:rPr>
        <w:t>babai</w:t>
      </w:r>
      <w:proofErr w:type="spellEnd"/>
      <w:r>
        <w:rPr>
          <w:rFonts w:ascii="Times New Roman" w:hAnsi="Times New Roman" w:cs="Times New Roman"/>
          <w:lang w:val="en-AU"/>
        </w:rPr>
        <w:t xml:space="preserve">, so that MBC = MB, an ‘Omaha skewing’ (see §1). </w:t>
      </w:r>
      <w:proofErr w:type="gramStart"/>
      <w:r>
        <w:rPr>
          <w:rFonts w:ascii="Times New Roman" w:hAnsi="Times New Roman" w:cs="Times New Roman"/>
          <w:lang w:val="en-AU"/>
        </w:rPr>
        <w:t>Again</w:t>
      </w:r>
      <w:proofErr w:type="gramEnd"/>
      <w:r>
        <w:rPr>
          <w:rFonts w:ascii="Times New Roman" w:hAnsi="Times New Roman" w:cs="Times New Roman"/>
          <w:lang w:val="en-AU"/>
        </w:rPr>
        <w:t xml:space="preserve"> we see the operation of clan-tracking logic: your relation to this type of cousin is centred on your relationship to the clan relationship which his father (your MB) puts you in, namely your mother’s birth clan. </w:t>
      </w:r>
    </w:p>
    <w:p w14:paraId="32F750C1"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Summarising the logic of cousin terminology: your FBC, in the same clan as you, are treated as your siblings; </w:t>
      </w:r>
      <w:proofErr w:type="spellStart"/>
      <w:r>
        <w:rPr>
          <w:rFonts w:ascii="Times New Roman" w:hAnsi="Times New Roman" w:cs="Times New Roman"/>
          <w:lang w:val="en-AU"/>
        </w:rPr>
        <w:t>your</w:t>
      </w:r>
      <w:proofErr w:type="spellEnd"/>
      <w:r>
        <w:rPr>
          <w:rFonts w:ascii="Times New Roman" w:hAnsi="Times New Roman" w:cs="Times New Roman"/>
          <w:lang w:val="en-AU"/>
        </w:rPr>
        <w:t xml:space="preserve"> MZC get called by the term your F calls his WZH, reproducing the affinal relationship between clans at the level of your F; your MBC is equated to your MB, which is the clan your M was born into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but not </w:t>
      </w:r>
      <w:proofErr w:type="spellStart"/>
      <w:r>
        <w:rPr>
          <w:rFonts w:ascii="Times New Roman" w:hAnsi="Times New Roman" w:cs="Times New Roman"/>
          <w:lang w:val="en-AU"/>
        </w:rPr>
        <w:t>Komnzo</w:t>
      </w:r>
      <w:proofErr w:type="spellEnd"/>
      <w:r>
        <w:rPr>
          <w:rFonts w:ascii="Times New Roman" w:hAnsi="Times New Roman" w:cs="Times New Roman"/>
          <w:lang w:val="en-AU"/>
        </w:rPr>
        <w:t>, she would have changed into your clan on marrying your F). And, just in the case of your cousins born through a consummated sister exchange, there are special terms, symbolising the fact that this binuclear family sets up a special link between the two clans.</w:t>
      </w:r>
    </w:p>
    <w:p w14:paraId="54E1CB8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It will already be clear that affinal (marriage) relationships play a key part in the system – no surprise, given the general importance of growing ‘ropes’ (wider relationships) and using them to build alliances in Melanesian societies.  We have already mentioned the important cluster of terms focussed on the relationship between men married to sisters – </w:t>
      </w:r>
      <w:proofErr w:type="spellStart"/>
      <w:r w:rsidRPr="00990175">
        <w:rPr>
          <w:rFonts w:ascii="Times New Roman" w:hAnsi="Times New Roman" w:cs="Times New Roman"/>
          <w:i/>
          <w:iCs/>
          <w:lang w:val="en-AU"/>
        </w:rPr>
        <w:t>nakum</w:t>
      </w:r>
      <w:proofErr w:type="spellEnd"/>
      <w:r>
        <w:rPr>
          <w:rFonts w:ascii="Times New Roman" w:hAnsi="Times New Roman" w:cs="Times New Roman"/>
          <w:lang w:val="en-AU"/>
        </w:rPr>
        <w:t xml:space="preserve"> in K,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or </w:t>
      </w:r>
      <w:proofErr w:type="spellStart"/>
      <w:r w:rsidRPr="00990175">
        <w:rPr>
          <w:rFonts w:ascii="Times New Roman" w:hAnsi="Times New Roman" w:cs="Times New Roman"/>
          <w:i/>
          <w:iCs/>
          <w:lang w:val="en-AU"/>
        </w:rPr>
        <w:t>yakali</w:t>
      </w:r>
      <w:proofErr w:type="spellEnd"/>
      <w:r>
        <w:rPr>
          <w:rFonts w:ascii="Times New Roman" w:hAnsi="Times New Roman" w:cs="Times New Roman"/>
          <w:lang w:val="en-AU"/>
        </w:rPr>
        <w:t xml:space="preserve"> in N, with </w:t>
      </w:r>
      <w:proofErr w:type="spellStart"/>
      <w:r w:rsidRPr="00990175">
        <w:rPr>
          <w:rFonts w:ascii="Times New Roman" w:hAnsi="Times New Roman" w:cs="Times New Roman"/>
          <w:i/>
          <w:iCs/>
          <w:lang w:val="en-AU"/>
        </w:rPr>
        <w:t>nako</w:t>
      </w:r>
      <w:proofErr w:type="spellEnd"/>
      <w:r>
        <w:rPr>
          <w:rFonts w:ascii="Times New Roman" w:hAnsi="Times New Roman" w:cs="Times New Roman"/>
          <w:lang w:val="en-AU"/>
        </w:rPr>
        <w:t xml:space="preserve"> then extended down in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to the relation between their children, whereas in K there is a distinct though formally related term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for the latter. Both etymological sets – the </w:t>
      </w:r>
      <w:proofErr w:type="spellStart"/>
      <w:r w:rsidRPr="005F3612">
        <w:rPr>
          <w:rFonts w:ascii="Times New Roman" w:hAnsi="Times New Roman" w:cs="Times New Roman"/>
          <w:i/>
          <w:iCs/>
          <w:lang w:val="en-AU"/>
        </w:rPr>
        <w:t>naku</w:t>
      </w:r>
      <w:proofErr w:type="spellEnd"/>
      <w:r>
        <w:rPr>
          <w:rFonts w:ascii="Times New Roman" w:hAnsi="Times New Roman" w:cs="Times New Roman"/>
          <w:lang w:val="en-AU"/>
        </w:rPr>
        <w:t xml:space="preserve"> set and the </w:t>
      </w:r>
      <w:proofErr w:type="spellStart"/>
      <w:r w:rsidRPr="005F3612">
        <w:rPr>
          <w:rFonts w:ascii="Times New Roman" w:hAnsi="Times New Roman" w:cs="Times New Roman"/>
          <w:i/>
          <w:iCs/>
          <w:lang w:val="en-AU"/>
        </w:rPr>
        <w:t>yakali</w:t>
      </w:r>
      <w:proofErr w:type="spellEnd"/>
      <w:r>
        <w:rPr>
          <w:rFonts w:ascii="Times New Roman" w:hAnsi="Times New Roman" w:cs="Times New Roman"/>
          <w:lang w:val="en-AU"/>
        </w:rPr>
        <w:t xml:space="preserve"> set – have widespread currency across southern New Guinea, including outside the Yam family, and while we have yet to untangle the whole etymological web, it seems likely that this reflects a pattern of borrowing linked </w:t>
      </w:r>
      <w:commentRangeStart w:id="32"/>
      <w:r>
        <w:rPr>
          <w:rFonts w:ascii="Times New Roman" w:hAnsi="Times New Roman" w:cs="Times New Roman"/>
          <w:lang w:val="en-AU"/>
        </w:rPr>
        <w:t>to exogamous, bilingual marriage</w:t>
      </w:r>
      <w:commentRangeEnd w:id="32"/>
      <w:r w:rsidR="008062A6">
        <w:rPr>
          <w:rStyle w:val="CommentReference"/>
        </w:rPr>
        <w:commentReference w:id="32"/>
      </w:r>
      <w:r>
        <w:rPr>
          <w:rFonts w:ascii="Times New Roman" w:hAnsi="Times New Roman" w:cs="Times New Roman"/>
          <w:lang w:val="en-AU"/>
        </w:rPr>
        <w:t xml:space="preserve">. Beyond this term (and the special double </w:t>
      </w:r>
      <w:r>
        <w:rPr>
          <w:rFonts w:ascii="Times New Roman" w:hAnsi="Times New Roman" w:cs="Times New Roman"/>
          <w:lang w:val="en-AU"/>
        </w:rPr>
        <w:lastRenderedPageBreak/>
        <w:t xml:space="preserve">cross-cousin terms, which are simultaneously consanguineal and affinal depending on the path traced), key affinal terms are: N </w:t>
      </w:r>
      <w:proofErr w:type="spellStart"/>
      <w:r w:rsidRPr="005F3612">
        <w:rPr>
          <w:rFonts w:ascii="Times New Roman" w:hAnsi="Times New Roman" w:cs="Times New Roman"/>
          <w:i/>
          <w:iCs/>
          <w:lang w:val="en-AU"/>
        </w:rPr>
        <w:t>kamat</w:t>
      </w:r>
      <w:proofErr w:type="spellEnd"/>
      <w:r>
        <w:rPr>
          <w:rStyle w:val="FootnoteReference"/>
          <w:rFonts w:ascii="Times New Roman" w:hAnsi="Times New Roman" w:cs="Times New Roman"/>
          <w:i/>
          <w:iCs/>
          <w:lang w:val="en-AU"/>
        </w:rPr>
        <w:footnoteReference w:id="16"/>
      </w:r>
      <w:r>
        <w:rPr>
          <w:rFonts w:ascii="Times New Roman" w:hAnsi="Times New Roman" w:cs="Times New Roman"/>
          <w:lang w:val="en-AU"/>
        </w:rPr>
        <w:t xml:space="preserve">, K </w:t>
      </w:r>
      <w:proofErr w:type="spellStart"/>
      <w:r w:rsidRPr="005F3612">
        <w:rPr>
          <w:rFonts w:ascii="Times New Roman" w:hAnsi="Times New Roman" w:cs="Times New Roman"/>
          <w:i/>
          <w:iCs/>
          <w:lang w:val="en-AU"/>
        </w:rPr>
        <w:t>ngom</w:t>
      </w:r>
      <w:proofErr w:type="spellEnd"/>
      <w:r>
        <w:rPr>
          <w:rFonts w:ascii="Times New Roman" w:hAnsi="Times New Roman" w:cs="Times New Roman"/>
          <w:lang w:val="en-AU"/>
        </w:rPr>
        <w:t xml:space="preserve"> WB (if they are not married to each other’s sisters);  N </w:t>
      </w:r>
      <w:proofErr w:type="spellStart"/>
      <w:r w:rsidRPr="00182218">
        <w:rPr>
          <w:rFonts w:ascii="Times New Roman" w:hAnsi="Times New Roman" w:cs="Times New Roman"/>
          <w:i/>
          <w:iCs/>
          <w:lang w:val="en-AU"/>
        </w:rPr>
        <w:t>tampre</w:t>
      </w:r>
      <w:proofErr w:type="spellEnd"/>
      <w:r>
        <w:rPr>
          <w:rFonts w:ascii="Times New Roman" w:hAnsi="Times New Roman" w:cs="Times New Roman"/>
          <w:lang w:val="en-AU"/>
        </w:rPr>
        <w:t xml:space="preserve">, K </w:t>
      </w:r>
      <w:proofErr w:type="spellStart"/>
      <w:r w:rsidRPr="00182218">
        <w:rPr>
          <w:rFonts w:ascii="Times New Roman" w:hAnsi="Times New Roman" w:cs="Times New Roman"/>
          <w:i/>
          <w:iCs/>
          <w:lang w:val="en-AU"/>
        </w:rPr>
        <w:t>fäms</w:t>
      </w:r>
      <w:proofErr w:type="spellEnd"/>
      <w:r>
        <w:rPr>
          <w:rFonts w:ascii="Times New Roman" w:hAnsi="Times New Roman" w:cs="Times New Roman"/>
          <w:lang w:val="en-AU"/>
        </w:rPr>
        <w:t xml:space="preserve"> ‘brother-in-law through consummated sister-exchange; WB=ZH’, N </w:t>
      </w:r>
      <w:proofErr w:type="spellStart"/>
      <w:r w:rsidRPr="00182218">
        <w:rPr>
          <w:rFonts w:ascii="Times New Roman" w:hAnsi="Times New Roman" w:cs="Times New Roman"/>
          <w:i/>
          <w:iCs/>
          <w:lang w:val="en-AU"/>
        </w:rPr>
        <w:t>tanat</w:t>
      </w:r>
      <w:proofErr w:type="spellEnd"/>
      <w:r>
        <w:rPr>
          <w:rFonts w:ascii="Times New Roman" w:hAnsi="Times New Roman" w:cs="Times New Roman"/>
          <w:lang w:val="en-AU"/>
        </w:rPr>
        <w:t xml:space="preserve">, K </w:t>
      </w:r>
      <w:proofErr w:type="spellStart"/>
      <w:r w:rsidRPr="00182218">
        <w:rPr>
          <w:rFonts w:ascii="Times New Roman" w:hAnsi="Times New Roman" w:cs="Times New Roman"/>
          <w:i/>
          <w:iCs/>
          <w:lang w:val="en-AU"/>
        </w:rPr>
        <w:t>enat</w:t>
      </w:r>
      <w:proofErr w:type="spellEnd"/>
      <w:r>
        <w:rPr>
          <w:rFonts w:ascii="Times New Roman" w:hAnsi="Times New Roman" w:cs="Times New Roman"/>
          <w:lang w:val="en-AU"/>
        </w:rPr>
        <w:t xml:space="preserve"> ‘parent-in-law/son-in-law’, and N </w:t>
      </w:r>
      <w:proofErr w:type="spellStart"/>
      <w:r w:rsidRPr="00182218">
        <w:rPr>
          <w:rFonts w:ascii="Times New Roman" w:hAnsi="Times New Roman" w:cs="Times New Roman"/>
          <w:i/>
          <w:iCs/>
          <w:lang w:val="en-AU"/>
        </w:rPr>
        <w:t>yézeg</w:t>
      </w:r>
      <w:proofErr w:type="spellEnd"/>
      <w:r>
        <w:rPr>
          <w:rFonts w:ascii="Times New Roman" w:hAnsi="Times New Roman" w:cs="Times New Roman"/>
          <w:lang w:val="en-AU"/>
        </w:rPr>
        <w:t xml:space="preserve"> (</w:t>
      </w:r>
      <w:r w:rsidRPr="00182218">
        <w:rPr>
          <w:rFonts w:ascii="Times New Roman" w:hAnsi="Times New Roman" w:cs="Times New Roman"/>
          <w:color w:val="FF0000"/>
          <w:lang w:val="en-AU"/>
        </w:rPr>
        <w:t>K?</w:t>
      </w:r>
      <w:r>
        <w:rPr>
          <w:rStyle w:val="FootnoteReference"/>
          <w:rFonts w:ascii="Times New Roman" w:hAnsi="Times New Roman" w:cs="Times New Roman"/>
          <w:color w:val="FF0000"/>
          <w:lang w:val="en-AU"/>
        </w:rPr>
        <w:footnoteReference w:id="17"/>
      </w:r>
      <w:r>
        <w:rPr>
          <w:rFonts w:ascii="Times New Roman" w:hAnsi="Times New Roman" w:cs="Times New Roman"/>
          <w:lang w:val="en-AU"/>
        </w:rPr>
        <w:t>) ‘co-wife, HW’.</w:t>
      </w:r>
    </w:p>
    <w:p w14:paraId="754A3549"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A final indication of the importance of sister exchange in the kinship comes from contextual shifts in the meanings of the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words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or </w:t>
      </w:r>
      <w:proofErr w:type="spellStart"/>
      <w:r>
        <w:rPr>
          <w:rFonts w:ascii="Times New Roman" w:hAnsi="Times New Roman" w:cs="Times New Roman"/>
          <w:i/>
          <w:iCs/>
          <w:lang w:val="en-AU"/>
        </w:rPr>
        <w:t>är</w:t>
      </w:r>
      <w:proofErr w:type="spellEnd"/>
      <w:r>
        <w:rPr>
          <w:rFonts w:ascii="Times New Roman" w:hAnsi="Times New Roman" w:cs="Times New Roman"/>
          <w:i/>
          <w:iCs/>
          <w:lang w:val="en-AU"/>
        </w:rPr>
        <w:t xml:space="preserve"> </w:t>
      </w:r>
      <w:proofErr w:type="spellStart"/>
      <w:r>
        <w:rPr>
          <w:rFonts w:ascii="Times New Roman" w:hAnsi="Times New Roman" w:cs="Times New Roman"/>
          <w:i/>
          <w:iCs/>
          <w:lang w:val="en-AU"/>
        </w:rPr>
        <w:t>s</w:t>
      </w:r>
      <w:r w:rsidRPr="006420E2">
        <w:rPr>
          <w:rFonts w:ascii="Times New Roman" w:hAnsi="Times New Roman" w:cs="Times New Roman"/>
          <w:i/>
          <w:iCs/>
          <w:lang w:val="en-AU"/>
        </w:rPr>
        <w:t>akr</w:t>
      </w:r>
      <w:proofErr w:type="spellEnd"/>
      <w:r>
        <w:rPr>
          <w:rFonts w:ascii="Times New Roman" w:hAnsi="Times New Roman" w:cs="Times New Roman"/>
          <w:lang w:val="en-AU"/>
        </w:rPr>
        <w:t xml:space="preserve"> ‘boy’ and </w:t>
      </w:r>
      <w:proofErr w:type="spellStart"/>
      <w:r w:rsidRPr="006420E2">
        <w:rPr>
          <w:rFonts w:ascii="Times New Roman" w:hAnsi="Times New Roman" w:cs="Times New Roman"/>
          <w:i/>
          <w:iCs/>
          <w:lang w:val="en-AU"/>
        </w:rPr>
        <w:t>mleg</w:t>
      </w:r>
      <w:proofErr w:type="spellEnd"/>
      <w:r>
        <w:rPr>
          <w:rFonts w:ascii="Times New Roman" w:hAnsi="Times New Roman" w:cs="Times New Roman"/>
          <w:lang w:val="en-AU"/>
        </w:rPr>
        <w:t xml:space="preserve"> ‘girl’. We mentioned above that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sib terms are organised on an ‘older sibling’ vs ‘younger sibling’ principle, regardless of sex. But to specify sex, a woman may refer to her brother as </w:t>
      </w:r>
      <w:proofErr w:type="spellStart"/>
      <w:r w:rsidRPr="006420E2">
        <w:rPr>
          <w:rFonts w:ascii="Times New Roman" w:hAnsi="Times New Roman" w:cs="Times New Roman"/>
          <w:i/>
          <w:iCs/>
          <w:lang w:val="en-AU"/>
        </w:rPr>
        <w:t>tande</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är</w:t>
      </w:r>
      <w:proofErr w:type="spellEnd"/>
      <w:r w:rsidRPr="006420E2">
        <w:rPr>
          <w:rFonts w:ascii="Times New Roman" w:hAnsi="Times New Roman" w:cs="Times New Roman"/>
          <w:i/>
          <w:iCs/>
          <w:lang w:val="en-AU"/>
        </w:rPr>
        <w:t xml:space="preserve"> </w:t>
      </w:r>
      <w:proofErr w:type="spellStart"/>
      <w:r w:rsidRPr="006420E2">
        <w:rPr>
          <w:rFonts w:ascii="Times New Roman" w:hAnsi="Times New Roman" w:cs="Times New Roman"/>
          <w:i/>
          <w:iCs/>
          <w:lang w:val="en-AU"/>
        </w:rPr>
        <w:t>sakr</w:t>
      </w:r>
      <w:proofErr w:type="spellEnd"/>
      <w:r>
        <w:rPr>
          <w:rFonts w:ascii="Times New Roman" w:hAnsi="Times New Roman" w:cs="Times New Roman"/>
          <w:lang w:val="en-AU"/>
        </w:rPr>
        <w:t xml:space="preserve"> (‘my boy’) and a man may refer to his sister as </w:t>
      </w:r>
      <w:proofErr w:type="spellStart"/>
      <w:r w:rsidRPr="00990175">
        <w:rPr>
          <w:rFonts w:ascii="Times New Roman" w:hAnsi="Times New Roman" w:cs="Times New Roman"/>
          <w:i/>
          <w:iCs/>
          <w:lang w:val="en-AU"/>
        </w:rPr>
        <w:t>tande</w:t>
      </w:r>
      <w:proofErr w:type="spellEnd"/>
      <w:r w:rsidRPr="00990175">
        <w:rPr>
          <w:rFonts w:ascii="Times New Roman" w:hAnsi="Times New Roman" w:cs="Times New Roman"/>
          <w:i/>
          <w:iCs/>
          <w:lang w:val="en-AU"/>
        </w:rPr>
        <w:t xml:space="preserve"> </w:t>
      </w:r>
      <w:proofErr w:type="spellStart"/>
      <w:r w:rsidRPr="00990175">
        <w:rPr>
          <w:rFonts w:ascii="Times New Roman" w:hAnsi="Times New Roman" w:cs="Times New Roman"/>
          <w:i/>
          <w:iCs/>
          <w:lang w:val="en-AU"/>
        </w:rPr>
        <w:t>mleg</w:t>
      </w:r>
      <w:proofErr w:type="spellEnd"/>
      <w:r>
        <w:rPr>
          <w:rFonts w:ascii="Times New Roman" w:hAnsi="Times New Roman" w:cs="Times New Roman"/>
          <w:lang w:val="en-AU"/>
        </w:rPr>
        <w:t xml:space="preserve"> (‘my girl’). However, these are not simply gender-specified sibling terms in the English style, since if a parent uses them, in which case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är</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sakr</w:t>
      </w:r>
      <w:proofErr w:type="spellEnd"/>
      <w:r>
        <w:rPr>
          <w:rFonts w:ascii="Times New Roman" w:hAnsi="Times New Roman" w:cs="Times New Roman"/>
          <w:lang w:val="en-AU"/>
        </w:rPr>
        <w:t xml:space="preserve"> means ‘my son’ and </w:t>
      </w:r>
      <w:proofErr w:type="spellStart"/>
      <w:r>
        <w:rPr>
          <w:rFonts w:ascii="Times New Roman" w:hAnsi="Times New Roman" w:cs="Times New Roman"/>
          <w:lang w:val="en-AU"/>
        </w:rPr>
        <w:t>tande</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mleg</w:t>
      </w:r>
      <w:proofErr w:type="spellEnd"/>
      <w:r>
        <w:rPr>
          <w:rFonts w:ascii="Times New Roman" w:hAnsi="Times New Roman" w:cs="Times New Roman"/>
          <w:lang w:val="en-AU"/>
        </w:rPr>
        <w:t xml:space="preserve"> means ‘my daughter’. The key to understanding this usage is that the constant is ‘my boy/girl who will be used as a male/female exchange partner, in marriage’. This example illustrates one of the methodological problems in comparing data across languages, since whether to include these terms as alternative sib terms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Z,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rFonts w:ascii="Times New Roman" w:hAnsi="Times New Roman" w:cs="Times New Roman"/>
          <w:lang w:val="en-AU"/>
        </w:rPr>
        <w:t xml:space="preserve">B) or as a vaguer contextual extension, as argued for here, impacts on the type of sibling system </w:t>
      </w: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would be claimed to have. </w:t>
      </w:r>
    </w:p>
    <w:p w14:paraId="3AEB2EA7" w14:textId="77777777" w:rsidR="00526FE5" w:rsidRDefault="00526FE5" w:rsidP="00526FE5">
      <w:pPr>
        <w:rPr>
          <w:rFonts w:ascii="Times New Roman" w:hAnsi="Times New Roman" w:cs="Times New Roman"/>
          <w:lang w:val="en-AU"/>
        </w:rPr>
      </w:pPr>
    </w:p>
    <w:p w14:paraId="6B697D54" w14:textId="77777777" w:rsidR="00526FE5" w:rsidRDefault="00526FE5" w:rsidP="00526FE5">
      <w:pPr>
        <w:rPr>
          <w:rFonts w:ascii="Times New Roman" w:hAnsi="Times New Roman" w:cs="Times New Roman"/>
          <w:b/>
          <w:bCs/>
          <w:lang w:val="en-AU"/>
        </w:rPr>
      </w:pPr>
      <w:r w:rsidRPr="00CF62F1">
        <w:rPr>
          <w:rFonts w:ascii="Times New Roman" w:hAnsi="Times New Roman" w:cs="Times New Roman"/>
          <w:b/>
          <w:bCs/>
          <w:lang w:val="en-AU"/>
        </w:rPr>
        <w:t>2.</w:t>
      </w:r>
      <w:r>
        <w:rPr>
          <w:rFonts w:ascii="Times New Roman" w:hAnsi="Times New Roman" w:cs="Times New Roman"/>
          <w:b/>
          <w:bCs/>
          <w:lang w:val="en-AU"/>
        </w:rPr>
        <w:t>5. Comparison across the sample systems</w:t>
      </w:r>
    </w:p>
    <w:p w14:paraId="48F9F65A" w14:textId="77777777" w:rsidR="00526FE5" w:rsidRDefault="00526FE5" w:rsidP="00526FE5">
      <w:pPr>
        <w:rPr>
          <w:rFonts w:ascii="Times New Roman" w:hAnsi="Times New Roman" w:cs="Times New Roman"/>
          <w:b/>
          <w:bCs/>
          <w:lang w:val="en-AU"/>
        </w:rPr>
      </w:pPr>
    </w:p>
    <w:p w14:paraId="386CB7D5" w14:textId="77777777" w:rsidR="00526FE5" w:rsidRPr="00617A9F" w:rsidRDefault="00526FE5" w:rsidP="00526FE5">
      <w:pPr>
        <w:rPr>
          <w:rFonts w:ascii="Times New Roman" w:hAnsi="Times New Roman" w:cs="Times New Roman"/>
          <w:lang w:val="en-AU"/>
        </w:rPr>
      </w:pPr>
      <w:r>
        <w:rPr>
          <w:rFonts w:ascii="Times New Roman" w:hAnsi="Times New Roman" w:cs="Times New Roman"/>
          <w:lang w:val="en-AU"/>
        </w:rPr>
        <w:t xml:space="preserve">This sample represents just 5 of the 800 or so kinship Papuan systems, though it was deliberately constructed to sample as widely as possible, both geographically (north, west, east, south) and genetically (four distinct families, with two from one family and region as a sort of control). It </w:t>
      </w:r>
      <w:proofErr w:type="gramStart"/>
      <w:r>
        <w:rPr>
          <w:rFonts w:ascii="Times New Roman" w:hAnsi="Times New Roman" w:cs="Times New Roman"/>
          <w:lang w:val="en-AU"/>
        </w:rPr>
        <w:t>shows clearly</w:t>
      </w:r>
      <w:proofErr w:type="gramEnd"/>
      <w:r>
        <w:rPr>
          <w:rFonts w:ascii="Times New Roman" w:hAnsi="Times New Roman" w:cs="Times New Roman"/>
          <w:lang w:val="en-AU"/>
        </w:rPr>
        <w:t xml:space="preserve"> that, in kinship as in so many other respects, Papuan languages show extraordinary diversity. Some of the more important features discussed above are summarised in Table 1.</w:t>
      </w:r>
    </w:p>
    <w:p w14:paraId="3DD537C0" w14:textId="77777777" w:rsidR="00526FE5" w:rsidRDefault="00526FE5" w:rsidP="00526FE5">
      <w:pPr>
        <w:rPr>
          <w:rFonts w:ascii="Times New Roman" w:hAnsi="Times New Roman" w:cs="Times New Roman"/>
          <w:lang w:val="en-AU"/>
        </w:rPr>
      </w:pPr>
    </w:p>
    <w:p w14:paraId="37C8A4A1" w14:textId="77777777" w:rsidR="00526FE5" w:rsidRDefault="00526FE5" w:rsidP="00526FE5">
      <w:pPr>
        <w:rPr>
          <w:rFonts w:ascii="Times New Roman" w:hAnsi="Times New Roman" w:cs="Times New Roman"/>
          <w:lang w:val="en-AU"/>
        </w:rPr>
      </w:pPr>
    </w:p>
    <w:tbl>
      <w:tblPr>
        <w:tblStyle w:val="TableGrid"/>
        <w:tblW w:w="0" w:type="auto"/>
        <w:tblLook w:val="04A0" w:firstRow="1" w:lastRow="0" w:firstColumn="1" w:lastColumn="0" w:noHBand="0" w:noVBand="1"/>
      </w:tblPr>
      <w:tblGrid>
        <w:gridCol w:w="1777"/>
        <w:gridCol w:w="1894"/>
        <w:gridCol w:w="1775"/>
        <w:gridCol w:w="1759"/>
        <w:gridCol w:w="1805"/>
      </w:tblGrid>
      <w:tr w:rsidR="00526FE5" w14:paraId="2D5465B1" w14:textId="77777777" w:rsidTr="00B91DB1">
        <w:tc>
          <w:tcPr>
            <w:tcW w:w="1777" w:type="dxa"/>
          </w:tcPr>
          <w:p w14:paraId="27609333" w14:textId="77777777" w:rsidR="00526FE5" w:rsidRDefault="00526FE5" w:rsidP="00B91DB1">
            <w:pPr>
              <w:rPr>
                <w:rFonts w:ascii="Times New Roman" w:hAnsi="Times New Roman" w:cs="Times New Roman"/>
                <w:lang w:val="en-AU"/>
              </w:rPr>
            </w:pPr>
            <w:r>
              <w:rPr>
                <w:rFonts w:ascii="Times New Roman" w:hAnsi="Times New Roman" w:cs="Times New Roman"/>
                <w:lang w:val="en-AU"/>
              </w:rPr>
              <w:t>Language</w:t>
            </w:r>
          </w:p>
        </w:tc>
        <w:tc>
          <w:tcPr>
            <w:tcW w:w="1894" w:type="dxa"/>
          </w:tcPr>
          <w:p w14:paraId="3EFBD5C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Watam</w:t>
            </w:r>
            <w:proofErr w:type="spellEnd"/>
          </w:p>
        </w:tc>
        <w:tc>
          <w:tcPr>
            <w:tcW w:w="1775" w:type="dxa"/>
          </w:tcPr>
          <w:p w14:paraId="5E4533B8"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Ekagi</w:t>
            </w:r>
            <w:proofErr w:type="spellEnd"/>
          </w:p>
        </w:tc>
        <w:tc>
          <w:tcPr>
            <w:tcW w:w="1759" w:type="dxa"/>
          </w:tcPr>
          <w:p w14:paraId="1FDE006C"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Nagovisi</w:t>
            </w:r>
            <w:proofErr w:type="spellEnd"/>
          </w:p>
        </w:tc>
        <w:tc>
          <w:tcPr>
            <w:tcW w:w="1805" w:type="dxa"/>
          </w:tcPr>
          <w:p w14:paraId="22C2FC43" w14:textId="77777777" w:rsidR="00526FE5" w:rsidRDefault="00526FE5" w:rsidP="00B91DB1">
            <w:pPr>
              <w:rPr>
                <w:rFonts w:ascii="Times New Roman" w:hAnsi="Times New Roman" w:cs="Times New Roman"/>
                <w:lang w:val="en-AU"/>
              </w:rPr>
            </w:pPr>
            <w:proofErr w:type="spellStart"/>
            <w:r>
              <w:rPr>
                <w:rFonts w:ascii="Times New Roman" w:hAnsi="Times New Roman" w:cs="Times New Roman"/>
                <w:lang w:val="en-AU"/>
              </w:rPr>
              <w:t>Nen</w:t>
            </w:r>
            <w:proofErr w:type="spellEnd"/>
            <w:r>
              <w:rPr>
                <w:rFonts w:ascii="Times New Roman" w:hAnsi="Times New Roman" w:cs="Times New Roman"/>
                <w:lang w:val="en-AU"/>
              </w:rPr>
              <w:t xml:space="preserve"> &amp; </w:t>
            </w:r>
            <w:proofErr w:type="spellStart"/>
            <w:r>
              <w:rPr>
                <w:rFonts w:ascii="Times New Roman" w:hAnsi="Times New Roman" w:cs="Times New Roman"/>
                <w:lang w:val="en-AU"/>
              </w:rPr>
              <w:t>Komnzo</w:t>
            </w:r>
            <w:proofErr w:type="spellEnd"/>
          </w:p>
        </w:tc>
      </w:tr>
      <w:tr w:rsidR="00526FE5" w14:paraId="54C45294" w14:textId="77777777" w:rsidTr="00B91DB1">
        <w:tc>
          <w:tcPr>
            <w:tcW w:w="1777" w:type="dxa"/>
          </w:tcPr>
          <w:p w14:paraId="19CDF87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Family; Region</w:t>
            </w:r>
          </w:p>
        </w:tc>
        <w:tc>
          <w:tcPr>
            <w:tcW w:w="1894" w:type="dxa"/>
          </w:tcPr>
          <w:p w14:paraId="0DC2AE4D"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Ramu</w:t>
            </w:r>
            <w:proofErr w:type="spellEnd"/>
            <w:r w:rsidRPr="00617A9F">
              <w:rPr>
                <w:rFonts w:ascii="Times New Roman" w:hAnsi="Times New Roman" w:cs="Times New Roman"/>
                <w:sz w:val="20"/>
                <w:szCs w:val="20"/>
                <w:lang w:val="en-AU"/>
              </w:rPr>
              <w:t>-Lower Sepik; Sepik</w:t>
            </w:r>
          </w:p>
        </w:tc>
        <w:tc>
          <w:tcPr>
            <w:tcW w:w="1775" w:type="dxa"/>
          </w:tcPr>
          <w:p w14:paraId="00A5801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TNG; Pania Lakes, West Papuan highlands</w:t>
            </w:r>
          </w:p>
        </w:tc>
        <w:tc>
          <w:tcPr>
            <w:tcW w:w="1759" w:type="dxa"/>
          </w:tcPr>
          <w:p w14:paraId="68309E9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Bougainville Island; South Bougainville family</w:t>
            </w:r>
          </w:p>
        </w:tc>
        <w:tc>
          <w:tcPr>
            <w:tcW w:w="1805" w:type="dxa"/>
          </w:tcPr>
          <w:p w14:paraId="2C4100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Yam, Trans-Fly region</w:t>
            </w:r>
          </w:p>
        </w:tc>
      </w:tr>
      <w:tr w:rsidR="00526FE5" w14:paraId="2F146193" w14:textId="77777777" w:rsidTr="00B91DB1">
        <w:tc>
          <w:tcPr>
            <w:tcW w:w="1777" w:type="dxa"/>
          </w:tcPr>
          <w:p w14:paraId="0AA0CE2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Patterning in +1 generation</w:t>
            </w:r>
          </w:p>
        </w:tc>
        <w:tc>
          <w:tcPr>
            <w:tcW w:w="1894" w:type="dxa"/>
          </w:tcPr>
          <w:p w14:paraId="5611BEE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775" w:type="dxa"/>
          </w:tcPr>
          <w:p w14:paraId="01D6879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Sudanese (though M/MZ and F/FB only differ by a vowel)</w:t>
            </w:r>
          </w:p>
        </w:tc>
        <w:tc>
          <w:tcPr>
            <w:tcW w:w="1759" w:type="dxa"/>
          </w:tcPr>
          <w:p w14:paraId="1E1D024D" w14:textId="77777777" w:rsidR="00526FE5"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p w14:paraId="59EE1845" w14:textId="77777777" w:rsidR="00526FE5" w:rsidRPr="00617A9F" w:rsidRDefault="00526FE5" w:rsidP="00B91DB1">
            <w:pPr>
              <w:rPr>
                <w:rFonts w:ascii="Times New Roman" w:hAnsi="Times New Roman" w:cs="Times New Roman"/>
                <w:sz w:val="20"/>
                <w:szCs w:val="20"/>
                <w:lang w:val="en-AU"/>
              </w:rPr>
            </w:pPr>
            <w:r>
              <w:rPr>
                <w:rFonts w:ascii="Times New Roman" w:hAnsi="Times New Roman" w:cs="Times New Roman"/>
                <w:sz w:val="20"/>
                <w:szCs w:val="20"/>
                <w:lang w:val="en-AU"/>
              </w:rPr>
              <w:t>(Dravidian)</w:t>
            </w:r>
          </w:p>
        </w:tc>
        <w:tc>
          <w:tcPr>
            <w:tcW w:w="1805" w:type="dxa"/>
          </w:tcPr>
          <w:p w14:paraId="1E25E6C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Iroqoian</w:t>
            </w:r>
            <w:proofErr w:type="spellEnd"/>
          </w:p>
        </w:tc>
      </w:tr>
      <w:tr w:rsidR="00526FE5" w14:paraId="6C34F696" w14:textId="77777777" w:rsidTr="00B91DB1">
        <w:tc>
          <w:tcPr>
            <w:tcW w:w="1777" w:type="dxa"/>
          </w:tcPr>
          <w:p w14:paraId="3BF01E1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Sib/cousin patterning in 0 generation</w:t>
            </w:r>
          </w:p>
        </w:tc>
        <w:tc>
          <w:tcPr>
            <w:tcW w:w="1894" w:type="dxa"/>
          </w:tcPr>
          <w:p w14:paraId="05BF42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Hawaiian</w:t>
            </w:r>
          </w:p>
        </w:tc>
        <w:tc>
          <w:tcPr>
            <w:tcW w:w="1775" w:type="dxa"/>
          </w:tcPr>
          <w:p w14:paraId="15653DC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w:t>
            </w:r>
          </w:p>
        </w:tc>
        <w:tc>
          <w:tcPr>
            <w:tcW w:w="1759" w:type="dxa"/>
          </w:tcPr>
          <w:p w14:paraId="67FFA26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Iroquoian</w:t>
            </w:r>
          </w:p>
        </w:tc>
        <w:tc>
          <w:tcPr>
            <w:tcW w:w="1805" w:type="dxa"/>
          </w:tcPr>
          <w:p w14:paraId="550642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Split: Iroquoian on paternal side, Sudanese on maternal side, special term for cousins resulting from symmet</w:t>
            </w:r>
            <w:r>
              <w:rPr>
                <w:rFonts w:ascii="Times New Roman" w:hAnsi="Times New Roman" w:cs="Times New Roman"/>
                <w:sz w:val="20"/>
                <w:szCs w:val="20"/>
                <w:lang w:val="en-AU"/>
              </w:rPr>
              <w:t>ric</w:t>
            </w:r>
            <w:r w:rsidRPr="00617A9F">
              <w:rPr>
                <w:rFonts w:ascii="Times New Roman" w:hAnsi="Times New Roman" w:cs="Times New Roman"/>
                <w:sz w:val="20"/>
                <w:szCs w:val="20"/>
                <w:lang w:val="en-AU"/>
              </w:rPr>
              <w:t>al direct sister exchange</w:t>
            </w:r>
          </w:p>
        </w:tc>
      </w:tr>
      <w:tr w:rsidR="00526FE5" w14:paraId="018BA10D" w14:textId="77777777" w:rsidTr="00B91DB1">
        <w:tc>
          <w:tcPr>
            <w:tcW w:w="1777" w:type="dxa"/>
          </w:tcPr>
          <w:p w14:paraId="46E4DBFE"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Consistency across +1 and 0 generations</w:t>
            </w:r>
          </w:p>
        </w:tc>
        <w:tc>
          <w:tcPr>
            <w:tcW w:w="1894" w:type="dxa"/>
          </w:tcPr>
          <w:p w14:paraId="54D870B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0E692DB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59" w:type="dxa"/>
          </w:tcPr>
          <w:p w14:paraId="740AB9E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805" w:type="dxa"/>
          </w:tcPr>
          <w:p w14:paraId="5A8A2A7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1AC07D12" w14:textId="77777777" w:rsidTr="00B91DB1">
        <w:tc>
          <w:tcPr>
            <w:tcW w:w="1777" w:type="dxa"/>
          </w:tcPr>
          <w:p w14:paraId="64AE1B5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lastRenderedPageBreak/>
              <w:t>Sibling dimensions</w:t>
            </w:r>
          </w:p>
        </w:tc>
        <w:tc>
          <w:tcPr>
            <w:tcW w:w="1894" w:type="dxa"/>
          </w:tcPr>
          <w:p w14:paraId="065B5AC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w:t>
            </w:r>
            <w:proofErr w:type="spellStart"/>
            <w:r w:rsidRPr="00617A9F">
              <w:rPr>
                <w:rFonts w:ascii="Times New Roman" w:hAnsi="Times New Roman" w:cs="Times New Roman"/>
                <w:sz w:val="20"/>
                <w:szCs w:val="20"/>
                <w:lang w:val="en-AU"/>
              </w:rPr>
              <w:t>mZ</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fB</w:t>
            </w:r>
            <w:proofErr w:type="spellEnd"/>
            <w:r w:rsidRPr="00617A9F">
              <w:rPr>
                <w:rFonts w:ascii="Times New Roman" w:hAnsi="Times New Roman" w:cs="Times New Roman"/>
                <w:sz w:val="20"/>
                <w:szCs w:val="20"/>
                <w:lang w:val="en-AU"/>
              </w:rPr>
              <w:t>, elder vs younger same-sex sib</w:t>
            </w:r>
          </w:p>
        </w:tc>
        <w:tc>
          <w:tcPr>
            <w:tcW w:w="1775" w:type="dxa"/>
          </w:tcPr>
          <w:p w14:paraId="79B67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4-way: opposite-sex sib, </w:t>
            </w:r>
            <w:proofErr w:type="spellStart"/>
            <w:r w:rsidRPr="00617A9F">
              <w:rPr>
                <w:rFonts w:ascii="Times New Roman" w:hAnsi="Times New Roman" w:cs="Times New Roman"/>
                <w:sz w:val="20"/>
                <w:szCs w:val="20"/>
                <w:lang w:val="en-AU"/>
              </w:rPr>
              <w:t>meB</w:t>
            </w:r>
            <w:proofErr w:type="spellEnd"/>
            <w:r w:rsidRPr="00617A9F">
              <w:rPr>
                <w:rFonts w:ascii="Times New Roman" w:hAnsi="Times New Roman" w:cs="Times New Roman"/>
                <w:sz w:val="20"/>
                <w:szCs w:val="20"/>
                <w:lang w:val="en-AU"/>
              </w:rPr>
              <w:t xml:space="preserve">, </w:t>
            </w:r>
            <w:proofErr w:type="spellStart"/>
            <w:r w:rsidRPr="00617A9F">
              <w:rPr>
                <w:rFonts w:ascii="Times New Roman" w:hAnsi="Times New Roman" w:cs="Times New Roman"/>
                <w:sz w:val="20"/>
                <w:szCs w:val="20"/>
                <w:lang w:val="en-AU"/>
              </w:rPr>
              <w:t>feZ</w:t>
            </w:r>
            <w:proofErr w:type="spellEnd"/>
            <w:r w:rsidRPr="00617A9F">
              <w:rPr>
                <w:rFonts w:ascii="Times New Roman" w:hAnsi="Times New Roman" w:cs="Times New Roman"/>
                <w:sz w:val="20"/>
                <w:szCs w:val="20"/>
                <w:lang w:val="en-AU"/>
              </w:rPr>
              <w:t>, younger same-sex sib</w:t>
            </w:r>
          </w:p>
        </w:tc>
        <w:tc>
          <w:tcPr>
            <w:tcW w:w="1759" w:type="dxa"/>
          </w:tcPr>
          <w:p w14:paraId="6787AA84"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4-way: gender of ref x relative age</w:t>
            </w:r>
          </w:p>
        </w:tc>
        <w:tc>
          <w:tcPr>
            <w:tcW w:w="1805" w:type="dxa"/>
          </w:tcPr>
          <w:p w14:paraId="5AA583D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Basic older vs younger sib distinction, with secondary possibility of male-referent vs female-referent distinction</w:t>
            </w:r>
          </w:p>
        </w:tc>
      </w:tr>
      <w:tr w:rsidR="00526FE5" w14:paraId="3A021D26" w14:textId="77777777" w:rsidTr="00B91DB1">
        <w:tc>
          <w:tcPr>
            <w:tcW w:w="1777" w:type="dxa"/>
          </w:tcPr>
          <w:p w14:paraId="658ACF7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 vs matrilineal social organisation</w:t>
            </w:r>
          </w:p>
        </w:tc>
        <w:tc>
          <w:tcPr>
            <w:tcW w:w="1894" w:type="dxa"/>
          </w:tcPr>
          <w:p w14:paraId="1945DD5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w:t>
            </w:r>
          </w:p>
        </w:tc>
        <w:tc>
          <w:tcPr>
            <w:tcW w:w="1775" w:type="dxa"/>
          </w:tcPr>
          <w:p w14:paraId="2849865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c>
          <w:tcPr>
            <w:tcW w:w="1759" w:type="dxa"/>
          </w:tcPr>
          <w:p w14:paraId="27B447E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Matrilineal</w:t>
            </w:r>
          </w:p>
        </w:tc>
        <w:tc>
          <w:tcPr>
            <w:tcW w:w="1805" w:type="dxa"/>
          </w:tcPr>
          <w:p w14:paraId="4A36F92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Patrilineal</w:t>
            </w:r>
          </w:p>
        </w:tc>
      </w:tr>
      <w:tr w:rsidR="00526FE5" w14:paraId="77D31CFF" w14:textId="77777777" w:rsidTr="00B91DB1">
        <w:tc>
          <w:tcPr>
            <w:tcW w:w="1777" w:type="dxa"/>
          </w:tcPr>
          <w:p w14:paraId="7E25008F" w14:textId="77777777" w:rsidR="00526FE5" w:rsidRPr="00617A9F" w:rsidRDefault="00526FE5" w:rsidP="00B91DB1">
            <w:pPr>
              <w:rPr>
                <w:rFonts w:ascii="Times New Roman" w:hAnsi="Times New Roman" w:cs="Times New Roman"/>
                <w:sz w:val="20"/>
                <w:szCs w:val="20"/>
                <w:lang w:val="en-AU"/>
              </w:rPr>
            </w:pPr>
            <w:proofErr w:type="spellStart"/>
            <w:r w:rsidRPr="00617A9F">
              <w:rPr>
                <w:rFonts w:ascii="Times New Roman" w:hAnsi="Times New Roman" w:cs="Times New Roman"/>
                <w:sz w:val="20"/>
                <w:szCs w:val="20"/>
                <w:lang w:val="en-AU"/>
              </w:rPr>
              <w:t>Grandkin</w:t>
            </w:r>
            <w:proofErr w:type="spellEnd"/>
          </w:p>
        </w:tc>
        <w:tc>
          <w:tcPr>
            <w:tcW w:w="1894" w:type="dxa"/>
          </w:tcPr>
          <w:p w14:paraId="6C93724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Not self-</w:t>
            </w:r>
            <w:proofErr w:type="gramStart"/>
            <w:r w:rsidRPr="00617A9F">
              <w:rPr>
                <w:rFonts w:ascii="Times New Roman" w:hAnsi="Times New Roman" w:cs="Times New Roman"/>
                <w:sz w:val="20"/>
                <w:szCs w:val="20"/>
                <w:lang w:val="en-AU"/>
              </w:rPr>
              <w:t>reciprocal;</w:t>
            </w:r>
            <w:proofErr w:type="gramEnd"/>
            <w:r w:rsidRPr="00617A9F">
              <w:rPr>
                <w:rFonts w:ascii="Times New Roman" w:hAnsi="Times New Roman" w:cs="Times New Roman"/>
                <w:sz w:val="20"/>
                <w:szCs w:val="20"/>
                <w:lang w:val="en-AU"/>
              </w:rPr>
              <w:t xml:space="preserve"> maternal and paternal subtypes not distinguished</w:t>
            </w:r>
          </w:p>
        </w:tc>
        <w:tc>
          <w:tcPr>
            <w:tcW w:w="1775" w:type="dxa"/>
          </w:tcPr>
          <w:p w14:paraId="6F93B8E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w:t>
            </w:r>
            <w:proofErr w:type="gramStart"/>
            <w:r w:rsidRPr="00617A9F">
              <w:rPr>
                <w:rFonts w:ascii="Times New Roman" w:hAnsi="Times New Roman" w:cs="Times New Roman"/>
                <w:sz w:val="20"/>
                <w:szCs w:val="20"/>
                <w:lang w:val="en-AU"/>
              </w:rPr>
              <w:t>reciprocal;</w:t>
            </w:r>
            <w:proofErr w:type="gramEnd"/>
            <w:r w:rsidRPr="00617A9F">
              <w:rPr>
                <w:rFonts w:ascii="Times New Roman" w:hAnsi="Times New Roman" w:cs="Times New Roman"/>
                <w:sz w:val="20"/>
                <w:szCs w:val="20"/>
                <w:lang w:val="en-AU"/>
              </w:rPr>
              <w:t xml:space="preserve"> maternal and paternal subtypes not distinguished</w:t>
            </w:r>
          </w:p>
        </w:tc>
        <w:tc>
          <w:tcPr>
            <w:tcW w:w="1759" w:type="dxa"/>
          </w:tcPr>
          <w:p w14:paraId="1128544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Paternal grandparents = older siblings; maternal grandparents = older sib-in-laws</w:t>
            </w:r>
          </w:p>
        </w:tc>
        <w:tc>
          <w:tcPr>
            <w:tcW w:w="1805" w:type="dxa"/>
          </w:tcPr>
          <w:p w14:paraId="5336C93D"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w:t>
            </w:r>
            <w:proofErr w:type="gramStart"/>
            <w:r w:rsidRPr="00617A9F">
              <w:rPr>
                <w:rFonts w:ascii="Times New Roman" w:hAnsi="Times New Roman" w:cs="Times New Roman"/>
                <w:sz w:val="20"/>
                <w:szCs w:val="20"/>
                <w:lang w:val="en-AU"/>
              </w:rPr>
              <w:t>reciprocal;</w:t>
            </w:r>
            <w:proofErr w:type="gramEnd"/>
            <w:r w:rsidRPr="00617A9F">
              <w:rPr>
                <w:rFonts w:ascii="Times New Roman" w:hAnsi="Times New Roman" w:cs="Times New Roman"/>
                <w:sz w:val="20"/>
                <w:szCs w:val="20"/>
                <w:lang w:val="en-AU"/>
              </w:rPr>
              <w:t xml:space="preserve"> maternal and paternal subtypes not distinguished</w:t>
            </w:r>
          </w:p>
        </w:tc>
      </w:tr>
      <w:tr w:rsidR="00526FE5" w14:paraId="3FEBF06A" w14:textId="77777777" w:rsidTr="00B91DB1">
        <w:tc>
          <w:tcPr>
            <w:tcW w:w="1777" w:type="dxa"/>
          </w:tcPr>
          <w:p w14:paraId="790C5BC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±3 and ±4 generation terms?</w:t>
            </w:r>
          </w:p>
        </w:tc>
        <w:tc>
          <w:tcPr>
            <w:tcW w:w="1894" w:type="dxa"/>
          </w:tcPr>
          <w:p w14:paraId="6A2A700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75" w:type="dxa"/>
          </w:tcPr>
          <w:p w14:paraId="7917E0E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241BF88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Extend upwards on 2-generation cycle,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M=MMM</w:t>
            </w:r>
          </w:p>
        </w:tc>
        <w:tc>
          <w:tcPr>
            <w:tcW w:w="1805" w:type="dxa"/>
          </w:tcPr>
          <w:p w14:paraId="601926A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r>
      <w:tr w:rsidR="00526FE5" w14:paraId="389F6B16" w14:textId="77777777" w:rsidTr="00B91DB1">
        <w:tc>
          <w:tcPr>
            <w:tcW w:w="1777" w:type="dxa"/>
          </w:tcPr>
          <w:p w14:paraId="5972EAF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Number of affine terms</w:t>
            </w:r>
          </w:p>
        </w:tc>
        <w:tc>
          <w:tcPr>
            <w:tcW w:w="1894" w:type="dxa"/>
          </w:tcPr>
          <w:p w14:paraId="28AE2655"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[Wolfgang to </w:t>
            </w:r>
            <w:proofErr w:type="spellStart"/>
            <w:r w:rsidRPr="00617A9F">
              <w:rPr>
                <w:rFonts w:ascii="Times New Roman" w:hAnsi="Times New Roman" w:cs="Times New Roman"/>
                <w:sz w:val="20"/>
                <w:szCs w:val="20"/>
                <w:lang w:val="en-AU"/>
              </w:rPr>
              <w:t>folow</w:t>
            </w:r>
            <w:proofErr w:type="spellEnd"/>
            <w:r w:rsidRPr="00617A9F">
              <w:rPr>
                <w:rFonts w:ascii="Times New Roman" w:hAnsi="Times New Roman" w:cs="Times New Roman"/>
                <w:sz w:val="20"/>
                <w:szCs w:val="20"/>
                <w:lang w:val="en-AU"/>
              </w:rPr>
              <w:t xml:space="preserve"> up?]</w:t>
            </w:r>
          </w:p>
        </w:tc>
        <w:tc>
          <w:tcPr>
            <w:tcW w:w="1775" w:type="dxa"/>
          </w:tcPr>
          <w:p w14:paraId="3C0161B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Spouse (+ order of marriage for cowives); </w:t>
            </w:r>
            <w:proofErr w:type="gramStart"/>
            <w:r w:rsidRPr="00617A9F">
              <w:rPr>
                <w:rFonts w:ascii="Times New Roman" w:hAnsi="Times New Roman" w:cs="Times New Roman"/>
                <w:sz w:val="20"/>
                <w:szCs w:val="20"/>
                <w:lang w:val="en-AU"/>
              </w:rPr>
              <w:t>co-sibling in law</w:t>
            </w:r>
            <w:proofErr w:type="gramEnd"/>
            <w:r w:rsidRPr="00617A9F">
              <w:rPr>
                <w:rFonts w:ascii="Times New Roman" w:hAnsi="Times New Roman" w:cs="Times New Roman"/>
                <w:sz w:val="20"/>
                <w:szCs w:val="20"/>
                <w:lang w:val="en-AU"/>
              </w:rPr>
              <w:t>, uncle-in-law, aunt-in-law; opposite-sex-sibling-in-law; one further vaguer term</w:t>
            </w:r>
          </w:p>
        </w:tc>
        <w:tc>
          <w:tcPr>
            <w:tcW w:w="1759" w:type="dxa"/>
          </w:tcPr>
          <w:p w14:paraId="1C0EBDB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Affinal terms generally polysemous with structurally equivalent consanguineal terms, </w:t>
            </w:r>
            <w:proofErr w:type="gramStart"/>
            <w:r w:rsidRPr="00617A9F">
              <w:rPr>
                <w:rFonts w:ascii="Times New Roman" w:hAnsi="Times New Roman" w:cs="Times New Roman"/>
                <w:sz w:val="20"/>
                <w:szCs w:val="20"/>
                <w:lang w:val="en-AU"/>
              </w:rPr>
              <w:t>e.g.</w:t>
            </w:r>
            <w:proofErr w:type="gramEnd"/>
            <w:r w:rsidRPr="00617A9F">
              <w:rPr>
                <w:rFonts w:ascii="Times New Roman" w:hAnsi="Times New Roman" w:cs="Times New Roman"/>
                <w:sz w:val="20"/>
                <w:szCs w:val="20"/>
                <w:lang w:val="en-AU"/>
              </w:rPr>
              <w:t xml:space="preserve"> MB=HF, FZ=WM</w:t>
            </w:r>
          </w:p>
        </w:tc>
        <w:tc>
          <w:tcPr>
            <w:tcW w:w="1805" w:type="dxa"/>
          </w:tcPr>
          <w:p w14:paraId="7C8FEDB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Rich set, none overlapping with </w:t>
            </w:r>
            <w:proofErr w:type="spellStart"/>
            <w:r w:rsidRPr="00617A9F">
              <w:rPr>
                <w:rFonts w:ascii="Times New Roman" w:hAnsi="Times New Roman" w:cs="Times New Roman"/>
                <w:sz w:val="20"/>
                <w:szCs w:val="20"/>
                <w:lang w:val="en-AU"/>
              </w:rPr>
              <w:t>consanguineals</w:t>
            </w:r>
            <w:proofErr w:type="spellEnd"/>
            <w:r w:rsidRPr="00617A9F">
              <w:rPr>
                <w:rFonts w:ascii="Times New Roman" w:hAnsi="Times New Roman" w:cs="Times New Roman"/>
                <w:sz w:val="20"/>
                <w:szCs w:val="20"/>
                <w:lang w:val="en-AU"/>
              </w:rPr>
              <w:t>: H, W, WZH, WB=ZH (consummated sister exchange), WB (no sister exchange), WF/DH, HW</w:t>
            </w:r>
          </w:p>
        </w:tc>
      </w:tr>
      <w:tr w:rsidR="00526FE5" w14:paraId="0A29CF82" w14:textId="77777777" w:rsidTr="00B91DB1">
        <w:tc>
          <w:tcPr>
            <w:tcW w:w="1777" w:type="dxa"/>
          </w:tcPr>
          <w:p w14:paraId="56DBEA28"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Self-reciprocal cross-</w:t>
            </w:r>
            <w:proofErr w:type="spellStart"/>
            <w:r w:rsidRPr="00617A9F">
              <w:rPr>
                <w:rFonts w:ascii="Times New Roman" w:hAnsi="Times New Roman" w:cs="Times New Roman"/>
                <w:sz w:val="20"/>
                <w:szCs w:val="20"/>
                <w:lang w:val="en-AU"/>
              </w:rPr>
              <w:t>nuncle</w:t>
            </w:r>
            <w:proofErr w:type="spellEnd"/>
            <w:r w:rsidRPr="00617A9F">
              <w:rPr>
                <w:rFonts w:ascii="Times New Roman" w:hAnsi="Times New Roman" w:cs="Times New Roman"/>
                <w:sz w:val="20"/>
                <w:szCs w:val="20"/>
                <w:lang w:val="en-AU"/>
              </w:rPr>
              <w:t xml:space="preserve"> terms?</w:t>
            </w:r>
          </w:p>
        </w:tc>
        <w:tc>
          <w:tcPr>
            <w:tcW w:w="1894" w:type="dxa"/>
          </w:tcPr>
          <w:p w14:paraId="4DB2DF1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No </w:t>
            </w:r>
          </w:p>
        </w:tc>
        <w:tc>
          <w:tcPr>
            <w:tcW w:w="1775" w:type="dxa"/>
          </w:tcPr>
          <w:p w14:paraId="62255809"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c>
          <w:tcPr>
            <w:tcW w:w="1759" w:type="dxa"/>
          </w:tcPr>
          <w:p w14:paraId="4DAF3393"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555A743B"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w:t>
            </w:r>
          </w:p>
        </w:tc>
      </w:tr>
      <w:tr w:rsidR="00526FE5" w14:paraId="4FA6EDBF" w14:textId="77777777" w:rsidTr="00B91DB1">
        <w:tc>
          <w:tcPr>
            <w:tcW w:w="1777" w:type="dxa"/>
          </w:tcPr>
          <w:p w14:paraId="010A5A10"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Skewing?</w:t>
            </w:r>
          </w:p>
        </w:tc>
        <w:tc>
          <w:tcPr>
            <w:tcW w:w="1894" w:type="dxa"/>
          </w:tcPr>
          <w:p w14:paraId="052DD542"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775" w:type="dxa"/>
          </w:tcPr>
          <w:p w14:paraId="4A5AF65B" w14:textId="77777777" w:rsidR="00526FE5" w:rsidRPr="00617A9F" w:rsidRDefault="00526FE5" w:rsidP="00B91DB1">
            <w:pPr>
              <w:rPr>
                <w:rFonts w:ascii="Times New Roman" w:hAnsi="Times New Roman" w:cs="Times New Roman"/>
                <w:sz w:val="20"/>
                <w:szCs w:val="20"/>
                <w:lang w:val="en-AU"/>
              </w:rPr>
            </w:pPr>
          </w:p>
        </w:tc>
        <w:tc>
          <w:tcPr>
            <w:tcW w:w="1759" w:type="dxa"/>
          </w:tcPr>
          <w:p w14:paraId="1EA9DAEF"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No</w:t>
            </w:r>
          </w:p>
        </w:tc>
        <w:tc>
          <w:tcPr>
            <w:tcW w:w="1805" w:type="dxa"/>
          </w:tcPr>
          <w:p w14:paraId="7540BD31"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Yes, from MB, based on term WZH that he would use to refer to your F</w:t>
            </w:r>
          </w:p>
        </w:tc>
      </w:tr>
      <w:tr w:rsidR="00526FE5" w14:paraId="766F8F88" w14:textId="77777777" w:rsidTr="00B91DB1">
        <w:tc>
          <w:tcPr>
            <w:tcW w:w="1777" w:type="dxa"/>
          </w:tcPr>
          <w:p w14:paraId="51FB966C"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Other special features</w:t>
            </w:r>
          </w:p>
        </w:tc>
        <w:tc>
          <w:tcPr>
            <w:tcW w:w="1894" w:type="dxa"/>
          </w:tcPr>
          <w:p w14:paraId="3BC68580" w14:textId="77777777" w:rsidR="00526FE5" w:rsidRPr="00617A9F" w:rsidRDefault="00526FE5" w:rsidP="00B91DB1">
            <w:pPr>
              <w:rPr>
                <w:rFonts w:ascii="Times New Roman" w:hAnsi="Times New Roman" w:cs="Times New Roman"/>
                <w:sz w:val="20"/>
                <w:szCs w:val="20"/>
                <w:lang w:val="en-AU"/>
              </w:rPr>
            </w:pPr>
          </w:p>
        </w:tc>
        <w:tc>
          <w:tcPr>
            <w:tcW w:w="1775" w:type="dxa"/>
          </w:tcPr>
          <w:p w14:paraId="49FC584A"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 xml:space="preserve">Order terms in cowives, </w:t>
            </w:r>
            <w:proofErr w:type="gramStart"/>
            <w:r w:rsidRPr="00617A9F">
              <w:rPr>
                <w:rFonts w:ascii="Times New Roman" w:hAnsi="Times New Roman" w:cs="Times New Roman"/>
                <w:sz w:val="20"/>
                <w:szCs w:val="20"/>
                <w:lang w:val="en-AU"/>
              </w:rPr>
              <w:t>children</w:t>
            </w:r>
            <w:proofErr w:type="gramEnd"/>
            <w:r w:rsidRPr="00617A9F">
              <w:rPr>
                <w:rFonts w:ascii="Times New Roman" w:hAnsi="Times New Roman" w:cs="Times New Roman"/>
                <w:sz w:val="20"/>
                <w:szCs w:val="20"/>
                <w:lang w:val="en-AU"/>
              </w:rPr>
              <w:t xml:space="preserve"> and grandchildren terms</w:t>
            </w:r>
          </w:p>
        </w:tc>
        <w:tc>
          <w:tcPr>
            <w:tcW w:w="1759" w:type="dxa"/>
          </w:tcPr>
          <w:p w14:paraId="70D3F216"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Extension of sib terms to sib-in-law terms, inconsistently with rest of system</w:t>
            </w:r>
          </w:p>
        </w:tc>
        <w:tc>
          <w:tcPr>
            <w:tcW w:w="1805" w:type="dxa"/>
          </w:tcPr>
          <w:p w14:paraId="0DFB22B7" w14:textId="77777777" w:rsidR="00526FE5" w:rsidRPr="00617A9F" w:rsidRDefault="00526FE5" w:rsidP="00B91DB1">
            <w:pPr>
              <w:rPr>
                <w:rFonts w:ascii="Times New Roman" w:hAnsi="Times New Roman" w:cs="Times New Roman"/>
                <w:sz w:val="20"/>
                <w:szCs w:val="20"/>
                <w:lang w:val="en-AU"/>
              </w:rPr>
            </w:pPr>
            <w:r w:rsidRPr="00617A9F">
              <w:rPr>
                <w:rFonts w:ascii="Times New Roman" w:hAnsi="Times New Roman" w:cs="Times New Roman"/>
                <w:sz w:val="20"/>
                <w:szCs w:val="20"/>
                <w:lang w:val="en-AU"/>
              </w:rPr>
              <w:t>Special terminological sets for relations resulting from symmetrical sister-exchanges</w:t>
            </w:r>
          </w:p>
        </w:tc>
      </w:tr>
    </w:tbl>
    <w:p w14:paraId="30E2586E" w14:textId="77777777" w:rsidR="00526FE5" w:rsidRDefault="00526FE5" w:rsidP="00526FE5">
      <w:pPr>
        <w:rPr>
          <w:rFonts w:ascii="Times New Roman" w:hAnsi="Times New Roman" w:cs="Times New Roman"/>
          <w:lang w:val="en-AU"/>
        </w:rPr>
      </w:pPr>
    </w:p>
    <w:p w14:paraId="76674FE5" w14:textId="77777777" w:rsidR="00526FE5" w:rsidRDefault="00526FE5" w:rsidP="00526FE5">
      <w:pPr>
        <w:rPr>
          <w:rFonts w:ascii="Times New Roman" w:hAnsi="Times New Roman" w:cs="Times New Roman"/>
          <w:lang w:val="en-AU"/>
        </w:rPr>
      </w:pPr>
      <w:r>
        <w:rPr>
          <w:rFonts w:ascii="Times New Roman" w:hAnsi="Times New Roman" w:cs="Times New Roman"/>
          <w:lang w:val="en-AU"/>
        </w:rPr>
        <w:t xml:space="preserve">Table 1. Summary of main features of the four kinship systems </w:t>
      </w:r>
      <w:proofErr w:type="gramStart"/>
      <w:r>
        <w:rPr>
          <w:rFonts w:ascii="Times New Roman" w:hAnsi="Times New Roman" w:cs="Times New Roman"/>
          <w:lang w:val="en-AU"/>
        </w:rPr>
        <w:t>surveyed</w:t>
      </w:r>
      <w:proofErr w:type="gramEnd"/>
    </w:p>
    <w:p w14:paraId="7470FF85" w14:textId="77777777" w:rsidR="00526FE5" w:rsidRPr="00033959" w:rsidRDefault="00526FE5" w:rsidP="00526FE5">
      <w:pPr>
        <w:rPr>
          <w:rFonts w:ascii="Times New Roman" w:hAnsi="Times New Roman" w:cs="Times New Roman"/>
          <w:lang w:val="en-AU"/>
        </w:rPr>
      </w:pPr>
    </w:p>
    <w:p w14:paraId="2E0790EC" w14:textId="77777777" w:rsidR="00526FE5" w:rsidRDefault="00526FE5" w:rsidP="00526FE5">
      <w:pPr>
        <w:rPr>
          <w:rFonts w:ascii="Times New Roman" w:hAnsi="Times New Roman" w:cs="Times New Roman"/>
          <w:lang w:val="en-AU"/>
        </w:rPr>
      </w:pPr>
      <w:r>
        <w:rPr>
          <w:rFonts w:ascii="Times New Roman" w:hAnsi="Times New Roman" w:cs="Times New Roman"/>
          <w:lang w:val="en-AU"/>
        </w:rPr>
        <w:t xml:space="preserve">What Table 1 shows clearly is that NO feature in this table is the same across all languages of our </w:t>
      </w:r>
      <w:proofErr w:type="gramStart"/>
      <w:r>
        <w:rPr>
          <w:rFonts w:ascii="Times New Roman" w:hAnsi="Times New Roman" w:cs="Times New Roman"/>
          <w:lang w:val="en-AU"/>
        </w:rPr>
        <w:t>mini-sample</w:t>
      </w:r>
      <w:proofErr w:type="gramEnd"/>
      <w:r>
        <w:rPr>
          <w:rFonts w:ascii="Times New Roman" w:hAnsi="Times New Roman" w:cs="Times New Roman"/>
          <w:lang w:val="en-AU"/>
        </w:rPr>
        <w:t xml:space="preserve">. But to misquote Animal Farm, we could say that ‘all Papuan languages are different, but some are more different than others’ – this applies clearly to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here, which in many respects is much more like a typical Australian kinship system than a Papuan one, and it has a clear matrilineal social organisation where the others are strongly patrilineal. Even looking at the other languages, great diversity is evident: in the parent’s generation, there are typical Iroquoian systems (</w:t>
      </w:r>
      <w:proofErr w:type="spellStart"/>
      <w:r>
        <w:rPr>
          <w:rFonts w:ascii="Times New Roman" w:hAnsi="Times New Roman" w:cs="Times New Roman"/>
          <w:lang w:val="en-AU"/>
        </w:rPr>
        <w:t>Watam</w:t>
      </w:r>
      <w:proofErr w:type="spellEnd"/>
      <w:r>
        <w:rPr>
          <w:rFonts w:ascii="Times New Roman" w:hAnsi="Times New Roman" w:cs="Times New Roman"/>
          <w:lang w:val="en-AU"/>
        </w:rPr>
        <w:t>), mixed Iroquoian/Sudanese ones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and the specific subtype of Iroquoian known as Dravidian, where FB=HF (</w:t>
      </w:r>
      <w:proofErr w:type="spellStart"/>
      <w:r>
        <w:rPr>
          <w:rFonts w:ascii="Times New Roman" w:hAnsi="Times New Roman" w:cs="Times New Roman"/>
          <w:lang w:val="en-AU"/>
        </w:rPr>
        <w:t>Nagovisi</w:t>
      </w:r>
      <w:proofErr w:type="spellEnd"/>
      <w:r>
        <w:rPr>
          <w:rFonts w:ascii="Times New Roman" w:hAnsi="Times New Roman" w:cs="Times New Roman"/>
          <w:lang w:val="en-AU"/>
        </w:rPr>
        <w:t>); in ego’s generation there are typical Iroquoian systems (</w:t>
      </w:r>
      <w:proofErr w:type="spellStart"/>
      <w:r>
        <w:rPr>
          <w:rFonts w:ascii="Times New Roman" w:hAnsi="Times New Roman" w:cs="Times New Roman"/>
          <w:lang w:val="en-AU"/>
        </w:rPr>
        <w:t>Nagovisi</w:t>
      </w:r>
      <w:proofErr w:type="spellEnd"/>
      <w:r>
        <w:rPr>
          <w:rFonts w:ascii="Times New Roman" w:hAnsi="Times New Roman" w:cs="Times New Roman"/>
          <w:lang w:val="en-AU"/>
        </w:rPr>
        <w:t>), Hawaiian (</w:t>
      </w:r>
      <w:proofErr w:type="spellStart"/>
      <w:r>
        <w:rPr>
          <w:rFonts w:ascii="Times New Roman" w:hAnsi="Times New Roman" w:cs="Times New Roman"/>
          <w:lang w:val="en-AU"/>
        </w:rPr>
        <w:t>Watam</w:t>
      </w:r>
      <w:proofErr w:type="spellEnd"/>
      <w:r>
        <w:rPr>
          <w:rFonts w:ascii="Times New Roman" w:hAnsi="Times New Roman" w:cs="Times New Roman"/>
          <w:lang w:val="en-AU"/>
        </w:rPr>
        <w:t>), and split systems which are Dravidian on the paternal side but Sudanese on the maternal side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Self-reciprocal </w:t>
      </w:r>
      <w:proofErr w:type="spellStart"/>
      <w:r>
        <w:rPr>
          <w:rFonts w:ascii="Times New Roman" w:hAnsi="Times New Roman" w:cs="Times New Roman"/>
          <w:lang w:val="en-AU"/>
        </w:rPr>
        <w:t>nuncle</w:t>
      </w:r>
      <w:proofErr w:type="spellEnd"/>
      <w:r>
        <w:rPr>
          <w:rFonts w:ascii="Times New Roman" w:hAnsi="Times New Roman" w:cs="Times New Roman"/>
          <w:lang w:val="en-AU"/>
        </w:rPr>
        <w:t xml:space="preserve"> terms (MB=BC) are found in </w:t>
      </w:r>
      <w:proofErr w:type="spellStart"/>
      <w:r>
        <w:rPr>
          <w:rFonts w:ascii="Times New Roman" w:hAnsi="Times New Roman" w:cs="Times New Roman"/>
          <w:lang w:val="en-AU"/>
        </w:rPr>
        <w:lastRenderedPageBreak/>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self-reciprocal </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terms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Nen</w:t>
      </w:r>
      <w:proofErr w:type="spellEnd"/>
      <w:r>
        <w:rPr>
          <w:rFonts w:ascii="Times New Roman" w:hAnsi="Times New Roman" w:cs="Times New Roman"/>
          <w:lang w:val="en-AU"/>
        </w:rPr>
        <w:t>/</w:t>
      </w:r>
      <w:proofErr w:type="spellStart"/>
      <w:r>
        <w:rPr>
          <w:rFonts w:ascii="Times New Roman" w:hAnsi="Times New Roman" w:cs="Times New Roman"/>
          <w:lang w:val="en-AU"/>
        </w:rPr>
        <w:t>Komnzo</w:t>
      </w:r>
      <w:proofErr w:type="spellEnd"/>
      <w:r>
        <w:rPr>
          <w:rFonts w:ascii="Times New Roman" w:hAnsi="Times New Roman" w:cs="Times New Roman"/>
          <w:lang w:val="en-AU"/>
        </w:rPr>
        <w:t xml:space="preserve"> but not the others; dedicated terms for great-</w:t>
      </w:r>
      <w:proofErr w:type="spellStart"/>
      <w:r>
        <w:rPr>
          <w:rFonts w:ascii="Times New Roman" w:hAnsi="Times New Roman" w:cs="Times New Roman"/>
          <w:lang w:val="en-AU"/>
        </w:rPr>
        <w:t>grandkin</w:t>
      </w:r>
      <w:proofErr w:type="spellEnd"/>
      <w:r>
        <w:rPr>
          <w:rFonts w:ascii="Times New Roman" w:hAnsi="Times New Roman" w:cs="Times New Roman"/>
          <w:lang w:val="en-AU"/>
        </w:rPr>
        <w:t>, and for great-great-</w:t>
      </w:r>
      <w:proofErr w:type="spellStart"/>
      <w:r>
        <w:rPr>
          <w:rFonts w:ascii="Times New Roman" w:hAnsi="Times New Roman" w:cs="Times New Roman"/>
          <w:lang w:val="en-AU"/>
        </w:rPr>
        <w:t>grandkin</w:t>
      </w:r>
      <w:proofErr w:type="spellEnd"/>
      <w:r>
        <w:rPr>
          <w:rFonts w:ascii="Times New Roman" w:hAnsi="Times New Roman" w:cs="Times New Roman"/>
          <w:lang w:val="en-AU"/>
        </w:rPr>
        <w:t xml:space="preserve">, in </w:t>
      </w:r>
      <w:proofErr w:type="spellStart"/>
      <w:r>
        <w:rPr>
          <w:rFonts w:ascii="Times New Roman" w:hAnsi="Times New Roman" w:cs="Times New Roman"/>
          <w:lang w:val="en-AU"/>
        </w:rPr>
        <w:t>Ekagi</w:t>
      </w:r>
      <w:proofErr w:type="spellEnd"/>
      <w:r>
        <w:rPr>
          <w:rFonts w:ascii="Times New Roman" w:hAnsi="Times New Roman" w:cs="Times New Roman"/>
          <w:lang w:val="en-AU"/>
        </w:rPr>
        <w:t xml:space="preserve"> and </w:t>
      </w:r>
      <w:proofErr w:type="spellStart"/>
      <w:r>
        <w:rPr>
          <w:rFonts w:ascii="Times New Roman" w:hAnsi="Times New Roman" w:cs="Times New Roman"/>
          <w:lang w:val="en-AU"/>
        </w:rPr>
        <w:t>Watam</w:t>
      </w:r>
      <w:proofErr w:type="spellEnd"/>
      <w:r>
        <w:rPr>
          <w:rFonts w:ascii="Times New Roman" w:hAnsi="Times New Roman" w:cs="Times New Roman"/>
          <w:lang w:val="en-AU"/>
        </w:rPr>
        <w:t xml:space="preserve"> but not the others. Sibling terms, though averaging around a 4-way distinction, make this on </w:t>
      </w:r>
      <w:proofErr w:type="gramStart"/>
      <w:r>
        <w:rPr>
          <w:rFonts w:ascii="Times New Roman" w:hAnsi="Times New Roman" w:cs="Times New Roman"/>
          <w:lang w:val="en-AU"/>
        </w:rPr>
        <w:t>a number of</w:t>
      </w:r>
      <w:proofErr w:type="gramEnd"/>
      <w:r>
        <w:rPr>
          <w:rFonts w:ascii="Times New Roman" w:hAnsi="Times New Roman" w:cs="Times New Roman"/>
          <w:lang w:val="en-AU"/>
        </w:rPr>
        <w:t xml:space="preserve"> different criteria. </w:t>
      </w:r>
      <w:proofErr w:type="spellStart"/>
      <w:r>
        <w:rPr>
          <w:rFonts w:ascii="Times New Roman" w:hAnsi="Times New Roman" w:cs="Times New Roman"/>
          <w:lang w:val="en-AU"/>
        </w:rPr>
        <w:t>Nagovisi</w:t>
      </w:r>
      <w:proofErr w:type="spellEnd"/>
      <w:r>
        <w:rPr>
          <w:rFonts w:ascii="Times New Roman" w:hAnsi="Times New Roman" w:cs="Times New Roman"/>
          <w:lang w:val="en-AU"/>
        </w:rPr>
        <w:t xml:space="preserve"> does not have distinct affine terms, recycling consanguineal terms, but all the others maintain a strict distinction between consanguineal and affinal terms and make rich sets of affinal distinctions.</w:t>
      </w:r>
    </w:p>
    <w:p w14:paraId="734F6E18" w14:textId="77777777" w:rsidR="00526FE5" w:rsidRDefault="00526FE5" w:rsidP="00526FE5">
      <w:pPr>
        <w:rPr>
          <w:rFonts w:ascii="Times New Roman" w:hAnsi="Times New Roman" w:cs="Times New Roman"/>
          <w:lang w:val="en-AU"/>
        </w:rPr>
      </w:pPr>
      <w:r>
        <w:rPr>
          <w:rFonts w:ascii="Times New Roman" w:hAnsi="Times New Roman" w:cs="Times New Roman"/>
          <w:lang w:val="en-AU"/>
        </w:rPr>
        <w:tab/>
        <w:t xml:space="preserve">This short comparison of four cameos should give an initial picture of just how different Papuan kinship systems are. But to make this more systematic – and avoid accusations of cherry-picking – we need to broaden out our sample. To do this in anything less than a multivolume encyclopaedia we need to strategically pick out a few </w:t>
      </w:r>
      <w:proofErr w:type="spellStart"/>
      <w:r>
        <w:rPr>
          <w:rFonts w:ascii="Times New Roman" w:hAnsi="Times New Roman" w:cs="Times New Roman"/>
          <w:lang w:val="en-AU"/>
        </w:rPr>
        <w:t>syncretisms</w:t>
      </w:r>
      <w:proofErr w:type="spellEnd"/>
      <w:r>
        <w:rPr>
          <w:rFonts w:ascii="Times New Roman" w:hAnsi="Times New Roman" w:cs="Times New Roman"/>
          <w:lang w:val="en-AU"/>
        </w:rPr>
        <w:t xml:space="preserve"> and compare them across a range of languages. This is what we do in the next section.</w:t>
      </w:r>
    </w:p>
    <w:p w14:paraId="493F900B" w14:textId="77777777" w:rsidR="00526FE5" w:rsidRDefault="00526FE5" w:rsidP="00526FE5">
      <w:pPr>
        <w:rPr>
          <w:rFonts w:ascii="Times New Roman" w:hAnsi="Times New Roman" w:cs="Times New Roman"/>
          <w:lang w:val="en-AU"/>
        </w:rPr>
      </w:pPr>
    </w:p>
    <w:p w14:paraId="51CC96F3"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3. Zooming out to a broader sample</w:t>
      </w:r>
    </w:p>
    <w:p w14:paraId="30C7C57D" w14:textId="77777777" w:rsidR="00526FE5" w:rsidRPr="00526FE5" w:rsidRDefault="00526FE5" w:rsidP="00526FE5">
      <w:pPr>
        <w:rPr>
          <w:rFonts w:ascii="Times New Roman" w:hAnsi="Times New Roman" w:cs="Times New Roman"/>
          <w:b/>
          <w:bCs/>
          <w:color w:val="000000" w:themeColor="text1"/>
          <w:lang w:val="en-AU"/>
        </w:rPr>
      </w:pPr>
    </w:p>
    <w:p w14:paraId="7AF024BF"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So far, we have focussed in some detail on just four Papuan systems. While this allows us to get a feel for their overall logic, it has the disadvantage of being just a tiny subsample of the diversity observed in Papuan languages. In this section we do the opposite: we draw on our sample of Papuan languages and contrast their diversity against global patterns. Kinbank is a database containing a global sample of kinship terminology from 1,229 languages, built around 115 kin types. </w:t>
      </w:r>
      <w:commentRangeStart w:id="33"/>
      <w:r w:rsidRPr="00526FE5">
        <w:rPr>
          <w:rFonts w:ascii="Times New Roman" w:hAnsi="Times New Roman" w:cs="Times New Roman"/>
          <w:color w:val="000000" w:themeColor="text1"/>
          <w:lang w:val="en-AU"/>
        </w:rPr>
        <w:t xml:space="preserve">Within </w:t>
      </w:r>
      <w:commentRangeEnd w:id="33"/>
      <w:r w:rsidR="008062A6">
        <w:rPr>
          <w:rStyle w:val="CommentReference"/>
        </w:rPr>
        <w:commentReference w:id="33"/>
      </w:r>
      <w:r w:rsidRPr="00526FE5">
        <w:rPr>
          <w:rFonts w:ascii="Times New Roman" w:hAnsi="Times New Roman" w:cs="Times New Roman"/>
          <w:color w:val="000000" w:themeColor="text1"/>
          <w:lang w:val="en-AU"/>
        </w:rPr>
        <w:t xml:space="preserve">this dataset are 112 Papuan languages from 36 maximal clades (Figure 1). We use the Kinbank data, and the Papuan subset, to make broad-based statements about the diversity of kinship terminology in Papuan languages relative to global patterns. </w:t>
      </w:r>
    </w:p>
    <w:p w14:paraId="69BEB982" w14:textId="77777777" w:rsidR="00526FE5" w:rsidRPr="00526FE5" w:rsidRDefault="00526FE5" w:rsidP="00526FE5">
      <w:pPr>
        <w:rPr>
          <w:rFonts w:ascii="Times New Roman" w:hAnsi="Times New Roman" w:cs="Times New Roman"/>
          <w:color w:val="000000" w:themeColor="text1"/>
          <w:lang w:val="en-AU"/>
        </w:rPr>
      </w:pPr>
    </w:p>
    <w:p w14:paraId="5DC34959" w14:textId="47A27916"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theoretical possibilities of kinterm systems </w:t>
      </w:r>
      <w:r w:rsidR="008062A6">
        <w:rPr>
          <w:rFonts w:ascii="Times New Roman" w:hAnsi="Times New Roman" w:cs="Times New Roman"/>
          <w:color w:val="000000" w:themeColor="text1"/>
          <w:lang w:val="en-AU"/>
        </w:rPr>
        <w:t>form</w:t>
      </w:r>
      <w:r w:rsidRPr="00526FE5">
        <w:rPr>
          <w:rFonts w:ascii="Times New Roman" w:hAnsi="Times New Roman" w:cs="Times New Roman"/>
          <w:color w:val="000000" w:themeColor="text1"/>
          <w:lang w:val="en-AU"/>
        </w:rPr>
        <w:t xml:space="preserve"> a vast design space. </w:t>
      </w:r>
      <w:r w:rsidR="008062A6">
        <w:rPr>
          <w:rFonts w:ascii="Times New Roman" w:hAnsi="Times New Roman" w:cs="Times New Roman"/>
          <w:color w:val="000000" w:themeColor="text1"/>
          <w:lang w:val="en-AU"/>
        </w:rPr>
        <w:t xml:space="preserve">In the preceding section we described four unique kinship systems to exhibit </w:t>
      </w:r>
      <w:proofErr w:type="spellStart"/>
      <w:r w:rsidR="008062A6">
        <w:rPr>
          <w:rFonts w:ascii="Times New Roman" w:hAnsi="Times New Roman" w:cs="Times New Roman"/>
          <w:color w:val="000000" w:themeColor="text1"/>
          <w:lang w:val="en-AU"/>
        </w:rPr>
        <w:t>Papaun</w:t>
      </w:r>
      <w:proofErr w:type="spellEnd"/>
      <w:r w:rsidR="008062A6">
        <w:rPr>
          <w:rFonts w:ascii="Times New Roman" w:hAnsi="Times New Roman" w:cs="Times New Roman"/>
          <w:color w:val="000000" w:themeColor="text1"/>
          <w:lang w:val="en-AU"/>
        </w:rPr>
        <w:t xml:space="preserve"> kinship diversity, but there are only four of a possible 4,140 possible sibling organisations</w:t>
      </w:r>
      <w:r w:rsidRPr="00526FE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{"citationID":"q8Bn2LC9","properties":{"formattedCitation":"(Nerlove &amp; Romney, 1967)","plainCitation":"(Nerlove &amp; Romney, 1967)","noteIndex":0},"citationItems":[{"id":376,"uris":["http://zotero.org/users/3412781/items/WRWKTWKA"],"itemData":{"id":376,"type":"article-journal","container-title":"American Anthropologist","issue":"2","page":"176-187","title":"Sibling terminology and cross-sex behavior","volume":"69","author":[{"family":"Nerlove","given":"Sara"},{"family":"Romney","given":"A. Kimball"}],"issued":{"date-parts":[["1967"]]},"citation-key":"nerloveSiblingTerminologyCrosssex1967"}}],"schema":"https://github.com/citation-style-language/schema/raw/master/csl-citation.json"}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w:t>
      </w:r>
      <w:proofErr w:type="spellStart"/>
      <w:r w:rsidRPr="00526FE5">
        <w:rPr>
          <w:rFonts w:ascii="Times New Roman" w:hAnsi="Times New Roman" w:cs="Times New Roman"/>
          <w:color w:val="000000" w:themeColor="text1"/>
          <w:lang w:val="en-AU"/>
        </w:rPr>
        <w:t>Nerlove</w:t>
      </w:r>
      <w:proofErr w:type="spellEnd"/>
      <w:r w:rsidRPr="00526FE5">
        <w:rPr>
          <w:rFonts w:ascii="Times New Roman" w:hAnsi="Times New Roman" w:cs="Times New Roman"/>
          <w:color w:val="000000" w:themeColor="text1"/>
          <w:lang w:val="en-AU"/>
        </w:rPr>
        <w:t xml:space="preserve"> &amp; Romney, 1967)</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w:t>
      </w:r>
      <w:r w:rsidRPr="00526FE5">
        <w:rPr>
          <w:rFonts w:ascii="Times New Roman" w:hAnsi="Times New Roman" w:cs="Times New Roman"/>
          <w:color w:val="000000" w:themeColor="text1"/>
          <w:vertAlign w:val="superscript"/>
          <w:lang w:val="en-AU"/>
        </w:rPr>
        <w:footnoteReference w:id="18"/>
      </w:r>
      <w:r w:rsidRPr="00526FE5">
        <w:rPr>
          <w:rFonts w:ascii="Times New Roman" w:hAnsi="Times New Roman" w:cs="Times New Roman"/>
          <w:color w:val="000000" w:themeColor="text1"/>
          <w:lang w:val="en-AU"/>
        </w:rPr>
        <w:t xml:space="preserve"> If we consider all 115 kin types in Kinbank, then there are 1.2 x 10</w:t>
      </w:r>
      <w:r w:rsidRPr="00526FE5">
        <w:rPr>
          <w:rFonts w:ascii="Times New Roman" w:hAnsi="Times New Roman" w:cs="Times New Roman"/>
          <w:color w:val="000000" w:themeColor="text1"/>
          <w:vertAlign w:val="superscript"/>
          <w:lang w:val="en-AU"/>
        </w:rPr>
        <w:t xml:space="preserve">138 </w:t>
      </w:r>
      <w:r w:rsidRPr="00526FE5">
        <w:rPr>
          <w:rFonts w:ascii="Times New Roman" w:hAnsi="Times New Roman" w:cs="Times New Roman"/>
          <w:color w:val="000000" w:themeColor="text1"/>
          <w:lang w:val="en-AU"/>
        </w:rPr>
        <w:t xml:space="preserve">possible systems of kinship terminology. This huge possibility space is mostly unpopulated but allows us to characterise kinship systems on many dimensions. Examining all such dimensions is a vast enterprise, beyond what can be done here. Instead, we examine </w:t>
      </w:r>
      <w:r w:rsidR="002F48B6">
        <w:rPr>
          <w:rFonts w:ascii="Times New Roman" w:hAnsi="Times New Roman" w:cs="Times New Roman"/>
          <w:color w:val="000000" w:themeColor="text1"/>
          <w:lang w:val="en-AU"/>
        </w:rPr>
        <w:t xml:space="preserve">features of kinship terminology that characterise Papuan kinship, and examine the level of diversity in Papuan kinship, relative to other language groups. </w:t>
      </w:r>
    </w:p>
    <w:p w14:paraId="27E1C488"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drawing>
          <wp:inline distT="0" distB="0" distL="0" distR="0" wp14:anchorId="63339DE5" wp14:editId="4E3D566C">
            <wp:extent cx="5731510" cy="2013012"/>
            <wp:effectExtent l="0" t="0" r="0" b="0"/>
            <wp:docPr id="2" name="Picture 2" descr="A picture containing black,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lack,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732" cy="2026787"/>
                    </a:xfrm>
                    <a:prstGeom prst="rect">
                      <a:avLst/>
                    </a:prstGeom>
                  </pic:spPr>
                </pic:pic>
              </a:graphicData>
            </a:graphic>
          </wp:inline>
        </w:drawing>
      </w:r>
    </w:p>
    <w:p w14:paraId="1B3D7026" w14:textId="5F395585" w:rsidR="00526FE5" w:rsidRPr="00526FE5" w:rsidRDefault="00526FE5" w:rsidP="00526FE5">
      <w:pPr>
        <w:rPr>
          <w:rFonts w:ascii="Times New Roman" w:hAnsi="Times New Roman" w:cs="Times New Roman"/>
          <w:color w:val="000000" w:themeColor="text1"/>
          <w:lang w:val="en-AU"/>
        </w:rPr>
      </w:pPr>
      <w:commentRangeStart w:id="34"/>
      <w:r w:rsidRPr="00526FE5">
        <w:rPr>
          <w:rFonts w:ascii="Times New Roman" w:hAnsi="Times New Roman" w:cs="Times New Roman"/>
          <w:b/>
          <w:bCs/>
          <w:color w:val="000000" w:themeColor="text1"/>
          <w:lang w:val="en-AU"/>
        </w:rPr>
        <w:t xml:space="preserve">Figure </w:t>
      </w:r>
      <w:r w:rsidR="008062A6">
        <w:rPr>
          <w:rFonts w:ascii="Times New Roman" w:hAnsi="Times New Roman" w:cs="Times New Roman"/>
          <w:b/>
          <w:bCs/>
          <w:color w:val="000000" w:themeColor="text1"/>
          <w:lang w:val="en-AU"/>
        </w:rPr>
        <w:t>2</w:t>
      </w:r>
      <w:commentRangeEnd w:id="34"/>
      <w:r w:rsidR="008062A6">
        <w:rPr>
          <w:rStyle w:val="CommentReference"/>
        </w:rPr>
        <w:commentReference w:id="34"/>
      </w:r>
      <w:r w:rsidR="008062A6">
        <w:rPr>
          <w:rFonts w:ascii="Times New Roman" w:hAnsi="Times New Roman" w:cs="Times New Roman"/>
          <w:b/>
          <w:bCs/>
          <w:color w:val="000000" w:themeColor="text1"/>
          <w:lang w:val="en-AU"/>
        </w:rPr>
        <w:t>.</w:t>
      </w:r>
      <w:r w:rsidRPr="00526FE5">
        <w:rPr>
          <w:rFonts w:ascii="Times New Roman" w:hAnsi="Times New Roman" w:cs="Times New Roman"/>
          <w:b/>
          <w:bCs/>
          <w:color w:val="000000" w:themeColor="text1"/>
          <w:lang w:val="en-AU"/>
        </w:rPr>
        <w:t xml:space="preserve"> </w:t>
      </w:r>
      <w:r w:rsidRPr="00526FE5">
        <w:rPr>
          <w:rFonts w:ascii="Times New Roman" w:hAnsi="Times New Roman" w:cs="Times New Roman"/>
          <w:color w:val="000000" w:themeColor="text1"/>
          <w:lang w:val="en-AU"/>
        </w:rPr>
        <w:t xml:space="preserve">A map of the 112 Papuan languages from 36 clades stored in Kinbank, with labels for the four system </w:t>
      </w:r>
      <w:commentRangeStart w:id="35"/>
      <w:r w:rsidRPr="00526FE5">
        <w:rPr>
          <w:rFonts w:ascii="Times New Roman" w:hAnsi="Times New Roman" w:cs="Times New Roman"/>
          <w:color w:val="000000" w:themeColor="text1"/>
          <w:lang w:val="en-AU"/>
        </w:rPr>
        <w:t>cameos</w:t>
      </w:r>
      <w:commentRangeEnd w:id="35"/>
      <w:r w:rsidRPr="00526FE5">
        <w:rPr>
          <w:rFonts w:ascii="Times New Roman" w:hAnsi="Times New Roman" w:cs="Times New Roman"/>
          <w:color w:val="000000" w:themeColor="text1"/>
        </w:rPr>
        <w:commentReference w:id="35"/>
      </w:r>
      <w:r w:rsidRPr="00526FE5">
        <w:rPr>
          <w:rFonts w:ascii="Times New Roman" w:hAnsi="Times New Roman" w:cs="Times New Roman"/>
          <w:color w:val="000000" w:themeColor="text1"/>
          <w:lang w:val="en-AU"/>
        </w:rPr>
        <w:t xml:space="preserve">. </w:t>
      </w:r>
    </w:p>
    <w:p w14:paraId="1F041402" w14:textId="77777777" w:rsidR="00526FE5" w:rsidRPr="00526FE5" w:rsidRDefault="00526FE5" w:rsidP="00526FE5">
      <w:pPr>
        <w:rPr>
          <w:rFonts w:ascii="Times New Roman" w:hAnsi="Times New Roman" w:cs="Times New Roman"/>
          <w:color w:val="000000" w:themeColor="text1"/>
          <w:lang w:val="en-AU"/>
        </w:rPr>
      </w:pPr>
    </w:p>
    <w:p w14:paraId="4D059AF2" w14:textId="65682FD4" w:rsidR="00D27BBF" w:rsidRPr="00D27BBF" w:rsidRDefault="00D27BBF" w:rsidP="00D27BBF">
      <w:pPr>
        <w:rPr>
          <w:rFonts w:ascii="Times New Roman" w:hAnsi="Times New Roman" w:cs="Times New Roman"/>
          <w:b/>
          <w:bCs/>
          <w:color w:val="000000" w:themeColor="text1"/>
          <w:lang w:val="en-AU"/>
        </w:rPr>
      </w:pPr>
      <w:r>
        <w:rPr>
          <w:rFonts w:ascii="Times New Roman" w:hAnsi="Times New Roman" w:cs="Times New Roman"/>
          <w:b/>
          <w:bCs/>
          <w:color w:val="000000" w:themeColor="text1"/>
          <w:lang w:val="en-AU"/>
        </w:rPr>
        <w:t xml:space="preserve">3a. </w:t>
      </w:r>
      <w:r w:rsidRPr="00D27BBF">
        <w:rPr>
          <w:rFonts w:ascii="Times New Roman" w:hAnsi="Times New Roman" w:cs="Times New Roman"/>
          <w:b/>
          <w:bCs/>
          <w:color w:val="000000" w:themeColor="text1"/>
          <w:lang w:val="en-AU"/>
        </w:rPr>
        <w:t>Common features of Papuan kinship</w:t>
      </w:r>
    </w:p>
    <w:p w14:paraId="49DCDFF9" w14:textId="77777777" w:rsidR="00D27BBF" w:rsidRDefault="00D27BBF" w:rsidP="00D27BBF">
      <w:pPr>
        <w:rPr>
          <w:rFonts w:ascii="Times New Roman" w:hAnsi="Times New Roman" w:cs="Times New Roman"/>
          <w:color w:val="000000" w:themeColor="text1"/>
          <w:lang w:val="en-AU"/>
        </w:rPr>
      </w:pPr>
    </w:p>
    <w:p w14:paraId="6DE0B3E1" w14:textId="0764CD29" w:rsidR="009C1C6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prominent feature in Papuan kinship is </w:t>
      </w:r>
      <w:r w:rsidR="002F48B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bifurcate merging</w:t>
      </w:r>
      <w:r w:rsidR="002F48B6">
        <w:rPr>
          <w:rFonts w:ascii="Times New Roman" w:hAnsi="Times New Roman" w:cs="Times New Roman"/>
          <w:color w:val="000000" w:themeColor="text1"/>
          <w:lang w:val="en-AU"/>
        </w:rPr>
        <w:t xml:space="preserve"> pattern</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As described in the introduction, this pattern separates (bifurcates) parent’s opposite-sex siblings</w:t>
      </w:r>
      <w:r w:rsidRPr="00526FE5">
        <w:rPr>
          <w:rFonts w:ascii="Times New Roman" w:hAnsi="Times New Roman" w:cs="Times New Roman"/>
          <w:color w:val="000000" w:themeColor="text1"/>
          <w:lang w:val="en-AU"/>
        </w:rPr>
        <w:t xml:space="preserve"> and </w:t>
      </w:r>
      <w:r w:rsidR="002F48B6">
        <w:rPr>
          <w:rFonts w:ascii="Times New Roman" w:hAnsi="Times New Roman" w:cs="Times New Roman"/>
          <w:color w:val="000000" w:themeColor="text1"/>
          <w:lang w:val="en-AU"/>
        </w:rPr>
        <w:t>merges their same-sex</w:t>
      </w:r>
      <w:r w:rsidRPr="00526FE5">
        <w:rPr>
          <w:rFonts w:ascii="Times New Roman" w:hAnsi="Times New Roman" w:cs="Times New Roman"/>
          <w:color w:val="000000" w:themeColor="text1"/>
          <w:lang w:val="en-AU"/>
        </w:rPr>
        <w:t xml:space="preserve"> </w:t>
      </w:r>
      <w:r w:rsidR="002F48B6">
        <w:rPr>
          <w:rFonts w:ascii="Times New Roman" w:hAnsi="Times New Roman" w:cs="Times New Roman"/>
          <w:color w:val="000000" w:themeColor="text1"/>
          <w:lang w:val="en-AU"/>
        </w:rPr>
        <w:t>siblings</w:t>
      </w:r>
      <w:r w:rsidRPr="00526FE5">
        <w:rPr>
          <w:rFonts w:ascii="Times New Roman" w:hAnsi="Times New Roman" w:cs="Times New Roman"/>
          <w:color w:val="000000" w:themeColor="text1"/>
          <w:lang w:val="en-AU"/>
        </w:rPr>
        <w:t xml:space="preserve"> with </w:t>
      </w:r>
      <w:r w:rsidR="002F48B6">
        <w:rPr>
          <w:rFonts w:ascii="Times New Roman" w:hAnsi="Times New Roman" w:cs="Times New Roman"/>
          <w:color w:val="000000" w:themeColor="text1"/>
          <w:lang w:val="en-AU"/>
        </w:rPr>
        <w:t xml:space="preserve">parents, but </w:t>
      </w:r>
      <w:r w:rsidR="008062A6">
        <w:rPr>
          <w:rFonts w:ascii="Times New Roman" w:hAnsi="Times New Roman" w:cs="Times New Roman"/>
          <w:color w:val="000000" w:themeColor="text1"/>
          <w:lang w:val="en-AU"/>
        </w:rPr>
        <w:t>corresponding</w:t>
      </w:r>
      <w:r w:rsidR="002F48B6">
        <w:rPr>
          <w:rFonts w:ascii="Times New Roman" w:hAnsi="Times New Roman" w:cs="Times New Roman"/>
          <w:color w:val="000000" w:themeColor="text1"/>
          <w:lang w:val="en-AU"/>
        </w:rPr>
        <w:t xml:space="preserve"> patterns of splitting-and-merging can occur through the kinship system</w:t>
      </w:r>
      <w:r w:rsidR="008062A6">
        <w:rPr>
          <w:rFonts w:ascii="Times New Roman" w:hAnsi="Times New Roman" w:cs="Times New Roman"/>
          <w:color w:val="000000" w:themeColor="text1"/>
          <w:lang w:val="en-AU"/>
        </w:rPr>
        <w:t xml:space="preserve"> (</w:t>
      </w:r>
      <w:commentRangeStart w:id="36"/>
      <w:proofErr w:type="spellStart"/>
      <w:r w:rsidR="008062A6">
        <w:rPr>
          <w:rFonts w:ascii="Times New Roman" w:hAnsi="Times New Roman" w:cs="Times New Roman"/>
          <w:color w:val="000000" w:themeColor="text1"/>
          <w:lang w:val="en-AU"/>
        </w:rPr>
        <w:t>Godelier</w:t>
      </w:r>
      <w:commentRangeEnd w:id="36"/>
      <w:proofErr w:type="spellEnd"/>
      <w:r w:rsidR="008062A6">
        <w:rPr>
          <w:rStyle w:val="CommentReference"/>
        </w:rPr>
        <w:commentReference w:id="36"/>
      </w:r>
      <w:r w:rsidR="008062A6">
        <w:rPr>
          <w:rFonts w:ascii="Times New Roman" w:hAnsi="Times New Roman" w:cs="Times New Roman"/>
          <w:color w:val="000000" w:themeColor="text1"/>
          <w:lang w:val="en-AU"/>
        </w:rPr>
        <w:t>, 2011)</w:t>
      </w:r>
      <w:r w:rsidR="002F48B6">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We look at the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mother/aunt set, brother and male siblings, and sister and female siblings.</w:t>
      </w:r>
      <w:r w:rsidRPr="00526FE5">
        <w:rPr>
          <w:rFonts w:ascii="Times New Roman" w:hAnsi="Times New Roman" w:cs="Times New Roman"/>
          <w:color w:val="000000" w:themeColor="text1"/>
          <w:vertAlign w:val="superscript"/>
          <w:lang w:val="en-AU"/>
        </w:rPr>
        <w:footnoteReference w:id="19"/>
      </w:r>
      <w:r w:rsidRPr="00526FE5">
        <w:rPr>
          <w:rFonts w:ascii="Times New Roman" w:hAnsi="Times New Roman" w:cs="Times New Roman"/>
          <w:color w:val="000000" w:themeColor="text1"/>
          <w:lang w:val="en-AU"/>
        </w:rPr>
        <w:t xml:space="preserve"> For each of these three relative sets, there </w:t>
      </w:r>
      <w:r w:rsidR="006C0692">
        <w:rPr>
          <w:rFonts w:ascii="Times New Roman" w:hAnsi="Times New Roman" w:cs="Times New Roman"/>
          <w:color w:val="000000" w:themeColor="text1"/>
          <w:lang w:val="en-AU"/>
        </w:rPr>
        <w:t xml:space="preserve">is a “design space” of </w:t>
      </w:r>
      <w:r w:rsidRPr="00526FE5">
        <w:rPr>
          <w:rFonts w:ascii="Times New Roman" w:hAnsi="Times New Roman" w:cs="Times New Roman"/>
          <w:color w:val="000000" w:themeColor="text1"/>
          <w:lang w:val="en-AU"/>
        </w:rPr>
        <w:t>five possible organisations, of which we</w:t>
      </w:r>
      <w:r w:rsidR="009C1C65">
        <w:rPr>
          <w:rFonts w:ascii="Times New Roman" w:hAnsi="Times New Roman" w:cs="Times New Roman"/>
          <w:color w:val="000000" w:themeColor="text1"/>
          <w:lang w:val="en-AU"/>
        </w:rPr>
        <w:t xml:space="preserve"> observe the maximum of four in both Papuan and non-Papuan languages.</w:t>
      </w:r>
      <w:r w:rsidR="009C1C65" w:rsidRPr="00526FE5">
        <w:rPr>
          <w:rFonts w:ascii="Times New Roman" w:hAnsi="Times New Roman" w:cs="Times New Roman"/>
          <w:color w:val="000000" w:themeColor="text1"/>
          <w:vertAlign w:val="superscript"/>
          <w:lang w:val="en-AU"/>
        </w:rPr>
        <w:footnoteReference w:id="20"/>
      </w:r>
    </w:p>
    <w:p w14:paraId="604BB6E7" w14:textId="77777777" w:rsidR="00D27BBF" w:rsidRPr="00526FE5" w:rsidRDefault="00D27BBF" w:rsidP="00D27BBF">
      <w:pPr>
        <w:rPr>
          <w:rFonts w:ascii="Times New Roman" w:hAnsi="Times New Roman" w:cs="Times New Roman"/>
          <w:color w:val="000000" w:themeColor="text1"/>
          <w:lang w:val="en-AU"/>
        </w:rPr>
      </w:pPr>
    </w:p>
    <w:p w14:paraId="53B4B1A1" w14:textId="55E5B687"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First, we look at the parent/</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set, specifically: F = FB ≠ MB</w:t>
      </w:r>
      <w:r w:rsidR="00832A25">
        <w:rPr>
          <w:rFonts w:ascii="Times New Roman" w:hAnsi="Times New Roman" w:cs="Times New Roman"/>
          <w:color w:val="000000" w:themeColor="text1"/>
          <w:lang w:val="en-AU"/>
        </w:rPr>
        <w:t xml:space="preserve"> (Figure 3)</w:t>
      </w:r>
      <w:r w:rsidRPr="00526FE5">
        <w:rPr>
          <w:rFonts w:ascii="Times New Roman" w:hAnsi="Times New Roman" w:cs="Times New Roman"/>
          <w:color w:val="000000" w:themeColor="text1"/>
          <w:lang w:val="en-AU"/>
        </w:rPr>
        <w:t xml:space="preserve">. The bifurcate merging system makes up 55% of the </w:t>
      </w:r>
      <w:r w:rsidR="00783FC3">
        <w:rPr>
          <w:rFonts w:ascii="Times New Roman" w:hAnsi="Times New Roman" w:cs="Times New Roman"/>
          <w:color w:val="000000" w:themeColor="text1"/>
          <w:lang w:val="en-AU"/>
        </w:rPr>
        <w:t xml:space="preserve">total </w:t>
      </w:r>
      <w:r w:rsidRPr="00526FE5">
        <w:rPr>
          <w:rFonts w:ascii="Times New Roman" w:hAnsi="Times New Roman" w:cs="Times New Roman"/>
          <w:color w:val="000000" w:themeColor="text1"/>
          <w:lang w:val="en-AU"/>
        </w:rPr>
        <w:t>sample of Papuan languages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103</w:t>
      </w:r>
      <w:r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almost double the next most frequent organisation (F </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FB </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MB). The bifurcate merging pattern only makes up</w:t>
      </w:r>
      <w:r w:rsidRPr="00526FE5">
        <w:rPr>
          <w:rFonts w:ascii="Times New Roman" w:hAnsi="Times New Roman" w:cs="Times New Roman"/>
          <w:color w:val="000000" w:themeColor="text1"/>
          <w:lang w:val="en-AU"/>
        </w:rPr>
        <w:t xml:space="preserve"> 28% of non-Papuan</w:t>
      </w:r>
      <w:r w:rsidR="00832A25">
        <w:rPr>
          <w:rFonts w:ascii="Times New Roman" w:hAnsi="Times New Roman" w:cs="Times New Roman"/>
          <w:color w:val="000000" w:themeColor="text1"/>
          <w:lang w:val="en-AU"/>
        </w:rPr>
        <w:t xml:space="preserve"> kinship systems</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879</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The bifurcate merging</w:t>
      </w:r>
      <w:r w:rsidRPr="00526FE5">
        <w:rPr>
          <w:rFonts w:ascii="Times New Roman" w:hAnsi="Times New Roman" w:cs="Times New Roman"/>
          <w:color w:val="000000" w:themeColor="text1"/>
          <w:lang w:val="en-AU"/>
        </w:rPr>
        <w:t xml:space="preserve"> system is most prominent </w:t>
      </w:r>
      <w:r w:rsidR="00832A25">
        <w:rPr>
          <w:rFonts w:ascii="Times New Roman" w:hAnsi="Times New Roman" w:cs="Times New Roman"/>
          <w:color w:val="000000" w:themeColor="text1"/>
          <w:lang w:val="en-AU"/>
        </w:rPr>
        <w:t>amongst</w:t>
      </w:r>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TNG</w:t>
      </w:r>
      <w:r w:rsidR="00832A25">
        <w:rPr>
          <w:rFonts w:ascii="Times New Roman" w:hAnsi="Times New Roman" w:cs="Times New Roman"/>
          <w:color w:val="000000" w:themeColor="text1"/>
          <w:lang w:val="en-AU"/>
        </w:rPr>
        <w:t xml:space="preserve"> languages</w:t>
      </w:r>
      <w:r w:rsidR="00783FC3">
        <w:rPr>
          <w:rFonts w:ascii="Times New Roman" w:hAnsi="Times New Roman" w:cs="Times New Roman"/>
          <w:color w:val="000000" w:themeColor="text1"/>
          <w:lang w:val="en-AU"/>
        </w:rPr>
        <w:t>, found in</w:t>
      </w:r>
      <w:r w:rsidRPr="00526FE5">
        <w:rPr>
          <w:rFonts w:ascii="Times New Roman" w:hAnsi="Times New Roman" w:cs="Times New Roman"/>
          <w:color w:val="000000" w:themeColor="text1"/>
          <w:lang w:val="en-AU"/>
        </w:rPr>
        <w:t xml:space="preserve"> 21</w:t>
      </w:r>
      <w:r w:rsidR="00783FC3">
        <w:rPr>
          <w:rFonts w:ascii="Times New Roman" w:hAnsi="Times New Roman" w:cs="Times New Roman"/>
          <w:color w:val="000000" w:themeColor="text1"/>
          <w:lang w:val="en-AU"/>
        </w:rPr>
        <w:t xml:space="preserve"> languages,</w:t>
      </w:r>
      <w:r w:rsidRPr="00526FE5">
        <w:rPr>
          <w:rFonts w:ascii="Times New Roman" w:hAnsi="Times New Roman" w:cs="Times New Roman"/>
          <w:color w:val="000000" w:themeColor="text1"/>
          <w:lang w:val="en-AU"/>
        </w:rPr>
        <w:t xml:space="preserve"> but occurs </w:t>
      </w:r>
      <w:r w:rsidR="00832A25">
        <w:rPr>
          <w:rFonts w:ascii="Times New Roman" w:hAnsi="Times New Roman" w:cs="Times New Roman"/>
          <w:color w:val="000000" w:themeColor="text1"/>
          <w:lang w:val="en-AU"/>
        </w:rPr>
        <w:t>at least once in</w:t>
      </w:r>
      <w:r w:rsidRPr="00526FE5">
        <w:rPr>
          <w:rFonts w:ascii="Times New Roman" w:hAnsi="Times New Roman" w:cs="Times New Roman"/>
          <w:color w:val="000000" w:themeColor="text1"/>
          <w:lang w:val="en-AU"/>
        </w:rPr>
        <w:t xml:space="preserve"> 27 of the 44 language clades for which we have data. </w:t>
      </w:r>
      <w:r w:rsidR="00832A25">
        <w:rPr>
          <w:rFonts w:ascii="Times New Roman" w:hAnsi="Times New Roman" w:cs="Times New Roman"/>
          <w:color w:val="000000" w:themeColor="text1"/>
          <w:lang w:val="en-AU"/>
        </w:rPr>
        <w:t xml:space="preserve">The equivalent pattern in mother/aunt terms (M = MZ </w:t>
      </w:r>
      <w:r w:rsidR="00832A25" w:rsidRPr="00526FE5">
        <w:rPr>
          <w:rFonts w:ascii="Times New Roman" w:hAnsi="Times New Roman" w:cs="Times New Roman"/>
          <w:color w:val="000000" w:themeColor="text1"/>
          <w:lang w:val="en-AU"/>
        </w:rPr>
        <w:t>≠</w:t>
      </w:r>
      <w:r w:rsidR="00832A25">
        <w:rPr>
          <w:rFonts w:ascii="Times New Roman" w:hAnsi="Times New Roman" w:cs="Times New Roman"/>
          <w:color w:val="000000" w:themeColor="text1"/>
          <w:lang w:val="en-AU"/>
        </w:rPr>
        <w:t xml:space="preserve"> FZ) shows a similar level of frequency </w:t>
      </w:r>
      <w:r w:rsidR="00832A25" w:rsidRPr="00526FE5">
        <w:rPr>
          <w:rFonts w:ascii="Times New Roman" w:hAnsi="Times New Roman" w:cs="Times New Roman"/>
          <w:color w:val="000000" w:themeColor="text1"/>
          <w:lang w:val="en-AU"/>
        </w:rPr>
        <w:t>(45%; n = 45)</w:t>
      </w:r>
      <w:r w:rsidR="00832A25">
        <w:rPr>
          <w:rFonts w:ascii="Times New Roman" w:hAnsi="Times New Roman" w:cs="Times New Roman"/>
          <w:color w:val="000000" w:themeColor="text1"/>
          <w:lang w:val="en-AU"/>
        </w:rPr>
        <w:t xml:space="preserve"> and diversity (</w:t>
      </w:r>
      <w:r w:rsidR="00832A25" w:rsidRPr="00526FE5">
        <w:rPr>
          <w:rFonts w:ascii="Times New Roman" w:hAnsi="Times New Roman" w:cs="Times New Roman"/>
          <w:color w:val="000000" w:themeColor="text1"/>
          <w:lang w:val="en-AU"/>
        </w:rPr>
        <w:t>24 of 44 language clades</w:t>
      </w:r>
      <w:r w:rsidR="00832A25">
        <w:rPr>
          <w:rFonts w:ascii="Times New Roman" w:hAnsi="Times New Roman" w:cs="Times New Roman"/>
          <w:color w:val="000000" w:themeColor="text1"/>
          <w:lang w:val="en-AU"/>
        </w:rPr>
        <w:t>) amongst Papuan languages</w:t>
      </w:r>
      <w:r w:rsidRPr="00526FE5">
        <w:rPr>
          <w:rFonts w:ascii="Times New Roman" w:hAnsi="Times New Roman" w:cs="Times New Roman"/>
          <w:color w:val="000000" w:themeColor="text1"/>
          <w:lang w:val="en-AU"/>
        </w:rPr>
        <w:t xml:space="preserve">, </w:t>
      </w:r>
      <w:r w:rsidR="00832A25">
        <w:rPr>
          <w:rFonts w:ascii="Times New Roman" w:hAnsi="Times New Roman" w:cs="Times New Roman"/>
          <w:color w:val="000000" w:themeColor="text1"/>
          <w:lang w:val="en-AU"/>
        </w:rPr>
        <w:t>and infrequency amongst</w:t>
      </w:r>
      <w:r w:rsidRPr="00526FE5">
        <w:rPr>
          <w:rFonts w:ascii="Times New Roman" w:hAnsi="Times New Roman" w:cs="Times New Roman"/>
          <w:color w:val="000000" w:themeColor="text1"/>
          <w:lang w:val="en-AU"/>
        </w:rPr>
        <w:t xml:space="preserve"> non-Papuan languages (</w:t>
      </w:r>
      <w:r w:rsidR="00832A25" w:rsidRPr="00526FE5">
        <w:rPr>
          <w:rFonts w:ascii="Times New Roman" w:hAnsi="Times New Roman" w:cs="Times New Roman"/>
          <w:color w:val="000000" w:themeColor="text1"/>
          <w:lang w:val="en-AU"/>
        </w:rPr>
        <w:t>23%</w:t>
      </w:r>
      <w:r w:rsidR="00832A25">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n = 189). </w:t>
      </w:r>
    </w:p>
    <w:p w14:paraId="560F550A" w14:textId="77777777" w:rsidR="00D27BBF" w:rsidRPr="00526FE5" w:rsidRDefault="00D27BBF" w:rsidP="00D27BBF">
      <w:pPr>
        <w:rPr>
          <w:rFonts w:ascii="Times New Roman" w:hAnsi="Times New Roman" w:cs="Times New Roman"/>
          <w:color w:val="000000" w:themeColor="text1"/>
          <w:lang w:val="en-AU"/>
        </w:rPr>
      </w:pPr>
    </w:p>
    <w:p w14:paraId="741CC811" w14:textId="4814DA34" w:rsidR="00783FC3"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Within sibling and cousin terms, the corresponding pattern to a bifurcate </w:t>
      </w:r>
      <w:commentRangeStart w:id="37"/>
      <w:r w:rsidRPr="00526FE5">
        <w:rPr>
          <w:rFonts w:ascii="Times New Roman" w:hAnsi="Times New Roman" w:cs="Times New Roman"/>
          <w:color w:val="000000" w:themeColor="text1"/>
          <w:lang w:val="en-AU"/>
        </w:rPr>
        <w:t>merging</w:t>
      </w:r>
      <w:commentRangeEnd w:id="37"/>
      <w:r w:rsidRPr="00526FE5">
        <w:rPr>
          <w:rFonts w:ascii="Times New Roman" w:hAnsi="Times New Roman" w:cs="Times New Roman"/>
          <w:color w:val="000000" w:themeColor="text1"/>
        </w:rPr>
        <w:commentReference w:id="37"/>
      </w:r>
      <w:r w:rsidRPr="00526FE5">
        <w:rPr>
          <w:rFonts w:ascii="Times New Roman" w:hAnsi="Times New Roman" w:cs="Times New Roman"/>
          <w:color w:val="000000" w:themeColor="text1"/>
          <w:lang w:val="en-AU"/>
        </w:rPr>
        <w:t xml:space="preserve"> terminology occurs in the form of either B = FBS ≠ MBS or Z = MZD ≠ FZD. </w:t>
      </w:r>
      <w:r w:rsidR="00722A27">
        <w:rPr>
          <w:rFonts w:ascii="Times New Roman" w:hAnsi="Times New Roman" w:cs="Times New Roman"/>
          <w:color w:val="000000" w:themeColor="text1"/>
          <w:lang w:val="en-AU"/>
        </w:rPr>
        <w:t xml:space="preserve">Amongst </w:t>
      </w:r>
      <w:r w:rsidR="00783FC3">
        <w:rPr>
          <w:rFonts w:ascii="Times New Roman" w:hAnsi="Times New Roman" w:cs="Times New Roman"/>
          <w:color w:val="000000" w:themeColor="text1"/>
          <w:lang w:val="en-AU"/>
        </w:rPr>
        <w:t>the male set</w:t>
      </w:r>
      <w:r w:rsidR="00722A27">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60% of</w:t>
      </w:r>
      <w:r w:rsidR="00722A27">
        <w:rPr>
          <w:rFonts w:ascii="Times New Roman" w:hAnsi="Times New Roman" w:cs="Times New Roman"/>
          <w:color w:val="000000" w:themeColor="text1"/>
          <w:lang w:val="en-AU"/>
        </w:rPr>
        <w:t xml:space="preserve"> Papuan languages contain a bifurcate merging pattern</w:t>
      </w:r>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67</w:t>
      </w:r>
      <w:r w:rsidRPr="00526FE5">
        <w:rPr>
          <w:rFonts w:ascii="Times New Roman" w:hAnsi="Times New Roman" w:cs="Times New Roman"/>
          <w:color w:val="000000" w:themeColor="text1"/>
          <w:lang w:val="en-AU"/>
        </w:rPr>
        <w:t>), compared to only 17% of the global sample (</w:t>
      </w:r>
      <w:proofErr w:type="spellStart"/>
      <w:r w:rsidRPr="00526FE5">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Pr="00526FE5">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663</w:t>
      </w:r>
      <w:r w:rsidRPr="00526FE5">
        <w:rPr>
          <w:rFonts w:ascii="Times New Roman" w:hAnsi="Times New Roman" w:cs="Times New Roman"/>
          <w:color w:val="000000" w:themeColor="text1"/>
          <w:lang w:val="en-AU"/>
        </w:rPr>
        <w:t>)</w:t>
      </w:r>
      <w:r w:rsidR="00722A27">
        <w:rPr>
          <w:rFonts w:ascii="Times New Roman" w:hAnsi="Times New Roman" w:cs="Times New Roman"/>
          <w:color w:val="000000" w:themeColor="text1"/>
          <w:lang w:val="en-AU"/>
        </w:rPr>
        <w:t>. 43% of female cousin systems contain the equivalent pattern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66</w:t>
      </w:r>
      <w:r w:rsidR="00722A27">
        <w:rPr>
          <w:rFonts w:ascii="Times New Roman" w:hAnsi="Times New Roman" w:cs="Times New Roman"/>
          <w:color w:val="000000" w:themeColor="text1"/>
          <w:lang w:val="en-AU"/>
        </w:rPr>
        <w:t>), compared to only 18% of the global sample (</w:t>
      </w:r>
      <w:proofErr w:type="spellStart"/>
      <w:r w:rsidR="00722A27">
        <w:rPr>
          <w:rFonts w:ascii="Times New Roman" w:hAnsi="Times New Roman" w:cs="Times New Roman"/>
          <w:color w:val="000000" w:themeColor="text1"/>
          <w:lang w:val="en-AU"/>
        </w:rPr>
        <w:t>n</w:t>
      </w:r>
      <w:r w:rsidR="00783FC3" w:rsidRPr="00783FC3">
        <w:rPr>
          <w:rFonts w:ascii="Times New Roman" w:hAnsi="Times New Roman" w:cs="Times New Roman"/>
          <w:color w:val="000000" w:themeColor="text1"/>
          <w:vertAlign w:val="subscript"/>
          <w:lang w:val="en-AU"/>
        </w:rPr>
        <w:t>total</w:t>
      </w:r>
      <w:proofErr w:type="spellEnd"/>
      <w:r w:rsidR="00722A27">
        <w:rPr>
          <w:rFonts w:ascii="Times New Roman" w:hAnsi="Times New Roman" w:cs="Times New Roman"/>
          <w:color w:val="000000" w:themeColor="text1"/>
          <w:lang w:val="en-AU"/>
        </w:rPr>
        <w:t xml:space="preserve"> = </w:t>
      </w:r>
      <w:r w:rsidR="00783FC3">
        <w:rPr>
          <w:rFonts w:ascii="Times New Roman" w:hAnsi="Times New Roman" w:cs="Times New Roman"/>
          <w:color w:val="000000" w:themeColor="text1"/>
          <w:lang w:val="en-AU"/>
        </w:rPr>
        <w:t>621</w:t>
      </w:r>
      <w:r w:rsidR="00722A27">
        <w:rPr>
          <w:rFonts w:ascii="Times New Roman" w:hAnsi="Times New Roman" w:cs="Times New Roman"/>
          <w:color w:val="000000" w:themeColor="text1"/>
          <w:lang w:val="en-AU"/>
        </w:rPr>
        <w:t xml:space="preserve">). </w:t>
      </w:r>
      <w:r w:rsidR="00783FC3">
        <w:rPr>
          <w:rFonts w:ascii="Times New Roman" w:hAnsi="Times New Roman" w:cs="Times New Roman"/>
          <w:color w:val="000000" w:themeColor="text1"/>
          <w:lang w:val="en-AU"/>
        </w:rPr>
        <w:t>A</w:t>
      </w:r>
      <w:r w:rsidR="00783FC3" w:rsidRPr="00526FE5">
        <w:rPr>
          <w:rFonts w:ascii="Times New Roman" w:hAnsi="Times New Roman" w:cs="Times New Roman"/>
          <w:color w:val="000000" w:themeColor="text1"/>
          <w:lang w:val="en-AU"/>
        </w:rPr>
        <w:t xml:space="preserve">s with the parental structures, most languages displaying bifurcate merging </w:t>
      </w:r>
      <w:r w:rsidR="00783FC3">
        <w:rPr>
          <w:rFonts w:ascii="Times New Roman" w:hAnsi="Times New Roman" w:cs="Times New Roman"/>
          <w:color w:val="000000" w:themeColor="text1"/>
          <w:lang w:val="en-AU"/>
        </w:rPr>
        <w:t>pattern</w:t>
      </w:r>
      <w:r w:rsidR="00783FC3" w:rsidRPr="00526FE5">
        <w:rPr>
          <w:rFonts w:ascii="Times New Roman" w:hAnsi="Times New Roman" w:cs="Times New Roman"/>
          <w:color w:val="000000" w:themeColor="text1"/>
          <w:lang w:val="en-AU"/>
        </w:rPr>
        <w:t xml:space="preserve"> are from the Nuclear Trans-New Guinea family</w:t>
      </w:r>
      <w:r w:rsidR="00783FC3">
        <w:rPr>
          <w:rFonts w:ascii="Times New Roman" w:hAnsi="Times New Roman" w:cs="Times New Roman"/>
          <w:color w:val="000000" w:themeColor="text1"/>
          <w:lang w:val="en-AU"/>
        </w:rPr>
        <w:t xml:space="preserve">, but the bifurcate merging pattern occurs in fewer clades than the equivalent pattern in parents. The male pattern occurs in 18 language clades, and the female in 16. There are fewer Papuan languages that have complete cousin data, which may explain this discrepancy. </w:t>
      </w:r>
    </w:p>
    <w:p w14:paraId="61E6D241" w14:textId="77777777" w:rsidR="00783FC3" w:rsidRDefault="00783FC3" w:rsidP="00D27BBF">
      <w:pPr>
        <w:rPr>
          <w:rFonts w:ascii="Times New Roman" w:hAnsi="Times New Roman" w:cs="Times New Roman"/>
          <w:color w:val="000000" w:themeColor="text1"/>
          <w:lang w:val="en-AU"/>
        </w:rPr>
      </w:pPr>
    </w:p>
    <w:p w14:paraId="09FC955A" w14:textId="6FC01525"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Despite the prevalence of the bifurcate merging pattern, it does not appear to be </w:t>
      </w:r>
      <w:proofErr w:type="gramStart"/>
      <w:r w:rsidRPr="00526FE5">
        <w:rPr>
          <w:rFonts w:ascii="Times New Roman" w:hAnsi="Times New Roman" w:cs="Times New Roman"/>
          <w:color w:val="000000" w:themeColor="text1"/>
          <w:lang w:val="en-AU"/>
        </w:rPr>
        <w:t>a</w:t>
      </w:r>
      <w:proofErr w:type="gramEnd"/>
      <w:r w:rsidRPr="00526FE5">
        <w:rPr>
          <w:rFonts w:ascii="Times New Roman" w:hAnsi="Times New Roman" w:cs="Times New Roman"/>
          <w:color w:val="000000" w:themeColor="text1"/>
          <w:lang w:val="en-AU"/>
        </w:rPr>
        <w:t xml:space="preserve"> </w:t>
      </w:r>
      <w:r w:rsidR="008062A6">
        <w:rPr>
          <w:rFonts w:ascii="Times New Roman" w:hAnsi="Times New Roman" w:cs="Times New Roman"/>
          <w:color w:val="000000" w:themeColor="text1"/>
          <w:lang w:val="en-AU"/>
        </w:rPr>
        <w:t>overarching</w:t>
      </w:r>
      <w:r w:rsidRPr="00526FE5">
        <w:rPr>
          <w:rFonts w:ascii="Times New Roman" w:hAnsi="Times New Roman" w:cs="Times New Roman"/>
          <w:color w:val="000000" w:themeColor="text1"/>
          <w:lang w:val="en-AU"/>
        </w:rPr>
        <w:t xml:space="preserve"> organising principle of Papuan kinship diversity</w:t>
      </w:r>
      <w:r w:rsidR="008062A6">
        <w:rPr>
          <w:rFonts w:ascii="Times New Roman" w:hAnsi="Times New Roman" w:cs="Times New Roman"/>
          <w:color w:val="000000" w:themeColor="text1"/>
          <w:lang w:val="en-AU"/>
        </w:rPr>
        <w:t xml:space="preserve"> – and it need not be as we saw in our description of </w:t>
      </w:r>
      <w:proofErr w:type="spellStart"/>
      <w:r w:rsidR="008062A6">
        <w:rPr>
          <w:rFonts w:ascii="Times New Roman" w:hAnsi="Times New Roman" w:cs="Times New Roman"/>
          <w:color w:val="000000" w:themeColor="text1"/>
          <w:lang w:val="en-AU"/>
        </w:rPr>
        <w:t>Ekagi</w:t>
      </w:r>
      <w:proofErr w:type="spellEnd"/>
      <w:r w:rsidRPr="00526FE5">
        <w:rPr>
          <w:rFonts w:ascii="Times New Roman" w:hAnsi="Times New Roman" w:cs="Times New Roman"/>
          <w:color w:val="000000" w:themeColor="text1"/>
          <w:lang w:val="en-AU"/>
        </w:rPr>
        <w:t xml:space="preserve">. Of the 62 Papuan languages </w:t>
      </w:r>
      <w:r w:rsidR="006C34CF">
        <w:rPr>
          <w:rFonts w:ascii="Times New Roman" w:hAnsi="Times New Roman" w:cs="Times New Roman"/>
          <w:color w:val="000000" w:themeColor="text1"/>
          <w:lang w:val="en-AU"/>
        </w:rPr>
        <w:t xml:space="preserve">for which </w:t>
      </w:r>
      <w:r w:rsidRPr="00526FE5">
        <w:rPr>
          <w:rFonts w:ascii="Times New Roman" w:hAnsi="Times New Roman" w:cs="Times New Roman"/>
          <w:color w:val="000000" w:themeColor="text1"/>
          <w:lang w:val="en-AU"/>
        </w:rPr>
        <w:t xml:space="preserve">we have data, only 16 </w:t>
      </w:r>
      <w:r w:rsidR="006C34CF">
        <w:rPr>
          <w:rFonts w:ascii="Times New Roman" w:hAnsi="Times New Roman" w:cs="Times New Roman"/>
          <w:color w:val="000000" w:themeColor="text1"/>
          <w:lang w:val="en-AU"/>
        </w:rPr>
        <w:t xml:space="preserve">present a </w:t>
      </w:r>
      <w:r w:rsidRPr="00526FE5">
        <w:rPr>
          <w:rFonts w:ascii="Times New Roman" w:hAnsi="Times New Roman" w:cs="Times New Roman"/>
          <w:color w:val="000000" w:themeColor="text1"/>
          <w:lang w:val="en-AU"/>
        </w:rPr>
        <w:t xml:space="preserve">bifurcate merging system </w:t>
      </w:r>
      <w:r w:rsidR="006C34CF">
        <w:rPr>
          <w:rFonts w:ascii="Times New Roman" w:hAnsi="Times New Roman" w:cs="Times New Roman"/>
          <w:color w:val="000000" w:themeColor="text1"/>
          <w:lang w:val="en-AU"/>
        </w:rPr>
        <w:t>in male and female parents, and male and female cousins</w:t>
      </w:r>
      <w:r w:rsidRPr="00526FE5">
        <w:rPr>
          <w:rFonts w:ascii="Times New Roman" w:hAnsi="Times New Roman" w:cs="Times New Roman"/>
          <w:color w:val="000000" w:themeColor="text1"/>
          <w:lang w:val="en-AU"/>
        </w:rPr>
        <w:t>. Of the 97 languages for which we have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and mother/aunt data, 38 have bifurcate merging patterns in both subsets of kin, and 21 show the pattern in either male or female relatives. Of the 64 languages for which we have cousin data, 27 have the bifurcate merging pattern in both male and female cousins, and 13 show the pattern in either male or female cousins. We see similar patterns of heterogeneity when assessing the relationship across generations, but within genders: father/</w:t>
      </w:r>
      <w:proofErr w:type="spellStart"/>
      <w:r w:rsidRPr="00526FE5">
        <w:rPr>
          <w:rFonts w:ascii="Times New Roman" w:hAnsi="Times New Roman" w:cs="Times New Roman"/>
          <w:color w:val="000000" w:themeColor="text1"/>
          <w:lang w:val="en-AU"/>
        </w:rPr>
        <w:t>nuncle</w:t>
      </w:r>
      <w:proofErr w:type="spellEnd"/>
      <w:r w:rsidRPr="00526FE5">
        <w:rPr>
          <w:rFonts w:ascii="Times New Roman" w:hAnsi="Times New Roman" w:cs="Times New Roman"/>
          <w:color w:val="000000" w:themeColor="text1"/>
          <w:lang w:val="en-AU"/>
        </w:rPr>
        <w:t xml:space="preserve"> bifurcate merging systems co-occur with male cousins bifurcate merging systems in 28 of 66 languages, and mother /aunt and female cousin systems in 19 of 62 </w:t>
      </w:r>
      <w:commentRangeStart w:id="38"/>
      <w:commentRangeStart w:id="39"/>
      <w:commentRangeStart w:id="40"/>
      <w:r w:rsidRPr="00526FE5">
        <w:rPr>
          <w:rFonts w:ascii="Times New Roman" w:hAnsi="Times New Roman" w:cs="Times New Roman"/>
          <w:color w:val="000000" w:themeColor="text1"/>
          <w:lang w:val="en-AU"/>
        </w:rPr>
        <w:t>languages</w:t>
      </w:r>
      <w:commentRangeEnd w:id="38"/>
      <w:r w:rsidRPr="00526FE5">
        <w:rPr>
          <w:rFonts w:ascii="Times New Roman" w:hAnsi="Times New Roman" w:cs="Times New Roman"/>
          <w:color w:val="000000" w:themeColor="text1"/>
        </w:rPr>
        <w:commentReference w:id="38"/>
      </w:r>
      <w:commentRangeEnd w:id="39"/>
      <w:commentRangeEnd w:id="40"/>
      <w:r w:rsidRPr="00526FE5">
        <w:rPr>
          <w:rFonts w:ascii="Times New Roman" w:hAnsi="Times New Roman" w:cs="Times New Roman"/>
          <w:color w:val="000000" w:themeColor="text1"/>
        </w:rPr>
        <w:commentReference w:id="39"/>
      </w:r>
      <w:r w:rsidRPr="00526FE5">
        <w:rPr>
          <w:rFonts w:ascii="Times New Roman" w:hAnsi="Times New Roman" w:cs="Times New Roman"/>
          <w:color w:val="000000" w:themeColor="text1"/>
        </w:rPr>
        <w:commentReference w:id="40"/>
      </w:r>
      <w:r w:rsidRPr="00526FE5">
        <w:rPr>
          <w:rFonts w:ascii="Times New Roman" w:hAnsi="Times New Roman" w:cs="Times New Roman"/>
          <w:color w:val="000000" w:themeColor="text1"/>
          <w:lang w:val="en-AU"/>
        </w:rPr>
        <w:t xml:space="preserve">. As was discussed in the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case, and as we have discussed elsewhere </w:t>
      </w:r>
      <w:r w:rsidR="00755E5A" w:rsidRPr="00526FE5">
        <w:rPr>
          <w:rFonts w:ascii="Times New Roman" w:hAnsi="Times New Roman" w:cs="Times New Roman"/>
          <w:color w:val="000000" w:themeColor="text1"/>
          <w:lang w:val="en-AU"/>
        </w:rPr>
        <w:fldChar w:fldCharType="begin"/>
      </w:r>
      <w:r w:rsidR="00755E5A" w:rsidRPr="00526FE5">
        <w:rPr>
          <w:rFonts w:ascii="Times New Roman" w:hAnsi="Times New Roman" w:cs="Times New Roman"/>
          <w:color w:val="000000" w:themeColor="text1"/>
          <w:lang w:val="en-AU"/>
        </w:rPr>
        <w:instrText xml:space="preserve"> ADDIN ZOTERO_ITEM CSL_CITATION {"citationID":"gXk0f702","properties":{"formattedCitation":"(Passmore et al., 2021)","plainCitation":"(Passmore et al., 2021)","noteIndex":0},"citationItems":[{"id":1217,"uris":["http://zotero.org/users/3412781/items/QI7I4AY2"],"itemData":{"id":1217,"type":"article-journal","abstract":"Across the world people in different societies structure their family relationships in many different ways. These relationships become encoded in their languages as kinship terminology, a word set that maps variably onto a vast genealogical grid of kinship categories, each of which could in principle vary independently. But the observed diversity of kinship terminology is considerably smaller than the enormous theoretical design space. For the past century anthropologists have captured this variation in typological schemes with only a small number of model system types. Whether those types exhibit the internal co-selection of parts implicit in their use is an outstanding question, as is the sufficiency of typologies in capturing variation as a whole. We interrogate the coherence of classic kinship typologies using modern statistical approaches and systematic data from a new database, Kinbank. We first survey the canonical types and their assumed patterns of internal and external co-selection, then present two data-driven approaches to assess internal coherence. Our first analysis reveals that across parents’ and ego’s (one’s own) generation, typology has limited predictive value: knowing the system in one generation does not reliably predict the other. Though we detect limited co-selection between generations, “disharmonic” systems are equally common. Second, we represent structural diversity with a novel multidimensional approach we term kinship space. This approach reveals, for ego’s generation, some broad patterning consistent with the canonical typology, but diversity (and mixed systems) is considerably higher than classical typologies suggest. Our results strongly challenge the descriptive adequacy of the set of canonical kinship types.","container-title":"Biological Theory","DOI":"10.1007/s13752-021-00379-6","ISSN":"1555-5550","journalAbbreviation":"Biol Theory","language":"en","source":"Springer Link","title":"Kin Against Kin: Internal Co-selection and the Coherence of Kinship Typologies","title-short":"Kin Against Kin","URL":"https://doi.org/10.1007/s13752-021-00379-6","author":[{"family":"Passmore","given":"Sam"},{"family":"Barth","given":"Wolfgang"},{"family":"Quinn","given":"Kyla"},{"family":"Greenhill","given":"Simon J."},{"family":"Evans","given":"Nicholas"},{"family":"Jordan","given":"Fiona M."}],"accessed":{"date-parts":[["2021",6,28]]},"issued":{"date-parts":[["2021",6,7]]},"citation-key":"passmoreKinKinInternal2021"}}],"schema":"https://github.com/citation-style-language/schema/raw/master/csl-citation.json"} </w:instrText>
      </w:r>
      <w:r w:rsidR="00755E5A" w:rsidRPr="00526FE5">
        <w:rPr>
          <w:rFonts w:ascii="Times New Roman" w:hAnsi="Times New Roman" w:cs="Times New Roman"/>
          <w:color w:val="000000" w:themeColor="text1"/>
          <w:lang w:val="en-AU"/>
        </w:rPr>
        <w:fldChar w:fldCharType="separate"/>
      </w:r>
      <w:r w:rsidR="00755E5A" w:rsidRPr="00526FE5">
        <w:rPr>
          <w:rFonts w:ascii="Times New Roman" w:hAnsi="Times New Roman" w:cs="Times New Roman"/>
          <w:color w:val="000000" w:themeColor="text1"/>
          <w:lang w:val="en-AU"/>
        </w:rPr>
        <w:t>(Passmore et al., 2021)</w:t>
      </w:r>
      <w:r w:rsidR="00755E5A"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xml:space="preserve">, </w:t>
      </w:r>
      <w:r w:rsidR="00755E5A">
        <w:rPr>
          <w:rFonts w:ascii="Times New Roman" w:hAnsi="Times New Roman" w:cs="Times New Roman"/>
          <w:color w:val="000000" w:themeColor="text1"/>
          <w:lang w:val="en-AU"/>
        </w:rPr>
        <w:t>kinship terminology</w:t>
      </w:r>
      <w:r w:rsidRPr="00526FE5">
        <w:rPr>
          <w:rFonts w:ascii="Times New Roman" w:hAnsi="Times New Roman" w:cs="Times New Roman"/>
          <w:color w:val="000000" w:themeColor="text1"/>
          <w:lang w:val="en-AU"/>
        </w:rPr>
        <w:t xml:space="preserve"> do not have to be coherent throughout the system for a system to be functional. The inconsistency of merging patterns appears to be a feature of Papuan </w:t>
      </w:r>
      <w:commentRangeStart w:id="41"/>
      <w:r w:rsidRPr="00526FE5">
        <w:rPr>
          <w:rFonts w:ascii="Times New Roman" w:hAnsi="Times New Roman" w:cs="Times New Roman"/>
          <w:color w:val="000000" w:themeColor="text1"/>
          <w:lang w:val="en-AU"/>
        </w:rPr>
        <w:t>kinship</w:t>
      </w:r>
      <w:commentRangeEnd w:id="41"/>
      <w:r w:rsidRPr="00526FE5">
        <w:rPr>
          <w:rFonts w:ascii="Times New Roman" w:hAnsi="Times New Roman" w:cs="Times New Roman"/>
          <w:color w:val="000000" w:themeColor="text1"/>
        </w:rPr>
        <w:commentReference w:id="41"/>
      </w:r>
      <w:r w:rsidRPr="00526FE5">
        <w:rPr>
          <w:rFonts w:ascii="Times New Roman" w:hAnsi="Times New Roman" w:cs="Times New Roman"/>
          <w:color w:val="000000" w:themeColor="text1"/>
          <w:lang w:val="en-AU"/>
        </w:rPr>
        <w:t xml:space="preserve">. </w:t>
      </w:r>
    </w:p>
    <w:p w14:paraId="39FA4ACE" w14:textId="77777777"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noProof/>
          <w:color w:val="000000" w:themeColor="text1"/>
          <w:lang w:val="en-AU"/>
        </w:rPr>
        <w:lastRenderedPageBreak/>
        <w:drawing>
          <wp:inline distT="0" distB="0" distL="0" distR="0" wp14:anchorId="15097BA7" wp14:editId="27D975A9">
            <wp:extent cx="5731338" cy="4832973"/>
            <wp:effectExtent l="0" t="0" r="0" b="6350"/>
            <wp:docPr id="4" name="Picture 4" descr="A picture containing text, screenshot, diagram,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diagram, squar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338" cy="4832973"/>
                    </a:xfrm>
                    <a:prstGeom prst="rect">
                      <a:avLst/>
                    </a:prstGeom>
                  </pic:spPr>
                </pic:pic>
              </a:graphicData>
            </a:graphic>
          </wp:inline>
        </w:drawing>
      </w:r>
    </w:p>
    <w:p w14:paraId="521481A6" w14:textId="77777777"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3: </w:t>
      </w:r>
      <w:r w:rsidRPr="00526FE5">
        <w:rPr>
          <w:rFonts w:ascii="Times New Roman" w:hAnsi="Times New Roman" w:cs="Times New Roman"/>
          <w:color w:val="000000" w:themeColor="text1"/>
          <w:lang w:val="en-AU"/>
        </w:rPr>
        <w:t xml:space="preserve">Bar plots showing the proportion of languages that show kinship </w:t>
      </w:r>
      <w:commentRangeStart w:id="42"/>
      <w:proofErr w:type="spellStart"/>
      <w:r w:rsidRPr="00526FE5">
        <w:rPr>
          <w:rFonts w:ascii="Times New Roman" w:hAnsi="Times New Roman" w:cs="Times New Roman"/>
          <w:color w:val="000000" w:themeColor="text1"/>
          <w:lang w:val="en-AU"/>
        </w:rPr>
        <w:t>syncretisms</w:t>
      </w:r>
      <w:commentRangeEnd w:id="42"/>
      <w:proofErr w:type="spellEnd"/>
      <w:r w:rsidRPr="00526FE5">
        <w:rPr>
          <w:rFonts w:ascii="Times New Roman" w:hAnsi="Times New Roman" w:cs="Times New Roman"/>
          <w:color w:val="000000" w:themeColor="text1"/>
        </w:rPr>
        <w:commentReference w:id="42"/>
      </w:r>
      <w:r w:rsidRPr="00526FE5">
        <w:rPr>
          <w:rFonts w:ascii="Times New Roman" w:hAnsi="Times New Roman" w:cs="Times New Roman"/>
          <w:color w:val="000000" w:themeColor="text1"/>
          <w:lang w:val="en-AU"/>
        </w:rPr>
        <w:t xml:space="preserve">. Numbers in boxes show the total number of non-Papuan and Papuan languages used in each calculation. In the bottom row of graphs, only select structures are shown but the numbers reflect total </w:t>
      </w:r>
      <w:commentRangeStart w:id="43"/>
      <w:r w:rsidRPr="00526FE5">
        <w:rPr>
          <w:rFonts w:ascii="Times New Roman" w:hAnsi="Times New Roman" w:cs="Times New Roman"/>
          <w:color w:val="000000" w:themeColor="text1"/>
          <w:lang w:val="en-AU"/>
        </w:rPr>
        <w:t>counts</w:t>
      </w:r>
      <w:commentRangeEnd w:id="43"/>
      <w:r w:rsidRPr="00526FE5">
        <w:rPr>
          <w:rFonts w:ascii="Times New Roman" w:hAnsi="Times New Roman" w:cs="Times New Roman"/>
          <w:color w:val="000000" w:themeColor="text1"/>
        </w:rPr>
        <w:commentReference w:id="43"/>
      </w:r>
      <w:r w:rsidRPr="00526FE5">
        <w:rPr>
          <w:rFonts w:ascii="Times New Roman" w:hAnsi="Times New Roman" w:cs="Times New Roman"/>
          <w:color w:val="000000" w:themeColor="text1"/>
          <w:lang w:val="en-AU"/>
        </w:rPr>
        <w:t xml:space="preserve">. </w:t>
      </w:r>
    </w:p>
    <w:p w14:paraId="77BE9BB6" w14:textId="77777777" w:rsidR="00D27BBF" w:rsidRPr="00526FE5" w:rsidRDefault="00D27BBF" w:rsidP="00D27BBF">
      <w:pPr>
        <w:rPr>
          <w:rFonts w:ascii="Times New Roman" w:hAnsi="Times New Roman" w:cs="Times New Roman"/>
          <w:color w:val="000000" w:themeColor="text1"/>
          <w:lang w:val="en-AU"/>
        </w:rPr>
      </w:pPr>
    </w:p>
    <w:p w14:paraId="2B2CF99B" w14:textId="003CFB5D" w:rsidR="008062A6"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Asides from bifurcate merging systems, Papuan languages stand out in other ways. First, Papuan languages show a higher frequency of two </w:t>
      </w:r>
      <w:proofErr w:type="gramStart"/>
      <w:r w:rsidRPr="00526FE5">
        <w:rPr>
          <w:rFonts w:ascii="Times New Roman" w:hAnsi="Times New Roman" w:cs="Times New Roman"/>
          <w:color w:val="000000" w:themeColor="text1"/>
          <w:lang w:val="en-AU"/>
        </w:rPr>
        <w:t>particular sibling</w:t>
      </w:r>
      <w:proofErr w:type="gramEnd"/>
      <w:r w:rsidRPr="00526FE5">
        <w:rPr>
          <w:rFonts w:ascii="Times New Roman" w:hAnsi="Times New Roman" w:cs="Times New Roman"/>
          <w:color w:val="000000" w:themeColor="text1"/>
          <w:lang w:val="en-AU"/>
        </w:rPr>
        <w:t xml:space="preserve"> systems, relative to the global sample. One system contains three terms, one each for elder brother, younger brother, and a single sister term (27 Papuan languages or 28% of the sample). The other is the use of a single kinterm for all siblings (14; 14%). The three-term system is </w:t>
      </w:r>
      <w:r w:rsidR="00141F05">
        <w:rPr>
          <w:rFonts w:ascii="Times New Roman" w:hAnsi="Times New Roman" w:cs="Times New Roman"/>
          <w:color w:val="000000" w:themeColor="text1"/>
          <w:lang w:val="en-AU"/>
        </w:rPr>
        <w:t xml:space="preserve">found across 15 clades but is </w:t>
      </w:r>
      <w:r w:rsidRPr="00526FE5">
        <w:rPr>
          <w:rFonts w:ascii="Times New Roman" w:hAnsi="Times New Roman" w:cs="Times New Roman"/>
          <w:color w:val="000000" w:themeColor="text1"/>
          <w:lang w:val="en-AU"/>
        </w:rPr>
        <w:t xml:space="preserve">most common in the Trans-New-Guinea family (7 languages), with a secondary cluster in North </w:t>
      </w:r>
      <w:proofErr w:type="spellStart"/>
      <w:r w:rsidRPr="00526FE5">
        <w:rPr>
          <w:rFonts w:ascii="Times New Roman" w:hAnsi="Times New Roman" w:cs="Times New Roman"/>
          <w:color w:val="000000" w:themeColor="text1"/>
          <w:lang w:val="en-AU"/>
        </w:rPr>
        <w:t>Halmaheran</w:t>
      </w:r>
      <w:proofErr w:type="spellEnd"/>
      <w:r w:rsidRPr="00526FE5">
        <w:rPr>
          <w:rFonts w:ascii="Times New Roman" w:hAnsi="Times New Roman" w:cs="Times New Roman"/>
          <w:color w:val="000000" w:themeColor="text1"/>
          <w:lang w:val="en-AU"/>
        </w:rPr>
        <w:t xml:space="preserve"> languages (4 languages). </w:t>
      </w:r>
      <w:commentRangeStart w:id="44"/>
      <w:commentRangeStart w:id="45"/>
      <w:r w:rsidRPr="00526FE5">
        <w:rPr>
          <w:rFonts w:ascii="Times New Roman" w:hAnsi="Times New Roman" w:cs="Times New Roman"/>
          <w:color w:val="000000" w:themeColor="text1"/>
          <w:lang w:val="en-AU"/>
        </w:rPr>
        <w:t>The</w:t>
      </w:r>
      <w:commentRangeEnd w:id="44"/>
      <w:r w:rsidRPr="00526FE5">
        <w:rPr>
          <w:rFonts w:ascii="Times New Roman" w:hAnsi="Times New Roman" w:cs="Times New Roman"/>
          <w:color w:val="000000" w:themeColor="text1"/>
        </w:rPr>
        <w:commentReference w:id="44"/>
      </w:r>
      <w:commentRangeEnd w:id="45"/>
      <w:r w:rsidR="008062A6">
        <w:rPr>
          <w:rStyle w:val="CommentReference"/>
        </w:rPr>
        <w:commentReference w:id="45"/>
      </w:r>
      <w:r w:rsidRPr="00526FE5">
        <w:rPr>
          <w:rFonts w:ascii="Times New Roman" w:hAnsi="Times New Roman" w:cs="Times New Roman"/>
          <w:color w:val="000000" w:themeColor="text1"/>
          <w:lang w:val="en-AU"/>
        </w:rPr>
        <w:t xml:space="preserve"> single-term sibling system </w:t>
      </w:r>
      <w:r w:rsidR="00141F05">
        <w:rPr>
          <w:rFonts w:ascii="Times New Roman" w:hAnsi="Times New Roman" w:cs="Times New Roman"/>
          <w:color w:val="000000" w:themeColor="text1"/>
          <w:lang w:val="en-AU"/>
        </w:rPr>
        <w:t xml:space="preserve">is found in </w:t>
      </w:r>
      <w:r w:rsidR="008062A6">
        <w:rPr>
          <w:rFonts w:ascii="Times New Roman" w:hAnsi="Times New Roman" w:cs="Times New Roman"/>
          <w:color w:val="000000" w:themeColor="text1"/>
          <w:lang w:val="en-AU"/>
        </w:rPr>
        <w:t>five</w:t>
      </w:r>
      <w:r w:rsidR="00141F05">
        <w:rPr>
          <w:rFonts w:ascii="Times New Roman" w:hAnsi="Times New Roman" w:cs="Times New Roman"/>
          <w:color w:val="000000" w:themeColor="text1"/>
          <w:lang w:val="en-AU"/>
        </w:rPr>
        <w:t xml:space="preserve"> clades. It is </w:t>
      </w:r>
      <w:r w:rsidRPr="00526FE5">
        <w:rPr>
          <w:rFonts w:ascii="Times New Roman" w:hAnsi="Times New Roman" w:cs="Times New Roman"/>
          <w:color w:val="000000" w:themeColor="text1"/>
          <w:lang w:val="en-AU"/>
        </w:rPr>
        <w:t xml:space="preserve">mostly </w:t>
      </w:r>
      <w:r w:rsidR="00141F05">
        <w:rPr>
          <w:rFonts w:ascii="Times New Roman" w:hAnsi="Times New Roman" w:cs="Times New Roman"/>
          <w:color w:val="000000" w:themeColor="text1"/>
          <w:lang w:val="en-AU"/>
        </w:rPr>
        <w:t>common</w:t>
      </w:r>
      <w:r w:rsidRPr="00526FE5">
        <w:rPr>
          <w:rFonts w:ascii="Times New Roman" w:hAnsi="Times New Roman" w:cs="Times New Roman"/>
          <w:color w:val="000000" w:themeColor="text1"/>
          <w:lang w:val="en-AU"/>
        </w:rPr>
        <w:t xml:space="preserve"> </w:t>
      </w:r>
      <w:r w:rsidR="00141F05">
        <w:rPr>
          <w:rFonts w:ascii="Times New Roman" w:hAnsi="Times New Roman" w:cs="Times New Roman"/>
          <w:color w:val="000000" w:themeColor="text1"/>
          <w:lang w:val="en-AU"/>
        </w:rPr>
        <w:t>in</w:t>
      </w:r>
      <w:r w:rsidRPr="00526FE5">
        <w:rPr>
          <w:rFonts w:ascii="Times New Roman" w:hAnsi="Times New Roman" w:cs="Times New Roman"/>
          <w:color w:val="000000" w:themeColor="text1"/>
          <w:lang w:val="en-AU"/>
        </w:rPr>
        <w:t xml:space="preserve"> the</w:t>
      </w:r>
      <w:r w:rsidR="008062A6">
        <w:rPr>
          <w:rFonts w:ascii="Times New Roman" w:hAnsi="Times New Roman" w:cs="Times New Roman"/>
          <w:color w:val="000000" w:themeColor="text1"/>
          <w:lang w:val="en-AU"/>
        </w:rPr>
        <w:t xml:space="preserve"> TNG clade (11 languages), with more than half of those languages coming from the Timor-</w:t>
      </w:r>
      <w:proofErr w:type="spellStart"/>
      <w:r w:rsidR="008062A6">
        <w:rPr>
          <w:rFonts w:ascii="Times New Roman" w:hAnsi="Times New Roman" w:cs="Times New Roman"/>
          <w:color w:val="000000" w:themeColor="text1"/>
          <w:lang w:val="en-AU"/>
        </w:rPr>
        <w:t>Alor</w:t>
      </w:r>
      <w:proofErr w:type="spellEnd"/>
      <w:r w:rsidR="008062A6">
        <w:rPr>
          <w:rFonts w:ascii="Times New Roman" w:hAnsi="Times New Roman" w:cs="Times New Roman"/>
          <w:color w:val="000000" w:themeColor="text1"/>
          <w:lang w:val="en-AU"/>
        </w:rPr>
        <w:t>-</w:t>
      </w:r>
      <w:proofErr w:type="spellStart"/>
      <w:r w:rsidR="008062A6">
        <w:rPr>
          <w:rFonts w:ascii="Times New Roman" w:hAnsi="Times New Roman" w:cs="Times New Roman"/>
          <w:color w:val="000000" w:themeColor="text1"/>
          <w:lang w:val="en-AU"/>
        </w:rPr>
        <w:t>Pantar</w:t>
      </w:r>
      <w:proofErr w:type="spellEnd"/>
      <w:r w:rsidR="008062A6">
        <w:rPr>
          <w:rFonts w:ascii="Times New Roman" w:hAnsi="Times New Roman" w:cs="Times New Roman"/>
          <w:color w:val="000000" w:themeColor="text1"/>
          <w:lang w:val="en-AU"/>
        </w:rPr>
        <w:t xml:space="preserve"> clade (6). </w:t>
      </w:r>
    </w:p>
    <w:p w14:paraId="5471C554" w14:textId="77777777" w:rsidR="00D27BBF" w:rsidRPr="00526FE5" w:rsidRDefault="00D27BBF" w:rsidP="00D27BBF">
      <w:pPr>
        <w:rPr>
          <w:rFonts w:ascii="Times New Roman" w:hAnsi="Times New Roman" w:cs="Times New Roman"/>
          <w:color w:val="000000" w:themeColor="text1"/>
          <w:lang w:val="en-AU"/>
        </w:rPr>
      </w:pPr>
    </w:p>
    <w:p w14:paraId="2BAC1390" w14:textId="17BA5395"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Another common feature of Papuan kinship terminology is self-reciprocity in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terms, as described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w:t>
      </w:r>
      <w:proofErr w:type="spellStart"/>
      <w:r w:rsidRPr="00526FE5">
        <w:rPr>
          <w:rFonts w:ascii="Times New Roman" w:hAnsi="Times New Roman" w:cs="Times New Roman"/>
          <w:color w:val="000000" w:themeColor="text1"/>
          <w:lang w:val="en-AU"/>
        </w:rPr>
        <w:t>Nen</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Komnzo</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Nagovisi</w:t>
      </w:r>
      <w:proofErr w:type="spellEnd"/>
      <w:r w:rsidR="00141F05">
        <w:rPr>
          <w:rFonts w:ascii="Times New Roman" w:hAnsi="Times New Roman" w:cs="Times New Roman"/>
          <w:color w:val="000000" w:themeColor="text1"/>
          <w:lang w:val="en-AU"/>
        </w:rPr>
        <w:t xml:space="preserve"> (Table 1)</w:t>
      </w:r>
      <w:r w:rsidRPr="00526FE5">
        <w:rPr>
          <w:rFonts w:ascii="Times New Roman" w:hAnsi="Times New Roman" w:cs="Times New Roman"/>
          <w:color w:val="000000" w:themeColor="text1"/>
          <w:lang w:val="en-AU"/>
        </w:rPr>
        <w:t xml:space="preserve">. In taking a broader view, we see that around 34% of our Papuan sample contains a single self-reciprocal term for ‘grandfather’ and ‘grandson’, compared to only 15% of </w:t>
      </w:r>
      <w:r w:rsidR="00141F05">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non-Papuan sample. </w:t>
      </w:r>
      <w:r w:rsidR="00141F05">
        <w:rPr>
          <w:rFonts w:ascii="Times New Roman" w:hAnsi="Times New Roman" w:cs="Times New Roman"/>
          <w:color w:val="000000" w:themeColor="text1"/>
          <w:lang w:val="en-AU"/>
        </w:rPr>
        <w:t>There is a</w:t>
      </w:r>
      <w:r w:rsidRPr="00526FE5">
        <w:rPr>
          <w:rFonts w:ascii="Times New Roman" w:hAnsi="Times New Roman" w:cs="Times New Roman"/>
          <w:color w:val="000000" w:themeColor="text1"/>
          <w:lang w:val="en-AU"/>
        </w:rPr>
        <w:t xml:space="preserve"> similar pattern between ‘grandmother’ and ‘granddaughter’ (36% in Papuan languages, 15% in non-Papuan). Although this feature is proportionally more common in Papuan languages than non-Papuan, it is not the most common organisation of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 with most Papuan </w:t>
      </w:r>
      <w:r w:rsidRPr="00526FE5">
        <w:rPr>
          <w:rFonts w:ascii="Times New Roman" w:hAnsi="Times New Roman" w:cs="Times New Roman"/>
          <w:color w:val="000000" w:themeColor="text1"/>
          <w:lang w:val="en-AU"/>
        </w:rPr>
        <w:lastRenderedPageBreak/>
        <w:t xml:space="preserve">languages (57%) having separate words for grandfather and grandson. </w:t>
      </w:r>
      <w:proofErr w:type="spellStart"/>
      <w:r w:rsidRPr="00526FE5">
        <w:rPr>
          <w:rFonts w:ascii="Times New Roman" w:hAnsi="Times New Roman" w:cs="Times New Roman"/>
          <w:color w:val="000000" w:themeColor="text1"/>
          <w:lang w:val="en-AU"/>
        </w:rPr>
        <w:t>Grandkin</w:t>
      </w:r>
      <w:proofErr w:type="spellEnd"/>
      <w:r w:rsidRPr="00526FE5">
        <w:rPr>
          <w:rFonts w:ascii="Times New Roman" w:hAnsi="Times New Roman" w:cs="Times New Roman"/>
          <w:color w:val="000000" w:themeColor="text1"/>
          <w:lang w:val="en-AU"/>
        </w:rPr>
        <w:t xml:space="preserve"> self-reciprocity occurs in 13 Papuan clades. </w:t>
      </w:r>
    </w:p>
    <w:p w14:paraId="0377524F" w14:textId="77777777" w:rsidR="00D27BBF" w:rsidRPr="00526FE5" w:rsidRDefault="00D27BBF" w:rsidP="00D27BBF">
      <w:pPr>
        <w:rPr>
          <w:rFonts w:ascii="Times New Roman" w:hAnsi="Times New Roman" w:cs="Times New Roman"/>
          <w:color w:val="000000" w:themeColor="text1"/>
          <w:lang w:val="en-AU"/>
        </w:rPr>
      </w:pPr>
    </w:p>
    <w:p w14:paraId="139D4FC2" w14:textId="7E85D535" w:rsidR="00D27BBF" w:rsidRPr="00526FE5" w:rsidRDefault="00D27BBF" w:rsidP="00D27BBF">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Finally, Papuan kinship contains a disproportionate occurrence of matrilineal skewing (MB = MBS), </w:t>
      </w:r>
      <w:commentRangeStart w:id="46"/>
      <w:r w:rsidRPr="00526FE5">
        <w:rPr>
          <w:rFonts w:ascii="Times New Roman" w:hAnsi="Times New Roman" w:cs="Times New Roman"/>
          <w:color w:val="000000" w:themeColor="text1"/>
          <w:lang w:val="en-AU"/>
        </w:rPr>
        <w:t>another</w:t>
      </w:r>
      <w:commentRangeEnd w:id="46"/>
      <w:r w:rsidRPr="00526FE5">
        <w:rPr>
          <w:rFonts w:ascii="Times New Roman" w:hAnsi="Times New Roman" w:cs="Times New Roman"/>
          <w:color w:val="000000" w:themeColor="text1"/>
        </w:rPr>
        <w:commentReference w:id="46"/>
      </w:r>
      <w:r w:rsidRPr="00526FE5">
        <w:rPr>
          <w:rFonts w:ascii="Times New Roman" w:hAnsi="Times New Roman" w:cs="Times New Roman"/>
          <w:color w:val="000000" w:themeColor="text1"/>
          <w:lang w:val="en-AU"/>
        </w:rPr>
        <w:t xml:space="preserve"> feature that is commonly affiliated with patterns of exchange and with bifurcate merging patterns. 16% of Papuan languages contain this feature (n = 12), compared to 5% of non-Papuan languages. </w:t>
      </w:r>
      <w:r w:rsidR="008062A6">
        <w:rPr>
          <w:rFonts w:ascii="Times New Roman" w:hAnsi="Times New Roman" w:cs="Times New Roman"/>
          <w:color w:val="000000" w:themeColor="text1"/>
          <w:lang w:val="en-AU"/>
        </w:rPr>
        <w:t>Nine</w:t>
      </w:r>
      <w:r w:rsidRPr="00526FE5">
        <w:rPr>
          <w:rFonts w:ascii="Times New Roman" w:hAnsi="Times New Roman" w:cs="Times New Roman"/>
          <w:color w:val="000000" w:themeColor="text1"/>
          <w:lang w:val="en-AU"/>
        </w:rPr>
        <w:t xml:space="preserve"> of </w:t>
      </w:r>
      <w:r w:rsidR="008062A6">
        <w:rPr>
          <w:rFonts w:ascii="Times New Roman" w:hAnsi="Times New Roman" w:cs="Times New Roman"/>
          <w:color w:val="000000" w:themeColor="text1"/>
          <w:lang w:val="en-AU"/>
        </w:rPr>
        <w:t>the</w:t>
      </w:r>
      <w:r w:rsidRPr="00526FE5">
        <w:rPr>
          <w:rFonts w:ascii="Times New Roman" w:hAnsi="Times New Roman" w:cs="Times New Roman"/>
          <w:color w:val="000000" w:themeColor="text1"/>
          <w:lang w:val="en-AU"/>
        </w:rPr>
        <w:t xml:space="preserve"> 12 languages are from the Nuclear Trans-New Guinea clade, largely in Central West Papuan, </w:t>
      </w:r>
      <w:r w:rsidR="008062A6">
        <w:rPr>
          <w:rFonts w:ascii="Times New Roman" w:hAnsi="Times New Roman" w:cs="Times New Roman"/>
          <w:color w:val="000000" w:themeColor="text1"/>
          <w:lang w:val="en-AU"/>
        </w:rPr>
        <w:t xml:space="preserve">with one Yam language, </w:t>
      </w:r>
    </w:p>
    <w:p w14:paraId="068981C9" w14:textId="77777777" w:rsidR="00D27BBF" w:rsidRDefault="00D27BBF" w:rsidP="00526FE5">
      <w:pPr>
        <w:rPr>
          <w:rFonts w:ascii="Times New Roman" w:hAnsi="Times New Roman" w:cs="Times New Roman"/>
          <w:color w:val="000000" w:themeColor="text1"/>
          <w:lang w:val="en-AU"/>
        </w:rPr>
      </w:pPr>
    </w:p>
    <w:p w14:paraId="7A321C59" w14:textId="76C43308" w:rsidR="00D27BBF" w:rsidRPr="00D27BBF" w:rsidRDefault="00D27BBF" w:rsidP="00526FE5">
      <w:pPr>
        <w:rPr>
          <w:rFonts w:ascii="Times New Roman" w:hAnsi="Times New Roman" w:cs="Times New Roman"/>
          <w:b/>
          <w:bCs/>
          <w:color w:val="000000" w:themeColor="text1"/>
          <w:lang w:val="en-AU"/>
        </w:rPr>
      </w:pPr>
      <w:r>
        <w:rPr>
          <w:rFonts w:ascii="Times New Roman" w:hAnsi="Times New Roman" w:cs="Times New Roman"/>
          <w:b/>
          <w:bCs/>
          <w:color w:val="000000" w:themeColor="text1"/>
        </w:rPr>
        <w:t xml:space="preserve">3b. </w:t>
      </w:r>
      <w:r w:rsidRPr="00D27BBF">
        <w:rPr>
          <w:rFonts w:ascii="Times New Roman" w:hAnsi="Times New Roman" w:cs="Times New Roman"/>
          <w:b/>
          <w:bCs/>
          <w:color w:val="000000" w:themeColor="text1"/>
        </w:rPr>
        <w:t>Is Papuan kinship disproportionately diverse</w:t>
      </w:r>
      <w:r>
        <w:rPr>
          <w:rFonts w:ascii="Times New Roman" w:hAnsi="Times New Roman" w:cs="Times New Roman"/>
          <w:b/>
          <w:bCs/>
          <w:color w:val="000000" w:themeColor="text1"/>
        </w:rPr>
        <w:t>?</w:t>
      </w:r>
    </w:p>
    <w:p w14:paraId="37B787B6" w14:textId="77777777" w:rsidR="00D27BBF" w:rsidRDefault="00D27BBF" w:rsidP="00526FE5">
      <w:pPr>
        <w:rPr>
          <w:rFonts w:ascii="Times New Roman" w:hAnsi="Times New Roman" w:cs="Times New Roman"/>
          <w:color w:val="000000" w:themeColor="text1"/>
          <w:lang w:val="en-AU"/>
        </w:rPr>
      </w:pPr>
    </w:p>
    <w:p w14:paraId="7A805F06" w14:textId="0FF5A51B" w:rsidR="0062577E" w:rsidRDefault="008062A6"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While above we have looked at </w:t>
      </w:r>
      <w:proofErr w:type="gramStart"/>
      <w:r>
        <w:rPr>
          <w:rFonts w:ascii="Times New Roman" w:hAnsi="Times New Roman" w:cs="Times New Roman"/>
          <w:color w:val="000000" w:themeColor="text1"/>
          <w:lang w:val="en-AU"/>
        </w:rPr>
        <w:t>particular features</w:t>
      </w:r>
      <w:proofErr w:type="gramEnd"/>
      <w:r>
        <w:rPr>
          <w:rFonts w:ascii="Times New Roman" w:hAnsi="Times New Roman" w:cs="Times New Roman"/>
          <w:color w:val="000000" w:themeColor="text1"/>
          <w:lang w:val="en-AU"/>
        </w:rPr>
        <w:t xml:space="preserve"> of kinship terminology that make Papuan languages stand out, another interesting question is where kinship terminology is generally more diverse amongst Papuan languages than other language groupings. We look at this in two ways. </w:t>
      </w:r>
      <w:r w:rsidR="00526FE5" w:rsidRPr="00526FE5">
        <w:rPr>
          <w:rFonts w:ascii="Times New Roman" w:hAnsi="Times New Roman" w:cs="Times New Roman"/>
          <w:color w:val="000000" w:themeColor="text1"/>
          <w:lang w:val="en-AU"/>
        </w:rPr>
        <w:t xml:space="preserve">First, we look at how </w:t>
      </w:r>
      <w:r>
        <w:rPr>
          <w:rFonts w:ascii="Times New Roman" w:hAnsi="Times New Roman" w:cs="Times New Roman"/>
          <w:color w:val="000000" w:themeColor="text1"/>
          <w:lang w:val="en-AU"/>
        </w:rPr>
        <w:t xml:space="preserve">many distinct kinship structures </w:t>
      </w:r>
      <w:r w:rsidR="00526FE5" w:rsidRPr="00526FE5">
        <w:rPr>
          <w:rFonts w:ascii="Times New Roman" w:hAnsi="Times New Roman" w:cs="Times New Roman"/>
          <w:color w:val="000000" w:themeColor="text1"/>
          <w:lang w:val="en-AU"/>
        </w:rPr>
        <w:t>Papuan</w:t>
      </w:r>
      <w:r>
        <w:rPr>
          <w:rFonts w:ascii="Times New Roman" w:hAnsi="Times New Roman" w:cs="Times New Roman"/>
          <w:color w:val="000000" w:themeColor="text1"/>
          <w:lang w:val="en-AU"/>
        </w:rPr>
        <w:t xml:space="preserve"> languages have</w:t>
      </w:r>
      <w:r w:rsidR="00526FE5" w:rsidRPr="00526FE5">
        <w:rPr>
          <w:rFonts w:ascii="Times New Roman" w:hAnsi="Times New Roman" w:cs="Times New Roman"/>
          <w:color w:val="000000" w:themeColor="text1"/>
          <w:lang w:val="en-AU"/>
        </w:rPr>
        <w:t xml:space="preserve"> relative to global variation</w:t>
      </w:r>
      <w:r>
        <w:rPr>
          <w:rFonts w:ascii="Times New Roman" w:hAnsi="Times New Roman" w:cs="Times New Roman"/>
          <w:color w:val="000000" w:themeColor="text1"/>
          <w:lang w:val="en-AU"/>
        </w:rPr>
        <w:t>. Secondly, we look at how the range of diversity covered by Papuan languages compares to other language groupings</w:t>
      </w:r>
      <w:r w:rsidR="00526FE5" w:rsidRPr="00526FE5">
        <w:rPr>
          <w:rFonts w:ascii="Times New Roman" w:hAnsi="Times New Roman" w:cs="Times New Roman"/>
          <w:color w:val="000000" w:themeColor="text1"/>
          <w:lang w:val="en-AU"/>
        </w:rPr>
        <w:t xml:space="preserve">. Because the possible space is so vast, we restrict our analyses to three subsets of kin types: (a) parents and </w:t>
      </w:r>
      <w:proofErr w:type="spellStart"/>
      <w:r w:rsidR="00526FE5" w:rsidRPr="00526FE5">
        <w:rPr>
          <w:rFonts w:ascii="Times New Roman" w:hAnsi="Times New Roman" w:cs="Times New Roman"/>
          <w:color w:val="000000" w:themeColor="text1"/>
          <w:lang w:val="en-AU"/>
        </w:rPr>
        <w:t>nuncles</w:t>
      </w:r>
      <w:proofErr w:type="spellEnd"/>
      <w:r w:rsidR="00526FE5" w:rsidRPr="00526FE5">
        <w:rPr>
          <w:rFonts w:ascii="Times New Roman" w:hAnsi="Times New Roman" w:cs="Times New Roman"/>
          <w:color w:val="000000" w:themeColor="text1"/>
          <w:lang w:val="en-AU"/>
        </w:rPr>
        <w:t>, (b) siblings alone, and (c) siblings plus cousins</w:t>
      </w:r>
      <w:r w:rsidR="00AE74C6">
        <w:rPr>
          <w:rFonts w:ascii="Times New Roman" w:hAnsi="Times New Roman" w:cs="Times New Roman"/>
          <w:color w:val="000000" w:themeColor="text1"/>
          <w:lang w:val="en-AU"/>
        </w:rPr>
        <w:t xml:space="preserve">. Unlike the above section, here we analyse male and </w:t>
      </w:r>
      <w:r w:rsidR="006C0692">
        <w:rPr>
          <w:rFonts w:ascii="Times New Roman" w:hAnsi="Times New Roman" w:cs="Times New Roman"/>
          <w:color w:val="000000" w:themeColor="text1"/>
          <w:lang w:val="en-AU"/>
        </w:rPr>
        <w:t>female</w:t>
      </w:r>
      <w:r w:rsidR="00AE74C6">
        <w:rPr>
          <w:rFonts w:ascii="Times New Roman" w:hAnsi="Times New Roman" w:cs="Times New Roman"/>
          <w:color w:val="000000" w:themeColor="text1"/>
          <w:lang w:val="en-AU"/>
        </w:rPr>
        <w:t xml:space="preserve"> relatives simultaneously</w:t>
      </w:r>
      <w:r w:rsidR="00526FE5" w:rsidRPr="00526FE5">
        <w:rPr>
          <w:rFonts w:ascii="Times New Roman" w:hAnsi="Times New Roman" w:cs="Times New Roman"/>
          <w:color w:val="000000" w:themeColor="text1"/>
          <w:lang w:val="en-AU"/>
        </w:rPr>
        <w:t>. For each of these subsets, we consider genealogical categories that are differentiated by relative age (e.g., elder brother vs. younger brother) or by the relative age of connecting kin (father’s elder brother vs. father’s younger brother) and gender of speaker (a man talking to their sister vs. a woman talking to their sister)</w:t>
      </w:r>
      <w:r>
        <w:rPr>
          <w:rFonts w:ascii="Times New Roman" w:hAnsi="Times New Roman" w:cs="Times New Roman"/>
          <w:color w:val="000000" w:themeColor="text1"/>
          <w:lang w:val="en-AU"/>
        </w:rPr>
        <w:t>, creating a larger possibility space</w:t>
      </w:r>
      <w:r w:rsidR="00526FE5" w:rsidRPr="00526FE5">
        <w:rPr>
          <w:rFonts w:ascii="Times New Roman" w:hAnsi="Times New Roman" w:cs="Times New Roman"/>
          <w:color w:val="000000" w:themeColor="text1"/>
          <w:lang w:val="en-AU"/>
        </w:rPr>
        <w:t>. To analyse kinship terminology structure, the list of kinterms applied to kin types</w:t>
      </w:r>
      <w:r w:rsidR="00781935">
        <w:rPr>
          <w:rFonts w:ascii="Times New Roman" w:hAnsi="Times New Roman" w:cs="Times New Roman"/>
          <w:color w:val="000000" w:themeColor="text1"/>
          <w:lang w:val="en-AU"/>
        </w:rPr>
        <w:t xml:space="preserve"> are converted</w:t>
      </w:r>
      <w:r w:rsidR="00526FE5" w:rsidRPr="00526FE5">
        <w:rPr>
          <w:rFonts w:ascii="Times New Roman" w:hAnsi="Times New Roman" w:cs="Times New Roman"/>
          <w:color w:val="000000" w:themeColor="text1"/>
          <w:lang w:val="en-AU"/>
        </w:rPr>
        <w:t xml:space="preserve"> into a string of 1’s and 0’s by comparing all kin types within our subset of interest to each other and asking if they have the same kinterm (1) or not (0). We call the binary string a </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structural vector</w:t>
      </w:r>
      <w:r w:rsidR="00141F05">
        <w:rPr>
          <w:rFonts w:ascii="Times New Roman" w:hAnsi="Times New Roman" w:cs="Times New Roman"/>
          <w:color w:val="000000" w:themeColor="text1"/>
          <w:lang w:val="en-AU"/>
        </w:rPr>
        <w:t>”</w:t>
      </w:r>
      <w:r w:rsidR="00526FE5" w:rsidRPr="00526FE5">
        <w:rPr>
          <w:rFonts w:ascii="Times New Roman" w:hAnsi="Times New Roman" w:cs="Times New Roman"/>
          <w:color w:val="000000" w:themeColor="text1"/>
          <w:lang w:val="en-AU"/>
        </w:rPr>
        <w:t xml:space="preserve">. The structural vector is an abstract representation of a language's kinship </w:t>
      </w:r>
      <w:r>
        <w:rPr>
          <w:rFonts w:ascii="Times New Roman" w:hAnsi="Times New Roman" w:cs="Times New Roman"/>
          <w:color w:val="000000" w:themeColor="text1"/>
          <w:lang w:val="en-AU"/>
        </w:rPr>
        <w:t>terminology and</w:t>
      </w:r>
      <w:r w:rsidR="00781935">
        <w:rPr>
          <w:rFonts w:ascii="Times New Roman" w:hAnsi="Times New Roman" w:cs="Times New Roman"/>
          <w:color w:val="000000" w:themeColor="text1"/>
          <w:lang w:val="en-AU"/>
        </w:rPr>
        <w:t xml:space="preserve"> </w:t>
      </w:r>
      <w:r w:rsidR="00526FE5" w:rsidRPr="00526FE5">
        <w:rPr>
          <w:rFonts w:ascii="Times New Roman" w:hAnsi="Times New Roman" w:cs="Times New Roman"/>
          <w:color w:val="000000" w:themeColor="text1"/>
          <w:lang w:val="en-AU"/>
        </w:rPr>
        <w:t xml:space="preserve">ignores the language-specific formal instantiations contained in the kinterms. For example, English </w:t>
      </w:r>
      <w:r w:rsidR="00526FE5" w:rsidRPr="00526FE5">
        <w:rPr>
          <w:rFonts w:ascii="Times New Roman" w:hAnsi="Times New Roman" w:cs="Times New Roman"/>
          <w:i/>
          <w:iCs/>
          <w:color w:val="000000" w:themeColor="text1"/>
          <w:lang w:val="en-AU"/>
        </w:rPr>
        <w:t>grandfather</w:t>
      </w:r>
      <w:r w:rsidR="00526FE5" w:rsidRPr="00526FE5">
        <w:rPr>
          <w:rFonts w:ascii="Times New Roman" w:hAnsi="Times New Roman" w:cs="Times New Roman"/>
          <w:color w:val="000000" w:themeColor="text1"/>
          <w:lang w:val="en-AU"/>
        </w:rPr>
        <w:t xml:space="preserve"> and Russian </w:t>
      </w:r>
      <w:proofErr w:type="spellStart"/>
      <w:r w:rsidR="00526FE5" w:rsidRPr="00526FE5">
        <w:rPr>
          <w:rFonts w:ascii="Times New Roman" w:hAnsi="Times New Roman" w:cs="Times New Roman"/>
          <w:i/>
          <w:iCs/>
          <w:color w:val="000000" w:themeColor="text1"/>
          <w:lang w:val="en-AU"/>
        </w:rPr>
        <w:t>dedushka</w:t>
      </w:r>
      <w:proofErr w:type="spellEnd"/>
      <w:r w:rsidR="00526FE5" w:rsidRPr="00526FE5">
        <w:rPr>
          <w:rFonts w:ascii="Times New Roman" w:hAnsi="Times New Roman" w:cs="Times New Roman"/>
          <w:color w:val="000000" w:themeColor="text1"/>
          <w:lang w:val="en-AU"/>
        </w:rPr>
        <w:t xml:space="preserve">, and English </w:t>
      </w:r>
      <w:r w:rsidR="00526FE5" w:rsidRPr="00526FE5">
        <w:rPr>
          <w:rFonts w:ascii="Times New Roman" w:hAnsi="Times New Roman" w:cs="Times New Roman"/>
          <w:i/>
          <w:iCs/>
          <w:color w:val="000000" w:themeColor="text1"/>
          <w:lang w:val="en-AU"/>
        </w:rPr>
        <w:t>grandmother</w:t>
      </w:r>
      <w:r w:rsidR="00526FE5" w:rsidRPr="00526FE5">
        <w:rPr>
          <w:rFonts w:ascii="Times New Roman" w:hAnsi="Times New Roman" w:cs="Times New Roman"/>
          <w:color w:val="000000" w:themeColor="text1"/>
          <w:lang w:val="en-AU"/>
        </w:rPr>
        <w:t xml:space="preserve"> and Russian </w:t>
      </w:r>
      <w:r w:rsidR="00526FE5" w:rsidRPr="00526FE5">
        <w:rPr>
          <w:rFonts w:ascii="Times New Roman" w:hAnsi="Times New Roman" w:cs="Times New Roman"/>
          <w:i/>
          <w:iCs/>
          <w:color w:val="000000" w:themeColor="text1"/>
          <w:lang w:val="en-AU"/>
        </w:rPr>
        <w:t>babushka</w:t>
      </w:r>
      <w:r w:rsidR="00526FE5" w:rsidRPr="00526FE5">
        <w:rPr>
          <w:rFonts w:ascii="Times New Roman" w:hAnsi="Times New Roman" w:cs="Times New Roman"/>
          <w:color w:val="000000" w:themeColor="text1"/>
          <w:lang w:val="en-AU"/>
        </w:rPr>
        <w:t xml:space="preserve">, have unrelated forms but cover identical sets of kin types, i.e., they have the same patterns of syncretism, so they would receive the same structural vector. Using the structural vector, we can ask: how many different structures are amongst our Papuan sample? How does that compare to the totality of global variation? Finally, how does Papuan variation compare to the variation from a random worldwide sample of languages (the same size as our sample of Papuan languages)? We summarise the answers to these questions in Table </w:t>
      </w:r>
      <w:r>
        <w:rPr>
          <w:rFonts w:ascii="Times New Roman" w:hAnsi="Times New Roman" w:cs="Times New Roman"/>
          <w:color w:val="000000" w:themeColor="text1"/>
          <w:lang w:val="en-AU"/>
        </w:rPr>
        <w:t>2</w:t>
      </w:r>
      <w:r w:rsidR="00526FE5" w:rsidRPr="00526FE5">
        <w:rPr>
          <w:rFonts w:ascii="Times New Roman" w:hAnsi="Times New Roman" w:cs="Times New Roman"/>
          <w:color w:val="000000" w:themeColor="text1"/>
          <w:lang w:val="en-AU"/>
        </w:rPr>
        <w:t xml:space="preserve">. </w:t>
      </w:r>
    </w:p>
    <w:p w14:paraId="669B415C" w14:textId="77777777" w:rsidR="0062577E" w:rsidRDefault="0062577E">
      <w:pPr>
        <w:rPr>
          <w:rFonts w:ascii="Times New Roman" w:hAnsi="Times New Roman" w:cs="Times New Roman"/>
          <w:color w:val="000000" w:themeColor="text1"/>
          <w:lang w:val="en-AU"/>
        </w:rPr>
      </w:pPr>
      <w:r>
        <w:rPr>
          <w:rFonts w:ascii="Times New Roman" w:hAnsi="Times New Roman" w:cs="Times New Roman"/>
          <w:color w:val="000000" w:themeColor="text1"/>
          <w:lang w:val="en-AU"/>
        </w:rPr>
        <w:br w:type="page"/>
      </w:r>
    </w:p>
    <w:p w14:paraId="021D8D55" w14:textId="77777777" w:rsidR="00526FE5" w:rsidRPr="00526FE5" w:rsidRDefault="00526FE5" w:rsidP="00526FE5">
      <w:pPr>
        <w:rPr>
          <w:rFonts w:ascii="Times New Roman" w:hAnsi="Times New Roman" w:cs="Times New Roman"/>
          <w:color w:val="000000" w:themeColor="text1"/>
          <w:lang w:val="en-AU"/>
        </w:rPr>
      </w:pPr>
    </w:p>
    <w:p w14:paraId="46BBEA38" w14:textId="77777777" w:rsidR="00526FE5" w:rsidRPr="00526FE5" w:rsidRDefault="00526FE5" w:rsidP="00526FE5">
      <w:pPr>
        <w:rPr>
          <w:rFonts w:ascii="Times New Roman" w:hAnsi="Times New Roman" w:cs="Times New Roman"/>
          <w:b/>
          <w:bCs/>
          <w:color w:val="000000" w:themeColor="text1"/>
          <w:lang w:val="en-AU"/>
        </w:rPr>
      </w:pPr>
    </w:p>
    <w:tbl>
      <w:tblPr>
        <w:tblStyle w:val="TableGrid"/>
        <w:tblW w:w="0" w:type="auto"/>
        <w:jc w:val="center"/>
        <w:tblLook w:val="04A0" w:firstRow="1" w:lastRow="0" w:firstColumn="1" w:lastColumn="0" w:noHBand="0" w:noVBand="1"/>
      </w:tblPr>
      <w:tblGrid>
        <w:gridCol w:w="1523"/>
        <w:gridCol w:w="2071"/>
        <w:gridCol w:w="1623"/>
        <w:gridCol w:w="1560"/>
        <w:gridCol w:w="1502"/>
      </w:tblGrid>
      <w:tr w:rsidR="0062577E" w:rsidRPr="00526FE5" w14:paraId="25D0CCBF" w14:textId="77777777" w:rsidTr="0062577E">
        <w:trPr>
          <w:trHeight w:val="320"/>
          <w:jc w:val="center"/>
        </w:trPr>
        <w:tc>
          <w:tcPr>
            <w:tcW w:w="0" w:type="auto"/>
            <w:noWrap/>
            <w:hideMark/>
          </w:tcPr>
          <w:p w14:paraId="321547E7" w14:textId="77777777" w:rsidR="00526FE5" w:rsidRPr="00526FE5" w:rsidRDefault="00526FE5" w:rsidP="00526FE5">
            <w:pPr>
              <w:rPr>
                <w:rFonts w:ascii="Times New Roman" w:hAnsi="Times New Roman" w:cs="Times New Roman"/>
                <w:color w:val="000000" w:themeColor="text1"/>
                <w:lang w:val="en-AU"/>
              </w:rPr>
            </w:pPr>
          </w:p>
        </w:tc>
        <w:tc>
          <w:tcPr>
            <w:tcW w:w="2071" w:type="dxa"/>
            <w:tcBorders>
              <w:bottom w:val="single" w:sz="4" w:space="0" w:color="auto"/>
            </w:tcBorders>
            <w:noWrap/>
            <w:hideMark/>
          </w:tcPr>
          <w:p w14:paraId="75742F6C" w14:textId="77777777" w:rsidR="00526FE5" w:rsidRPr="00526FE5" w:rsidRDefault="00526FE5" w:rsidP="00526FE5">
            <w:pPr>
              <w:rPr>
                <w:rFonts w:ascii="Times New Roman" w:hAnsi="Times New Roman" w:cs="Times New Roman"/>
                <w:color w:val="000000" w:themeColor="text1"/>
                <w:lang w:val="en-AU"/>
              </w:rPr>
            </w:pPr>
          </w:p>
        </w:tc>
        <w:tc>
          <w:tcPr>
            <w:tcW w:w="1623" w:type="dxa"/>
            <w:tcBorders>
              <w:bottom w:val="single" w:sz="4" w:space="0" w:color="auto"/>
            </w:tcBorders>
            <w:noWrap/>
            <w:vAlign w:val="center"/>
            <w:hideMark/>
          </w:tcPr>
          <w:p w14:paraId="054C3F8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Parents &amp;</w:t>
            </w:r>
          </w:p>
          <w:p w14:paraId="592D7967" w14:textId="7BCB486C" w:rsidR="00526FE5" w:rsidRPr="00526FE5" w:rsidRDefault="0062577E" w:rsidP="0062577E">
            <w:pPr>
              <w:jc w:val="center"/>
              <w:rPr>
                <w:rFonts w:ascii="Times New Roman" w:hAnsi="Times New Roman" w:cs="Times New Roman"/>
                <w:color w:val="000000" w:themeColor="text1"/>
                <w:lang w:val="en-AU"/>
              </w:rPr>
            </w:pPr>
            <w:proofErr w:type="spellStart"/>
            <w:r>
              <w:rPr>
                <w:rFonts w:ascii="Times New Roman" w:hAnsi="Times New Roman" w:cs="Times New Roman"/>
                <w:color w:val="000000" w:themeColor="text1"/>
                <w:lang w:val="en-AU"/>
              </w:rPr>
              <w:t>N</w:t>
            </w:r>
            <w:r w:rsidR="00526FE5" w:rsidRPr="00526FE5">
              <w:rPr>
                <w:rFonts w:ascii="Times New Roman" w:hAnsi="Times New Roman" w:cs="Times New Roman"/>
                <w:color w:val="000000" w:themeColor="text1"/>
                <w:lang w:val="en-AU"/>
              </w:rPr>
              <w:t>uncles</w:t>
            </w:r>
            <w:proofErr w:type="spellEnd"/>
          </w:p>
        </w:tc>
        <w:tc>
          <w:tcPr>
            <w:tcW w:w="1560" w:type="dxa"/>
            <w:tcBorders>
              <w:bottom w:val="single" w:sz="4" w:space="0" w:color="auto"/>
            </w:tcBorders>
            <w:noWrap/>
            <w:vAlign w:val="center"/>
            <w:hideMark/>
          </w:tcPr>
          <w:p w14:paraId="4097451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w:t>
            </w:r>
          </w:p>
        </w:tc>
        <w:tc>
          <w:tcPr>
            <w:tcW w:w="1502" w:type="dxa"/>
            <w:tcBorders>
              <w:bottom w:val="single" w:sz="4" w:space="0" w:color="auto"/>
            </w:tcBorders>
            <w:noWrap/>
            <w:vAlign w:val="center"/>
            <w:hideMark/>
          </w:tcPr>
          <w:p w14:paraId="0641CFE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Siblings &amp; Cousins</w:t>
            </w:r>
          </w:p>
        </w:tc>
      </w:tr>
      <w:tr w:rsidR="0062577E" w:rsidRPr="00526FE5" w14:paraId="75A84B88" w14:textId="77777777" w:rsidTr="0062577E">
        <w:trPr>
          <w:trHeight w:val="320"/>
          <w:jc w:val="center"/>
        </w:trPr>
        <w:tc>
          <w:tcPr>
            <w:tcW w:w="0" w:type="auto"/>
            <w:vMerge w:val="restart"/>
            <w:noWrap/>
            <w:vAlign w:val="center"/>
            <w:hideMark/>
          </w:tcPr>
          <w:p w14:paraId="564B855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Papuan</w:t>
            </w:r>
          </w:p>
        </w:tc>
        <w:tc>
          <w:tcPr>
            <w:tcW w:w="2071" w:type="dxa"/>
            <w:tcBorders>
              <w:top w:val="single" w:sz="4" w:space="0" w:color="auto"/>
              <w:bottom w:val="nil"/>
              <w:right w:val="single" w:sz="4" w:space="0" w:color="auto"/>
            </w:tcBorders>
            <w:noWrap/>
            <w:vAlign w:val="center"/>
            <w:hideMark/>
          </w:tcPr>
          <w:p w14:paraId="2A473F2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0A4ED899"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94</w:t>
            </w:r>
          </w:p>
        </w:tc>
        <w:tc>
          <w:tcPr>
            <w:tcW w:w="1560" w:type="dxa"/>
            <w:tcBorders>
              <w:top w:val="single" w:sz="4" w:space="0" w:color="auto"/>
              <w:left w:val="single" w:sz="4" w:space="0" w:color="auto"/>
              <w:bottom w:val="nil"/>
              <w:right w:val="single" w:sz="4" w:space="0" w:color="auto"/>
            </w:tcBorders>
            <w:noWrap/>
            <w:hideMark/>
          </w:tcPr>
          <w:p w14:paraId="0DD80AC0"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102</w:t>
            </w:r>
          </w:p>
        </w:tc>
        <w:tc>
          <w:tcPr>
            <w:tcW w:w="1502" w:type="dxa"/>
            <w:tcBorders>
              <w:top w:val="single" w:sz="4" w:space="0" w:color="auto"/>
              <w:left w:val="single" w:sz="4" w:space="0" w:color="auto"/>
              <w:bottom w:val="nil"/>
            </w:tcBorders>
            <w:noWrap/>
            <w:hideMark/>
          </w:tcPr>
          <w:p w14:paraId="34211ED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w:t>
            </w:r>
          </w:p>
        </w:tc>
      </w:tr>
      <w:tr w:rsidR="0062577E" w:rsidRPr="00526FE5" w14:paraId="589F92D7" w14:textId="77777777" w:rsidTr="0062577E">
        <w:trPr>
          <w:trHeight w:val="320"/>
          <w:jc w:val="center"/>
        </w:trPr>
        <w:tc>
          <w:tcPr>
            <w:tcW w:w="0" w:type="auto"/>
            <w:vMerge/>
            <w:vAlign w:val="center"/>
            <w:hideMark/>
          </w:tcPr>
          <w:p w14:paraId="54669A2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F351D8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33BB20A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40</w:t>
            </w:r>
          </w:p>
        </w:tc>
        <w:tc>
          <w:tcPr>
            <w:tcW w:w="1560" w:type="dxa"/>
            <w:tcBorders>
              <w:top w:val="nil"/>
              <w:left w:val="single" w:sz="4" w:space="0" w:color="auto"/>
              <w:bottom w:val="single" w:sz="4" w:space="0" w:color="auto"/>
              <w:right w:val="single" w:sz="4" w:space="0" w:color="auto"/>
            </w:tcBorders>
            <w:noWrap/>
            <w:hideMark/>
          </w:tcPr>
          <w:p w14:paraId="2CDFB71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33</w:t>
            </w:r>
          </w:p>
        </w:tc>
        <w:tc>
          <w:tcPr>
            <w:tcW w:w="1502" w:type="dxa"/>
            <w:tcBorders>
              <w:top w:val="nil"/>
              <w:left w:val="single" w:sz="4" w:space="0" w:color="auto"/>
              <w:bottom w:val="single" w:sz="4" w:space="0" w:color="auto"/>
            </w:tcBorders>
            <w:noWrap/>
            <w:hideMark/>
          </w:tcPr>
          <w:p w14:paraId="1D80288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53</w:t>
            </w:r>
          </w:p>
        </w:tc>
      </w:tr>
      <w:tr w:rsidR="0062577E" w:rsidRPr="00526FE5" w14:paraId="2103FFA9" w14:textId="77777777" w:rsidTr="0062577E">
        <w:trPr>
          <w:trHeight w:val="320"/>
          <w:jc w:val="center"/>
        </w:trPr>
        <w:tc>
          <w:tcPr>
            <w:tcW w:w="0" w:type="auto"/>
            <w:vMerge w:val="restart"/>
            <w:noWrap/>
            <w:vAlign w:val="center"/>
            <w:hideMark/>
          </w:tcPr>
          <w:p w14:paraId="7CD12D1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Indo-European</w:t>
            </w:r>
          </w:p>
        </w:tc>
        <w:tc>
          <w:tcPr>
            <w:tcW w:w="2071" w:type="dxa"/>
            <w:tcBorders>
              <w:top w:val="single" w:sz="4" w:space="0" w:color="auto"/>
              <w:bottom w:val="nil"/>
              <w:right w:val="single" w:sz="4" w:space="0" w:color="auto"/>
            </w:tcBorders>
            <w:noWrap/>
            <w:vAlign w:val="center"/>
            <w:hideMark/>
          </w:tcPr>
          <w:p w14:paraId="7FBC26F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702FE0EA"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88</w:t>
            </w:r>
          </w:p>
        </w:tc>
        <w:tc>
          <w:tcPr>
            <w:tcW w:w="1560" w:type="dxa"/>
            <w:tcBorders>
              <w:top w:val="single" w:sz="4" w:space="0" w:color="auto"/>
              <w:left w:val="single" w:sz="4" w:space="0" w:color="auto"/>
              <w:bottom w:val="nil"/>
              <w:right w:val="single" w:sz="4" w:space="0" w:color="auto"/>
            </w:tcBorders>
            <w:noWrap/>
            <w:hideMark/>
          </w:tcPr>
          <w:p w14:paraId="77D475B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c>
          <w:tcPr>
            <w:tcW w:w="1502" w:type="dxa"/>
            <w:tcBorders>
              <w:top w:val="single" w:sz="4" w:space="0" w:color="auto"/>
              <w:left w:val="single" w:sz="4" w:space="0" w:color="auto"/>
              <w:bottom w:val="nil"/>
            </w:tcBorders>
            <w:noWrap/>
            <w:hideMark/>
          </w:tcPr>
          <w:p w14:paraId="2CB46E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81</w:t>
            </w:r>
          </w:p>
        </w:tc>
      </w:tr>
      <w:tr w:rsidR="0062577E" w:rsidRPr="00526FE5" w14:paraId="6BDEB047" w14:textId="77777777" w:rsidTr="0062577E">
        <w:trPr>
          <w:trHeight w:val="320"/>
          <w:jc w:val="center"/>
        </w:trPr>
        <w:tc>
          <w:tcPr>
            <w:tcW w:w="0" w:type="auto"/>
            <w:vMerge/>
            <w:vAlign w:val="center"/>
            <w:hideMark/>
          </w:tcPr>
          <w:p w14:paraId="3173B795"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3F56AA04"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7AC541F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12</w:t>
            </w:r>
          </w:p>
        </w:tc>
        <w:tc>
          <w:tcPr>
            <w:tcW w:w="1560" w:type="dxa"/>
            <w:tcBorders>
              <w:top w:val="nil"/>
              <w:left w:val="single" w:sz="4" w:space="0" w:color="auto"/>
              <w:bottom w:val="single" w:sz="4" w:space="0" w:color="auto"/>
              <w:right w:val="single" w:sz="4" w:space="0" w:color="auto"/>
            </w:tcBorders>
            <w:noWrap/>
            <w:hideMark/>
          </w:tcPr>
          <w:p w14:paraId="7C801A0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7</w:t>
            </w:r>
          </w:p>
        </w:tc>
        <w:tc>
          <w:tcPr>
            <w:tcW w:w="1502" w:type="dxa"/>
            <w:tcBorders>
              <w:top w:val="nil"/>
              <w:left w:val="single" w:sz="4" w:space="0" w:color="auto"/>
              <w:bottom w:val="single" w:sz="4" w:space="0" w:color="auto"/>
            </w:tcBorders>
            <w:noWrap/>
            <w:hideMark/>
          </w:tcPr>
          <w:p w14:paraId="5974AB5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22</w:t>
            </w:r>
          </w:p>
        </w:tc>
      </w:tr>
      <w:tr w:rsidR="0062577E" w:rsidRPr="00526FE5" w14:paraId="2D06FA75" w14:textId="77777777" w:rsidTr="0062577E">
        <w:trPr>
          <w:trHeight w:val="320"/>
          <w:jc w:val="center"/>
        </w:trPr>
        <w:tc>
          <w:tcPr>
            <w:tcW w:w="0" w:type="auto"/>
            <w:vMerge w:val="restart"/>
            <w:noWrap/>
            <w:vAlign w:val="center"/>
            <w:hideMark/>
          </w:tcPr>
          <w:p w14:paraId="591D750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Austronesian</w:t>
            </w:r>
          </w:p>
        </w:tc>
        <w:tc>
          <w:tcPr>
            <w:tcW w:w="2071" w:type="dxa"/>
            <w:tcBorders>
              <w:top w:val="single" w:sz="4" w:space="0" w:color="auto"/>
              <w:bottom w:val="nil"/>
              <w:right w:val="single" w:sz="4" w:space="0" w:color="auto"/>
            </w:tcBorders>
            <w:noWrap/>
            <w:vAlign w:val="center"/>
            <w:hideMark/>
          </w:tcPr>
          <w:p w14:paraId="5A2044DE"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22FEEDF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263</w:t>
            </w:r>
          </w:p>
        </w:tc>
        <w:tc>
          <w:tcPr>
            <w:tcW w:w="1560" w:type="dxa"/>
            <w:tcBorders>
              <w:top w:val="single" w:sz="4" w:space="0" w:color="auto"/>
              <w:left w:val="single" w:sz="4" w:space="0" w:color="auto"/>
              <w:bottom w:val="nil"/>
              <w:right w:val="single" w:sz="4" w:space="0" w:color="auto"/>
            </w:tcBorders>
            <w:noWrap/>
            <w:hideMark/>
          </w:tcPr>
          <w:p w14:paraId="28FCC79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329</w:t>
            </w:r>
          </w:p>
        </w:tc>
        <w:tc>
          <w:tcPr>
            <w:tcW w:w="1502" w:type="dxa"/>
            <w:tcBorders>
              <w:top w:val="single" w:sz="4" w:space="0" w:color="auto"/>
              <w:left w:val="single" w:sz="4" w:space="0" w:color="auto"/>
              <w:bottom w:val="nil"/>
            </w:tcBorders>
            <w:noWrap/>
            <w:hideMark/>
          </w:tcPr>
          <w:p w14:paraId="0482E7E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191</w:t>
            </w:r>
          </w:p>
        </w:tc>
      </w:tr>
      <w:tr w:rsidR="0062577E" w:rsidRPr="00526FE5" w14:paraId="29513048" w14:textId="77777777" w:rsidTr="0062577E">
        <w:trPr>
          <w:trHeight w:val="320"/>
          <w:jc w:val="center"/>
        </w:trPr>
        <w:tc>
          <w:tcPr>
            <w:tcW w:w="0" w:type="auto"/>
            <w:vMerge/>
            <w:vAlign w:val="center"/>
            <w:hideMark/>
          </w:tcPr>
          <w:p w14:paraId="7FC3322B"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E688963"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0B6B9F3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50</w:t>
            </w:r>
          </w:p>
        </w:tc>
        <w:tc>
          <w:tcPr>
            <w:tcW w:w="1560" w:type="dxa"/>
            <w:tcBorders>
              <w:top w:val="nil"/>
              <w:left w:val="single" w:sz="4" w:space="0" w:color="auto"/>
              <w:bottom w:val="single" w:sz="4" w:space="0" w:color="auto"/>
              <w:right w:val="single" w:sz="4" w:space="0" w:color="auto"/>
            </w:tcBorders>
            <w:noWrap/>
            <w:hideMark/>
          </w:tcPr>
          <w:p w14:paraId="3AC7CB63"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52</w:t>
            </w:r>
          </w:p>
        </w:tc>
        <w:tc>
          <w:tcPr>
            <w:tcW w:w="1502" w:type="dxa"/>
            <w:tcBorders>
              <w:top w:val="nil"/>
              <w:left w:val="single" w:sz="4" w:space="0" w:color="auto"/>
              <w:bottom w:val="single" w:sz="4" w:space="0" w:color="auto"/>
            </w:tcBorders>
            <w:noWrap/>
            <w:hideMark/>
          </w:tcPr>
          <w:p w14:paraId="1DD2569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99</w:t>
            </w:r>
          </w:p>
        </w:tc>
      </w:tr>
      <w:tr w:rsidR="0062577E" w:rsidRPr="00526FE5" w14:paraId="6C9DA824" w14:textId="77777777" w:rsidTr="0062577E">
        <w:trPr>
          <w:trHeight w:val="320"/>
          <w:jc w:val="center"/>
        </w:trPr>
        <w:tc>
          <w:tcPr>
            <w:tcW w:w="0" w:type="auto"/>
            <w:vMerge w:val="restart"/>
            <w:noWrap/>
            <w:vAlign w:val="center"/>
            <w:hideMark/>
          </w:tcPr>
          <w:p w14:paraId="2AB607EF"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Pama-Nyungan</w:t>
            </w:r>
          </w:p>
        </w:tc>
        <w:tc>
          <w:tcPr>
            <w:tcW w:w="2071" w:type="dxa"/>
            <w:tcBorders>
              <w:top w:val="single" w:sz="4" w:space="0" w:color="auto"/>
              <w:bottom w:val="nil"/>
              <w:right w:val="single" w:sz="4" w:space="0" w:color="auto"/>
            </w:tcBorders>
            <w:noWrap/>
            <w:vAlign w:val="center"/>
            <w:hideMark/>
          </w:tcPr>
          <w:p w14:paraId="245B2422"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5785EAB1"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68</w:t>
            </w:r>
          </w:p>
        </w:tc>
        <w:tc>
          <w:tcPr>
            <w:tcW w:w="1560" w:type="dxa"/>
            <w:tcBorders>
              <w:top w:val="single" w:sz="4" w:space="0" w:color="auto"/>
              <w:left w:val="single" w:sz="4" w:space="0" w:color="auto"/>
              <w:bottom w:val="nil"/>
              <w:right w:val="single" w:sz="4" w:space="0" w:color="auto"/>
            </w:tcBorders>
            <w:noWrap/>
            <w:hideMark/>
          </w:tcPr>
          <w:p w14:paraId="478966E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98</w:t>
            </w:r>
          </w:p>
        </w:tc>
        <w:tc>
          <w:tcPr>
            <w:tcW w:w="1502" w:type="dxa"/>
            <w:tcBorders>
              <w:top w:val="single" w:sz="4" w:space="0" w:color="auto"/>
              <w:left w:val="single" w:sz="4" w:space="0" w:color="auto"/>
              <w:bottom w:val="nil"/>
            </w:tcBorders>
            <w:noWrap/>
            <w:hideMark/>
          </w:tcPr>
          <w:p w14:paraId="7D3EC87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26</w:t>
            </w:r>
          </w:p>
        </w:tc>
      </w:tr>
      <w:tr w:rsidR="0062577E" w:rsidRPr="00526FE5" w14:paraId="3A50BA9B" w14:textId="77777777" w:rsidTr="0062577E">
        <w:trPr>
          <w:trHeight w:val="320"/>
          <w:jc w:val="center"/>
        </w:trPr>
        <w:tc>
          <w:tcPr>
            <w:tcW w:w="0" w:type="auto"/>
            <w:vMerge/>
            <w:vAlign w:val="center"/>
            <w:hideMark/>
          </w:tcPr>
          <w:p w14:paraId="7748535A"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2CB2A1A7"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single" w:sz="4" w:space="0" w:color="auto"/>
              <w:right w:val="single" w:sz="4" w:space="0" w:color="auto"/>
            </w:tcBorders>
            <w:noWrap/>
            <w:hideMark/>
          </w:tcPr>
          <w:p w14:paraId="5BF0442E"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36</w:t>
            </w:r>
          </w:p>
        </w:tc>
        <w:tc>
          <w:tcPr>
            <w:tcW w:w="1560" w:type="dxa"/>
            <w:tcBorders>
              <w:top w:val="nil"/>
              <w:left w:val="single" w:sz="4" w:space="0" w:color="auto"/>
              <w:bottom w:val="single" w:sz="4" w:space="0" w:color="auto"/>
              <w:right w:val="single" w:sz="4" w:space="0" w:color="auto"/>
            </w:tcBorders>
            <w:noWrap/>
            <w:hideMark/>
          </w:tcPr>
          <w:p w14:paraId="2B74819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18</w:t>
            </w:r>
          </w:p>
        </w:tc>
        <w:tc>
          <w:tcPr>
            <w:tcW w:w="1502" w:type="dxa"/>
            <w:tcBorders>
              <w:top w:val="nil"/>
              <w:left w:val="single" w:sz="4" w:space="0" w:color="auto"/>
              <w:bottom w:val="single" w:sz="4" w:space="0" w:color="auto"/>
            </w:tcBorders>
            <w:noWrap/>
            <w:hideMark/>
          </w:tcPr>
          <w:p w14:paraId="2F9D22E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20</w:t>
            </w:r>
          </w:p>
        </w:tc>
      </w:tr>
      <w:tr w:rsidR="0062577E" w:rsidRPr="00526FE5" w14:paraId="78299E5A" w14:textId="77777777" w:rsidTr="0062577E">
        <w:trPr>
          <w:trHeight w:val="320"/>
          <w:jc w:val="center"/>
        </w:trPr>
        <w:tc>
          <w:tcPr>
            <w:tcW w:w="0" w:type="auto"/>
            <w:vMerge w:val="restart"/>
            <w:noWrap/>
            <w:vAlign w:val="center"/>
            <w:hideMark/>
          </w:tcPr>
          <w:p w14:paraId="4613991C"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Kinbank</w:t>
            </w:r>
          </w:p>
        </w:tc>
        <w:tc>
          <w:tcPr>
            <w:tcW w:w="2071" w:type="dxa"/>
            <w:tcBorders>
              <w:top w:val="single" w:sz="4" w:space="0" w:color="auto"/>
              <w:bottom w:val="nil"/>
              <w:right w:val="single" w:sz="4" w:space="0" w:color="auto"/>
            </w:tcBorders>
            <w:noWrap/>
            <w:vAlign w:val="center"/>
            <w:hideMark/>
          </w:tcPr>
          <w:p w14:paraId="78E5A7FA"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N</w:t>
            </w:r>
          </w:p>
        </w:tc>
        <w:tc>
          <w:tcPr>
            <w:tcW w:w="1623" w:type="dxa"/>
            <w:tcBorders>
              <w:top w:val="single" w:sz="4" w:space="0" w:color="auto"/>
              <w:left w:val="single" w:sz="4" w:space="0" w:color="auto"/>
              <w:bottom w:val="nil"/>
              <w:right w:val="single" w:sz="4" w:space="0" w:color="auto"/>
            </w:tcBorders>
            <w:noWrap/>
            <w:hideMark/>
          </w:tcPr>
          <w:p w14:paraId="1D6A15BD"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870</w:t>
            </w:r>
          </w:p>
        </w:tc>
        <w:tc>
          <w:tcPr>
            <w:tcW w:w="1560" w:type="dxa"/>
            <w:tcBorders>
              <w:top w:val="single" w:sz="4" w:space="0" w:color="auto"/>
              <w:left w:val="single" w:sz="4" w:space="0" w:color="auto"/>
              <w:bottom w:val="nil"/>
              <w:right w:val="single" w:sz="4" w:space="0" w:color="auto"/>
            </w:tcBorders>
            <w:noWrap/>
            <w:hideMark/>
          </w:tcPr>
          <w:p w14:paraId="09D0A72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1,011</w:t>
            </w:r>
          </w:p>
        </w:tc>
        <w:tc>
          <w:tcPr>
            <w:tcW w:w="1502" w:type="dxa"/>
            <w:tcBorders>
              <w:top w:val="single" w:sz="4" w:space="0" w:color="auto"/>
              <w:left w:val="single" w:sz="4" w:space="0" w:color="auto"/>
              <w:bottom w:val="nil"/>
            </w:tcBorders>
            <w:noWrap/>
            <w:hideMark/>
          </w:tcPr>
          <w:p w14:paraId="24A8BB6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612</w:t>
            </w:r>
          </w:p>
        </w:tc>
      </w:tr>
      <w:tr w:rsidR="0062577E" w:rsidRPr="00526FE5" w14:paraId="02C0B9A5" w14:textId="77777777" w:rsidTr="0062577E">
        <w:trPr>
          <w:trHeight w:val="320"/>
          <w:jc w:val="center"/>
        </w:trPr>
        <w:tc>
          <w:tcPr>
            <w:tcW w:w="0" w:type="auto"/>
            <w:vMerge/>
            <w:hideMark/>
          </w:tcPr>
          <w:p w14:paraId="6FACD748"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nil"/>
              <w:right w:val="single" w:sz="4" w:space="0" w:color="auto"/>
            </w:tcBorders>
            <w:noWrap/>
            <w:vAlign w:val="center"/>
            <w:hideMark/>
          </w:tcPr>
          <w:p w14:paraId="54CBD745"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w:t>
            </w:r>
          </w:p>
        </w:tc>
        <w:tc>
          <w:tcPr>
            <w:tcW w:w="1623" w:type="dxa"/>
            <w:tcBorders>
              <w:top w:val="nil"/>
              <w:left w:val="single" w:sz="4" w:space="0" w:color="auto"/>
              <w:bottom w:val="nil"/>
              <w:right w:val="single" w:sz="4" w:space="0" w:color="auto"/>
            </w:tcBorders>
            <w:noWrap/>
            <w:hideMark/>
          </w:tcPr>
          <w:p w14:paraId="2B0E647C"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154</w:t>
            </w:r>
          </w:p>
        </w:tc>
        <w:tc>
          <w:tcPr>
            <w:tcW w:w="1560" w:type="dxa"/>
            <w:tcBorders>
              <w:top w:val="nil"/>
              <w:left w:val="single" w:sz="4" w:space="0" w:color="auto"/>
              <w:bottom w:val="nil"/>
              <w:right w:val="single" w:sz="4" w:space="0" w:color="auto"/>
            </w:tcBorders>
            <w:noWrap/>
            <w:hideMark/>
          </w:tcPr>
          <w:p w14:paraId="6231AA88"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118</w:t>
            </w:r>
          </w:p>
        </w:tc>
        <w:tc>
          <w:tcPr>
            <w:tcW w:w="1502" w:type="dxa"/>
            <w:tcBorders>
              <w:top w:val="nil"/>
              <w:left w:val="single" w:sz="4" w:space="0" w:color="auto"/>
              <w:bottom w:val="nil"/>
            </w:tcBorders>
            <w:noWrap/>
            <w:hideMark/>
          </w:tcPr>
          <w:p w14:paraId="26681A2B"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327</w:t>
            </w:r>
          </w:p>
        </w:tc>
      </w:tr>
      <w:tr w:rsidR="0062577E" w:rsidRPr="00526FE5" w14:paraId="1257501C" w14:textId="77777777" w:rsidTr="0062577E">
        <w:trPr>
          <w:trHeight w:val="320"/>
          <w:jc w:val="center"/>
        </w:trPr>
        <w:tc>
          <w:tcPr>
            <w:tcW w:w="0" w:type="auto"/>
            <w:vMerge/>
            <w:hideMark/>
          </w:tcPr>
          <w:p w14:paraId="369E9023" w14:textId="77777777" w:rsidR="00526FE5" w:rsidRPr="00526FE5" w:rsidRDefault="00526FE5" w:rsidP="0062577E">
            <w:pPr>
              <w:jc w:val="right"/>
              <w:rPr>
                <w:rFonts w:ascii="Times New Roman" w:hAnsi="Times New Roman" w:cs="Times New Roman"/>
                <w:color w:val="000000" w:themeColor="text1"/>
                <w:lang w:val="en-AU"/>
              </w:rPr>
            </w:pPr>
          </w:p>
        </w:tc>
        <w:tc>
          <w:tcPr>
            <w:tcW w:w="2071" w:type="dxa"/>
            <w:tcBorders>
              <w:top w:val="nil"/>
              <w:bottom w:val="single" w:sz="4" w:space="0" w:color="auto"/>
              <w:right w:val="single" w:sz="4" w:space="0" w:color="auto"/>
            </w:tcBorders>
            <w:noWrap/>
            <w:vAlign w:val="center"/>
            <w:hideMark/>
          </w:tcPr>
          <w:p w14:paraId="7C0C5419" w14:textId="77777777" w:rsidR="00526FE5" w:rsidRPr="00526FE5" w:rsidRDefault="00526FE5" w:rsidP="0062577E">
            <w:pPr>
              <w:jc w:val="right"/>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Distinct structures in Rand. Sample</w:t>
            </w:r>
          </w:p>
        </w:tc>
        <w:tc>
          <w:tcPr>
            <w:tcW w:w="1623" w:type="dxa"/>
            <w:tcBorders>
              <w:top w:val="nil"/>
              <w:left w:val="single" w:sz="4" w:space="0" w:color="auto"/>
              <w:bottom w:val="single" w:sz="4" w:space="0" w:color="auto"/>
              <w:right w:val="single" w:sz="4" w:space="0" w:color="auto"/>
            </w:tcBorders>
            <w:noWrap/>
            <w:hideMark/>
          </w:tcPr>
          <w:p w14:paraId="00033B92"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32.37</w:t>
            </w:r>
          </w:p>
          <w:p w14:paraId="17110684"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(28.93 - 35.82)</w:t>
            </w:r>
          </w:p>
        </w:tc>
        <w:tc>
          <w:tcPr>
            <w:tcW w:w="1560" w:type="dxa"/>
            <w:tcBorders>
              <w:top w:val="nil"/>
              <w:left w:val="single" w:sz="4" w:space="0" w:color="auto"/>
              <w:bottom w:val="single" w:sz="4" w:space="0" w:color="auto"/>
              <w:right w:val="single" w:sz="4" w:space="0" w:color="auto"/>
            </w:tcBorders>
            <w:noWrap/>
            <w:hideMark/>
          </w:tcPr>
          <w:p w14:paraId="0333AB75"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29.26</w:t>
            </w:r>
          </w:p>
          <w:p w14:paraId="70455CF6"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(25.94 - 32.59)</w:t>
            </w:r>
          </w:p>
        </w:tc>
        <w:tc>
          <w:tcPr>
            <w:tcW w:w="1502" w:type="dxa"/>
            <w:tcBorders>
              <w:top w:val="nil"/>
              <w:left w:val="single" w:sz="4" w:space="0" w:color="auto"/>
              <w:bottom w:val="single" w:sz="4" w:space="0" w:color="auto"/>
            </w:tcBorders>
            <w:noWrap/>
            <w:hideMark/>
          </w:tcPr>
          <w:p w14:paraId="300C4D6F"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45.04</w:t>
            </w:r>
          </w:p>
          <w:p w14:paraId="63035817" w14:textId="77777777" w:rsidR="00526FE5" w:rsidRPr="00526FE5" w:rsidRDefault="00526FE5" w:rsidP="0062577E">
            <w:pPr>
              <w:jc w:val="cente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(41.63 -48.45)</w:t>
            </w:r>
          </w:p>
        </w:tc>
      </w:tr>
    </w:tbl>
    <w:p w14:paraId="3AA90F46" w14:textId="77777777" w:rsidR="00526FE5" w:rsidRPr="00526FE5" w:rsidRDefault="00526FE5" w:rsidP="00526FE5">
      <w:pPr>
        <w:rPr>
          <w:rFonts w:ascii="Times New Roman" w:hAnsi="Times New Roman" w:cs="Times New Roman"/>
          <w:b/>
          <w:bCs/>
          <w:color w:val="000000" w:themeColor="text1"/>
          <w:lang w:val="en-AU"/>
        </w:rPr>
      </w:pPr>
    </w:p>
    <w:p w14:paraId="02BBC6C0" w14:textId="6C85225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Table </w:t>
      </w:r>
      <w:r w:rsidR="008062A6">
        <w:rPr>
          <w:rFonts w:ascii="Times New Roman" w:hAnsi="Times New Roman" w:cs="Times New Roman"/>
          <w:b/>
          <w:bCs/>
          <w:color w:val="000000" w:themeColor="text1"/>
          <w:lang w:val="en-AU"/>
        </w:rPr>
        <w:t>2.</w:t>
      </w:r>
      <w:r w:rsidRPr="00526FE5">
        <w:rPr>
          <w:rFonts w:ascii="Times New Roman" w:hAnsi="Times New Roman" w:cs="Times New Roman"/>
          <w:color w:val="000000" w:themeColor="text1"/>
          <w:lang w:val="en-AU"/>
        </w:rPr>
        <w:t xml:space="preserve"> For each subset of kin types (columns), we show the number of languages and unique structures for our sample of Papuan languages, for Indo-European, Austronesian, and Pama-Nyungan languages held in Kinbank, and within the entire sample of Kinbank. The final row shows the average number of unique structures in a random worldwide sample of languages, drawn from 1000 random samples, with one standard deviation above and below the mean. </w:t>
      </w:r>
    </w:p>
    <w:p w14:paraId="78C470D0" w14:textId="77777777" w:rsidR="00526FE5" w:rsidRPr="00526FE5" w:rsidRDefault="00526FE5" w:rsidP="00526FE5">
      <w:pPr>
        <w:rPr>
          <w:rFonts w:ascii="Times New Roman" w:hAnsi="Times New Roman" w:cs="Times New Roman"/>
          <w:color w:val="000000" w:themeColor="text1"/>
          <w:lang w:val="en-AU"/>
        </w:rPr>
      </w:pPr>
    </w:p>
    <w:p w14:paraId="2328DD31" w14:textId="208404B0"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The most striking outcome of Table </w:t>
      </w:r>
      <w:r w:rsidR="008062A6">
        <w:rPr>
          <w:rFonts w:ascii="Times New Roman" w:hAnsi="Times New Roman" w:cs="Times New Roman"/>
          <w:color w:val="000000" w:themeColor="text1"/>
          <w:lang w:val="en-AU"/>
        </w:rPr>
        <w:t>2</w:t>
      </w:r>
      <w:r w:rsidRPr="00526FE5">
        <w:rPr>
          <w:rFonts w:ascii="Times New Roman" w:hAnsi="Times New Roman" w:cs="Times New Roman"/>
          <w:color w:val="000000" w:themeColor="text1"/>
          <w:lang w:val="en-AU"/>
        </w:rPr>
        <w:t xml:space="preserve"> is that in all our subsets, kinship terminology diversity </w:t>
      </w:r>
      <w:commentRangeStart w:id="47"/>
      <w:r w:rsidRPr="00526FE5">
        <w:rPr>
          <w:rFonts w:ascii="Times New Roman" w:hAnsi="Times New Roman" w:cs="Times New Roman"/>
          <w:color w:val="000000" w:themeColor="text1"/>
          <w:lang w:val="en-AU"/>
        </w:rPr>
        <w:t>in</w:t>
      </w:r>
      <w:commentRangeEnd w:id="47"/>
      <w:r w:rsidRPr="00526FE5">
        <w:rPr>
          <w:rFonts w:ascii="Times New Roman" w:hAnsi="Times New Roman" w:cs="Times New Roman"/>
          <w:color w:val="000000" w:themeColor="text1"/>
        </w:rPr>
        <w:commentReference w:id="47"/>
      </w:r>
      <w:r w:rsidRPr="00526FE5">
        <w:rPr>
          <w:rFonts w:ascii="Times New Roman" w:hAnsi="Times New Roman" w:cs="Times New Roman"/>
          <w:color w:val="000000" w:themeColor="text1"/>
          <w:lang w:val="en-AU"/>
        </w:rPr>
        <w:t xml:space="preserve"> Papuan languages is more than one standard deviation higher than we would expect in a random sample. In fact, Papuan languages contain between 16% and 25% more diversity than a random selection of languages of the same </w:t>
      </w:r>
      <w:commentRangeStart w:id="48"/>
      <w:commentRangeStart w:id="49"/>
      <w:r w:rsidRPr="00526FE5">
        <w:rPr>
          <w:rFonts w:ascii="Times New Roman" w:hAnsi="Times New Roman" w:cs="Times New Roman"/>
          <w:color w:val="000000" w:themeColor="text1"/>
          <w:lang w:val="en-AU"/>
        </w:rPr>
        <w:t>size</w:t>
      </w:r>
      <w:commentRangeEnd w:id="48"/>
      <w:r w:rsidRPr="00526FE5">
        <w:rPr>
          <w:rFonts w:ascii="Times New Roman" w:hAnsi="Times New Roman" w:cs="Times New Roman"/>
          <w:color w:val="000000" w:themeColor="text1"/>
        </w:rPr>
        <w:commentReference w:id="48"/>
      </w:r>
      <w:commentRangeEnd w:id="49"/>
      <w:r w:rsidR="007A3037">
        <w:rPr>
          <w:rStyle w:val="CommentReference"/>
        </w:rPr>
        <w:commentReference w:id="49"/>
      </w:r>
      <w:r w:rsidRPr="00526FE5">
        <w:rPr>
          <w:rFonts w:ascii="Times New Roman" w:hAnsi="Times New Roman" w:cs="Times New Roman"/>
          <w:color w:val="000000" w:themeColor="text1"/>
          <w:lang w:val="en-AU"/>
        </w:rPr>
        <w:t xml:space="preserve">. </w:t>
      </w:r>
    </w:p>
    <w:p w14:paraId="71BA747E" w14:textId="77777777" w:rsidR="00526FE5" w:rsidRPr="00526FE5" w:rsidRDefault="00526FE5" w:rsidP="00526FE5">
      <w:pPr>
        <w:rPr>
          <w:rFonts w:ascii="Times New Roman" w:hAnsi="Times New Roman" w:cs="Times New Roman"/>
          <w:color w:val="000000" w:themeColor="text1"/>
          <w:lang w:val="en-AU"/>
        </w:rPr>
      </w:pPr>
    </w:p>
    <w:p w14:paraId="191401DB" w14:textId="2474A15A"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To compare the level of diversity in Papuan languages to the global pattern, and to other </w:t>
      </w:r>
      <w:r w:rsidR="008062A6">
        <w:rPr>
          <w:rFonts w:ascii="Times New Roman" w:hAnsi="Times New Roman" w:cs="Times New Roman"/>
          <w:color w:val="000000" w:themeColor="text1"/>
          <w:lang w:val="en-AU"/>
        </w:rPr>
        <w:t>language groupings</w:t>
      </w:r>
      <w:r w:rsidRPr="00526FE5">
        <w:rPr>
          <w:rFonts w:ascii="Times New Roman" w:hAnsi="Times New Roman" w:cs="Times New Roman"/>
          <w:color w:val="000000" w:themeColor="text1"/>
          <w:lang w:val="en-AU"/>
        </w:rPr>
        <w:t xml:space="preserve">, we use the ratio of structures to languages. </w:t>
      </w:r>
      <w:r w:rsidR="008062A6">
        <w:rPr>
          <w:rFonts w:ascii="Times New Roman" w:hAnsi="Times New Roman" w:cs="Times New Roman"/>
          <w:color w:val="000000" w:themeColor="text1"/>
          <w:lang w:val="en-AU"/>
        </w:rPr>
        <w:t xml:space="preserve">The ratio of kinship terminology structures to language tells us, on average, how many languages are </w:t>
      </w:r>
      <w:proofErr w:type="gramStart"/>
      <w:r w:rsidR="008062A6">
        <w:rPr>
          <w:rFonts w:ascii="Times New Roman" w:hAnsi="Times New Roman" w:cs="Times New Roman"/>
          <w:color w:val="000000" w:themeColor="text1"/>
          <w:lang w:val="en-AU"/>
        </w:rPr>
        <w:t>their</w:t>
      </w:r>
      <w:proofErr w:type="gramEnd"/>
      <w:r w:rsidR="008062A6">
        <w:rPr>
          <w:rFonts w:ascii="Times New Roman" w:hAnsi="Times New Roman" w:cs="Times New Roman"/>
          <w:color w:val="000000" w:themeColor="text1"/>
          <w:lang w:val="en-AU"/>
        </w:rPr>
        <w:t xml:space="preserve"> per distinct structure where a value of 1 indicates one language per structure and the maximum level of diversity, and every increase in the number of languages per structure indicates a decrease in diversity. </w:t>
      </w:r>
      <w:r w:rsidRPr="00526FE5">
        <w:rPr>
          <w:rFonts w:ascii="Times New Roman" w:hAnsi="Times New Roman" w:cs="Times New Roman"/>
          <w:color w:val="000000" w:themeColor="text1"/>
          <w:lang w:val="en-AU"/>
        </w:rPr>
        <w:t>In the entire Kinbank sample Parents/</w:t>
      </w:r>
      <w:proofErr w:type="spellStart"/>
      <w:r w:rsidRPr="00526FE5">
        <w:rPr>
          <w:rFonts w:ascii="Times New Roman" w:hAnsi="Times New Roman" w:cs="Times New Roman"/>
          <w:color w:val="000000" w:themeColor="text1"/>
          <w:lang w:val="en-AU"/>
        </w:rPr>
        <w:t>Nuncles</w:t>
      </w:r>
      <w:proofErr w:type="spellEnd"/>
      <w:r w:rsidRPr="00526FE5">
        <w:rPr>
          <w:rFonts w:ascii="Times New Roman" w:hAnsi="Times New Roman" w:cs="Times New Roman"/>
          <w:color w:val="000000" w:themeColor="text1"/>
          <w:lang w:val="en-AU"/>
        </w:rPr>
        <w:t xml:space="preserve"> have a ratio of 5.6 languages </w:t>
      </w:r>
      <w:commentRangeStart w:id="50"/>
      <w:r w:rsidRPr="00526FE5">
        <w:rPr>
          <w:rFonts w:ascii="Times New Roman" w:hAnsi="Times New Roman" w:cs="Times New Roman"/>
          <w:color w:val="000000" w:themeColor="text1"/>
          <w:lang w:val="en-AU"/>
        </w:rPr>
        <w:t>per</w:t>
      </w:r>
      <w:commentRangeEnd w:id="50"/>
      <w:r w:rsidRPr="00526FE5">
        <w:rPr>
          <w:rFonts w:ascii="Times New Roman" w:hAnsi="Times New Roman" w:cs="Times New Roman"/>
          <w:color w:val="000000" w:themeColor="text1"/>
        </w:rPr>
        <w:commentReference w:id="50"/>
      </w:r>
      <w:r w:rsidRPr="00526FE5">
        <w:rPr>
          <w:rFonts w:ascii="Times New Roman" w:hAnsi="Times New Roman" w:cs="Times New Roman"/>
          <w:color w:val="000000" w:themeColor="text1"/>
          <w:lang w:val="en-AU"/>
        </w:rPr>
        <w:t xml:space="preserve"> structure, while the Papuan sample has a ratio of 2.3, </w:t>
      </w:r>
      <w:r w:rsidR="008062A6">
        <w:rPr>
          <w:rFonts w:ascii="Times New Roman" w:hAnsi="Times New Roman" w:cs="Times New Roman"/>
          <w:color w:val="000000" w:themeColor="text1"/>
          <w:lang w:val="en-AU"/>
        </w:rPr>
        <w:t>meaning</w:t>
      </w:r>
      <w:r w:rsidRPr="00526FE5">
        <w:rPr>
          <w:rFonts w:ascii="Times New Roman" w:hAnsi="Times New Roman" w:cs="Times New Roman"/>
          <w:color w:val="000000" w:themeColor="text1"/>
          <w:lang w:val="en-AU"/>
        </w:rPr>
        <w:t xml:space="preserve"> Papuan languages show more than twice the diversity of the general sample. This effect is greater when compared to Indo-European,</w:t>
      </w:r>
      <w:r w:rsidR="0062577E">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with a ratio of 7.3. Austronesian languages</w:t>
      </w:r>
      <w:r w:rsidR="008062A6">
        <w:rPr>
          <w:rFonts w:ascii="Times New Roman" w:hAnsi="Times New Roman" w:cs="Times New Roman"/>
          <w:color w:val="000000" w:themeColor="text1"/>
          <w:lang w:val="en-AU"/>
        </w:rPr>
        <w:t xml:space="preserve"> have </w:t>
      </w:r>
      <w:r w:rsidRPr="00526FE5">
        <w:rPr>
          <w:rFonts w:ascii="Times New Roman" w:hAnsi="Times New Roman" w:cs="Times New Roman"/>
          <w:color w:val="000000" w:themeColor="text1"/>
          <w:lang w:val="en-AU"/>
        </w:rPr>
        <w:t>a ratio of 5.3</w:t>
      </w:r>
      <w:r w:rsidR="008062A6">
        <w:rPr>
          <w:rFonts w:ascii="Times New Roman" w:hAnsi="Times New Roman" w:cs="Times New Roman"/>
          <w:color w:val="000000" w:themeColor="text1"/>
          <w:lang w:val="en-AU"/>
        </w:rPr>
        <w:t>, and</w:t>
      </w:r>
      <w:r w:rsidRPr="00526FE5">
        <w:rPr>
          <w:rFonts w:ascii="Times New Roman" w:hAnsi="Times New Roman" w:cs="Times New Roman"/>
          <w:color w:val="000000" w:themeColor="text1"/>
          <w:lang w:val="en-AU"/>
        </w:rPr>
        <w:t xml:space="preserve"> Pama-Nyungan shows the lowest ratio, 1.9, and the</w:t>
      </w:r>
      <w:r w:rsidR="007A3037">
        <w:rPr>
          <w:rFonts w:ascii="Times New Roman" w:hAnsi="Times New Roman" w:cs="Times New Roman"/>
          <w:color w:val="000000" w:themeColor="text1"/>
          <w:lang w:val="en-AU"/>
        </w:rPr>
        <w:t>refore the</w:t>
      </w:r>
      <w:r w:rsidRPr="00526FE5">
        <w:rPr>
          <w:rFonts w:ascii="Times New Roman" w:hAnsi="Times New Roman" w:cs="Times New Roman"/>
          <w:color w:val="000000" w:themeColor="text1"/>
          <w:lang w:val="en-AU"/>
        </w:rPr>
        <w:t xml:space="preserve"> highest level of diversity</w:t>
      </w:r>
      <w:r w:rsidR="008062A6">
        <w:rPr>
          <w:rFonts w:ascii="Times New Roman" w:hAnsi="Times New Roman" w:cs="Times New Roman"/>
          <w:color w:val="000000" w:themeColor="text1"/>
          <w:lang w:val="en-AU"/>
        </w:rPr>
        <w:t xml:space="preserve"> in this comparison</w:t>
      </w:r>
      <w:r w:rsidRPr="00526FE5">
        <w:rPr>
          <w:rFonts w:ascii="Times New Roman" w:hAnsi="Times New Roman" w:cs="Times New Roman"/>
          <w:color w:val="000000" w:themeColor="text1"/>
          <w:lang w:val="en-AU"/>
        </w:rPr>
        <w:t xml:space="preserve">. </w:t>
      </w:r>
    </w:p>
    <w:p w14:paraId="2F98009B" w14:textId="77777777" w:rsidR="00526FE5" w:rsidRPr="00526FE5" w:rsidRDefault="00526FE5" w:rsidP="00526FE5">
      <w:pPr>
        <w:rPr>
          <w:rFonts w:ascii="Times New Roman" w:hAnsi="Times New Roman" w:cs="Times New Roman"/>
          <w:color w:val="000000" w:themeColor="text1"/>
          <w:lang w:val="en-AU"/>
        </w:rPr>
      </w:pPr>
    </w:p>
    <w:p w14:paraId="755C102C" w14:textId="4E7056FC"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Siblings show a ratio of 8.5 languages per structure in the global sample, but only 3.0 in Papuan languages. Indo-European again shows limited diversity with a </w:t>
      </w:r>
      <w:r w:rsidR="006C0692">
        <w:rPr>
          <w:rFonts w:ascii="Times New Roman" w:hAnsi="Times New Roman" w:cs="Times New Roman"/>
          <w:color w:val="000000" w:themeColor="text1"/>
          <w:lang w:val="en-AU"/>
        </w:rPr>
        <w:t>ratio</w:t>
      </w:r>
      <w:r w:rsidRPr="00526FE5">
        <w:rPr>
          <w:rFonts w:ascii="Times New Roman" w:hAnsi="Times New Roman" w:cs="Times New Roman"/>
          <w:color w:val="000000" w:themeColor="text1"/>
          <w:lang w:val="en-AU"/>
        </w:rPr>
        <w:t xml:space="preserve"> of 14.1, Austronesian has a ratio of 6.3, and Pama-Nyungan has a ratio of 5.4. Finally, Siblings and Cousins have a ratio of 1.9 languages per structure in Kinbank, but Papuan languages have a ratio of 1.1, in other words almost each language has a unique structure. Again, Indo-European shows the most limited diversity, with a ratio of 3.7, Austronesian has a ratio of 1.9, and Pama-Nyungan contains a level of diversity approaching Papuan, with a ratio of 1.3. </w:t>
      </w:r>
      <w:r w:rsidRPr="00526FE5">
        <w:rPr>
          <w:rFonts w:ascii="Times New Roman" w:hAnsi="Times New Roman" w:cs="Times New Roman"/>
          <w:color w:val="000000" w:themeColor="text1"/>
          <w:lang w:val="en-AU"/>
        </w:rPr>
        <w:lastRenderedPageBreak/>
        <w:t xml:space="preserve">In general, Papuan kinship shows a higher level of diversity than global, Indo-European, and Austronesian samples, and levels of diversity slightly higher than Pama-Nyungan </w:t>
      </w:r>
      <w:commentRangeStart w:id="51"/>
      <w:commentRangeStart w:id="52"/>
      <w:commentRangeStart w:id="53"/>
      <w:r w:rsidRPr="00526FE5">
        <w:rPr>
          <w:rFonts w:ascii="Times New Roman" w:hAnsi="Times New Roman" w:cs="Times New Roman"/>
          <w:color w:val="000000" w:themeColor="text1"/>
          <w:lang w:val="en-AU"/>
        </w:rPr>
        <w:t>languages</w:t>
      </w:r>
      <w:commentRangeEnd w:id="51"/>
      <w:r w:rsidRPr="00526FE5">
        <w:rPr>
          <w:rFonts w:ascii="Times New Roman" w:hAnsi="Times New Roman" w:cs="Times New Roman"/>
          <w:color w:val="000000" w:themeColor="text1"/>
        </w:rPr>
        <w:commentReference w:id="51"/>
      </w:r>
      <w:commentRangeEnd w:id="52"/>
      <w:r w:rsidR="006C0692">
        <w:rPr>
          <w:rStyle w:val="CommentReference"/>
        </w:rPr>
        <w:commentReference w:id="52"/>
      </w:r>
      <w:commentRangeEnd w:id="53"/>
      <w:r w:rsidR="006C0692">
        <w:rPr>
          <w:rStyle w:val="CommentReference"/>
        </w:rPr>
        <w:commentReference w:id="53"/>
      </w:r>
      <w:r w:rsidRPr="00526FE5">
        <w:rPr>
          <w:rFonts w:ascii="Times New Roman" w:hAnsi="Times New Roman" w:cs="Times New Roman"/>
          <w:color w:val="000000" w:themeColor="text1"/>
          <w:lang w:val="en-AU"/>
        </w:rPr>
        <w:t xml:space="preserve">. </w:t>
      </w:r>
    </w:p>
    <w:p w14:paraId="67E56E54" w14:textId="77777777" w:rsidR="00526FE5" w:rsidRPr="00526FE5" w:rsidRDefault="00526FE5" w:rsidP="00526FE5">
      <w:pPr>
        <w:rPr>
          <w:rFonts w:ascii="Times New Roman" w:hAnsi="Times New Roman" w:cs="Times New Roman"/>
          <w:color w:val="000000" w:themeColor="text1"/>
          <w:lang w:val="en-AU"/>
        </w:rPr>
      </w:pPr>
    </w:p>
    <w:p w14:paraId="67C68094" w14:textId="033174B6"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 </w:t>
      </w:r>
      <w:r w:rsidR="008062A6">
        <w:rPr>
          <w:rFonts w:ascii="Times New Roman" w:hAnsi="Times New Roman" w:cs="Times New Roman"/>
          <w:color w:val="000000" w:themeColor="text1"/>
          <w:lang w:val="en-AU"/>
        </w:rPr>
        <w:t xml:space="preserve">implicit </w:t>
      </w:r>
      <w:r w:rsidRPr="00526FE5">
        <w:rPr>
          <w:rFonts w:ascii="Times New Roman" w:hAnsi="Times New Roman" w:cs="Times New Roman"/>
          <w:color w:val="000000" w:themeColor="text1"/>
          <w:lang w:val="en-AU"/>
        </w:rPr>
        <w:t xml:space="preserve">assumption </w:t>
      </w:r>
      <w:r w:rsidR="008062A6">
        <w:rPr>
          <w:rFonts w:ascii="Times New Roman" w:hAnsi="Times New Roman" w:cs="Times New Roman"/>
          <w:color w:val="000000" w:themeColor="text1"/>
          <w:lang w:val="en-AU"/>
        </w:rPr>
        <w:t>within the analyses of the ratios</w:t>
      </w:r>
      <w:r w:rsidR="00CF427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is that each formal difference, even if small, counts as an equally important difference in semantic structure, but we might not always think this is the case. As an example, consider the four possible kin types referring to male siblings (elder, younger, and whether a male or female is speaking), and the systems used in English, </w:t>
      </w:r>
      <w:proofErr w:type="spellStart"/>
      <w:r w:rsidRPr="00526FE5">
        <w:rPr>
          <w:rFonts w:ascii="Times New Roman" w:hAnsi="Times New Roman" w:cs="Times New Roman"/>
          <w:color w:val="000000" w:themeColor="text1"/>
          <w:lang w:val="en-AU"/>
        </w:rPr>
        <w:t>Nagovisi</w:t>
      </w:r>
      <w:proofErr w:type="spellEnd"/>
      <w:r w:rsidRPr="00526FE5">
        <w:rPr>
          <w:rFonts w:ascii="Times New Roman" w:hAnsi="Times New Roman" w:cs="Times New Roman"/>
          <w:color w:val="000000" w:themeColor="text1"/>
          <w:lang w:val="en-AU"/>
        </w:rPr>
        <w:t xml:space="preserve">, and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In English, there is one term that glosses over all four possible categories</w:t>
      </w:r>
      <w:r w:rsidRPr="00526FE5">
        <w:rPr>
          <w:rFonts w:ascii="Times New Roman" w:hAnsi="Times New Roman" w:cs="Times New Roman"/>
          <w:i/>
          <w:iCs/>
          <w:color w:val="000000" w:themeColor="text1"/>
          <w:lang w:val="en-AU"/>
        </w:rPr>
        <w:t xml:space="preserve">. </w:t>
      </w:r>
      <w:r w:rsidRPr="00526FE5">
        <w:rPr>
          <w:rFonts w:ascii="Times New Roman" w:hAnsi="Times New Roman" w:cs="Times New Roman"/>
          <w:color w:val="000000" w:themeColor="text1"/>
          <w:lang w:val="en-AU"/>
        </w:rPr>
        <w:t xml:space="preserve">In </w:t>
      </w:r>
      <w:proofErr w:type="spellStart"/>
      <w:r w:rsidRPr="00526FE5">
        <w:rPr>
          <w:rFonts w:ascii="Times New Roman" w:hAnsi="Times New Roman" w:cs="Times New Roman"/>
          <w:color w:val="000000" w:themeColor="text1"/>
          <w:lang w:val="en-AU"/>
        </w:rPr>
        <w:t>Nagovisi</w:t>
      </w:r>
      <w:proofErr w:type="spellEnd"/>
      <w:r w:rsidRPr="00526FE5">
        <w:rPr>
          <w:rFonts w:ascii="Times New Roman" w:hAnsi="Times New Roman" w:cs="Times New Roman"/>
          <w:color w:val="000000" w:themeColor="text1"/>
          <w:lang w:val="en-AU"/>
        </w:rPr>
        <w:t xml:space="preserve"> there are two terms, one for elder brother and one for younger brother. Finally, In </w:t>
      </w:r>
      <w:proofErr w:type="spellStart"/>
      <w:r w:rsidRPr="00526FE5">
        <w:rPr>
          <w:rFonts w:ascii="Times New Roman" w:hAnsi="Times New Roman" w:cs="Times New Roman"/>
          <w:color w:val="000000" w:themeColor="text1"/>
          <w:lang w:val="en-AU"/>
        </w:rPr>
        <w:t>Watam</w:t>
      </w:r>
      <w:proofErr w:type="spellEnd"/>
      <w:r w:rsidRPr="00526FE5">
        <w:rPr>
          <w:rFonts w:ascii="Times New Roman" w:hAnsi="Times New Roman" w:cs="Times New Roman"/>
          <w:color w:val="000000" w:themeColor="text1"/>
          <w:lang w:val="en-AU"/>
        </w:rPr>
        <w:t xml:space="preserve"> there are three terms elder same-sex sibling, younger same-sex sibling, and opposite-sex sibling. These are three distinct sibling systems, but we also might think that a system with a term for ‘brother’ is more </w:t>
      </w:r>
      <w:proofErr w:type="gramStart"/>
      <w:r w:rsidRPr="00526FE5">
        <w:rPr>
          <w:rFonts w:ascii="Times New Roman" w:hAnsi="Times New Roman" w:cs="Times New Roman"/>
          <w:color w:val="000000" w:themeColor="text1"/>
          <w:lang w:val="en-AU"/>
        </w:rPr>
        <w:t>similar to</w:t>
      </w:r>
      <w:proofErr w:type="gramEnd"/>
      <w:r w:rsidRPr="00526FE5">
        <w:rPr>
          <w:rFonts w:ascii="Times New Roman" w:hAnsi="Times New Roman" w:cs="Times New Roman"/>
          <w:color w:val="000000" w:themeColor="text1"/>
          <w:lang w:val="en-AU"/>
        </w:rPr>
        <w:t xml:space="preserve"> a system with two words for ‘elder brother’ and ‘younger brother’ (without regard to the sex of ego) than it is to a system with terms based on relative sex. This example </w:t>
      </w:r>
      <w:r w:rsidR="006C0692">
        <w:rPr>
          <w:rFonts w:ascii="Times New Roman" w:hAnsi="Times New Roman" w:cs="Times New Roman"/>
          <w:color w:val="000000" w:themeColor="text1"/>
          <w:lang w:val="en-AU"/>
        </w:rPr>
        <w:t xml:space="preserve">extends the idea </w:t>
      </w:r>
      <w:r w:rsidR="008062A6">
        <w:rPr>
          <w:rFonts w:ascii="Times New Roman" w:hAnsi="Times New Roman" w:cs="Times New Roman"/>
          <w:color w:val="000000" w:themeColor="text1"/>
          <w:lang w:val="en-AU"/>
        </w:rPr>
        <w:t>of possibility space</w:t>
      </w:r>
      <w:r w:rsidR="006C0692">
        <w:rPr>
          <w:rFonts w:ascii="Times New Roman" w:hAnsi="Times New Roman" w:cs="Times New Roman"/>
          <w:color w:val="000000" w:themeColor="text1"/>
          <w:lang w:val="en-AU"/>
        </w:rPr>
        <w:t xml:space="preserve"> to include distances, where we might assume small differences are indicative of </w:t>
      </w:r>
      <w:r w:rsidRPr="00526FE5">
        <w:rPr>
          <w:rFonts w:ascii="Times New Roman" w:hAnsi="Times New Roman" w:cs="Times New Roman"/>
          <w:color w:val="000000" w:themeColor="text1"/>
          <w:lang w:val="en-AU"/>
        </w:rPr>
        <w:t>similarity</w:t>
      </w:r>
      <w:r w:rsidR="00CF4278">
        <w:rPr>
          <w:rFonts w:ascii="Times New Roman" w:hAnsi="Times New Roman" w:cs="Times New Roman"/>
          <w:color w:val="000000" w:themeColor="text1"/>
          <w:lang w:val="en-AU"/>
        </w:rPr>
        <w:t xml:space="preserve">, and that smaller changes are more likely to occur. </w:t>
      </w:r>
      <w:r w:rsidRPr="00526FE5">
        <w:rPr>
          <w:rFonts w:ascii="Times New Roman" w:hAnsi="Times New Roman" w:cs="Times New Roman"/>
          <w:i/>
          <w:iCs/>
          <w:color w:val="000000" w:themeColor="text1"/>
          <w:lang w:val="en-AU"/>
        </w:rPr>
        <w:t xml:space="preserve"> </w:t>
      </w:r>
    </w:p>
    <w:p w14:paraId="453F9577" w14:textId="77777777" w:rsidR="00526FE5" w:rsidRPr="00526FE5" w:rsidRDefault="00526FE5" w:rsidP="00526FE5">
      <w:pPr>
        <w:rPr>
          <w:rFonts w:ascii="Times New Roman" w:hAnsi="Times New Roman" w:cs="Times New Roman"/>
          <w:color w:val="000000" w:themeColor="text1"/>
          <w:lang w:val="en-AU"/>
        </w:rPr>
      </w:pPr>
    </w:p>
    <w:p w14:paraId="3355DF0E" w14:textId="033DBABE"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rPr>
        <w:t>Papuan kinship contains more distinct systems than we would expect, given the number of languages, but do Papuan kinship systems cover more of the kinship design space</w:t>
      </w:r>
      <w:r w:rsidRPr="00526FE5">
        <w:rPr>
          <w:rFonts w:ascii="Times New Roman" w:hAnsi="Times New Roman" w:cs="Times New Roman"/>
          <w:i/>
          <w:iCs/>
          <w:color w:val="000000" w:themeColor="text1"/>
        </w:rPr>
        <w:t xml:space="preserve"> </w:t>
      </w:r>
      <w:r w:rsidRPr="00526FE5">
        <w:rPr>
          <w:rFonts w:ascii="Times New Roman" w:hAnsi="Times New Roman" w:cs="Times New Roman"/>
          <w:color w:val="000000" w:themeColor="text1"/>
        </w:rPr>
        <w:t xml:space="preserve">than we might expect? A metric that approximates this idea in ecology is called “functional richness”, which quantifies the area occupied by a particular species defined by a set of measured features </w:t>
      </w:r>
      <w:r w:rsidRPr="00526FE5">
        <w:rPr>
          <w:rFonts w:ascii="Times New Roman" w:hAnsi="Times New Roman" w:cs="Times New Roman"/>
          <w:color w:val="000000" w:themeColor="text1"/>
        </w:rPr>
        <w:fldChar w:fldCharType="begin"/>
      </w:r>
      <w:r w:rsidRPr="00526FE5">
        <w:rPr>
          <w:rFonts w:ascii="Times New Roman" w:hAnsi="Times New Roman" w:cs="Times New Roman"/>
          <w:color w:val="000000" w:themeColor="text1"/>
        </w:rPr>
        <w:instrText xml:space="preserve"> ADDIN ZOTERO_ITEM CSL_CITATION {"citationID":"xnV3UaHN","properties":{"formattedCitation":"(Vill\\uc0\\u233{}ger et al., 2008)","plainCitation":"(Villéger et al., 2008)","noteIndex":0},"citationItems":[{"id":12464,"uris":["http://zotero.org/users/3412781/items/H3FKLP7M"],"itemData":{"id":12464,"type":"article-journal","abstract":"Functional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indices.","container-title":"Ecology","DOI":"10.1890/07-1206.1","ISSN":"1939-9170","issue":"8","language":"en","note":"_eprint: https://onlinelibrary.wiley.com/doi/pdf/10.1890/07-1206.1","page":"2290-2301","source":"Wiley Online Library","title":"New Multidimensional Functional Diversity Indices for a Multifaceted Framework in Functional Ecology","volume":"89","author":[{"family":"Villéger","given":"Sébastien"},{"family":"Mason","given":"Norman W. H."},{"family":"Mouillot","given":"David"}],"issued":{"date-parts":[["2008"]]},"citation-key":"villegerNewMultidimensionalFunctional2008"}}],"schema":"https://github.com/citation-style-language/schema/raw/master/csl-citation.json"} </w:instrText>
      </w:r>
      <w:r w:rsidRPr="00526FE5">
        <w:rPr>
          <w:rFonts w:ascii="Times New Roman" w:hAnsi="Times New Roman" w:cs="Times New Roman"/>
          <w:color w:val="000000" w:themeColor="text1"/>
        </w:rPr>
        <w:fldChar w:fldCharType="separate"/>
      </w:r>
      <w:r w:rsidRPr="00526FE5">
        <w:rPr>
          <w:rFonts w:ascii="Times New Roman" w:hAnsi="Times New Roman" w:cs="Times New Roman"/>
          <w:color w:val="000000" w:themeColor="text1"/>
        </w:rPr>
        <w:t>(Villéger et al., 2008)</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rPr>
        <w:t xml:space="preserve">, and has been used in linguistics to quantify the amount of grammatical diversity at risk from languages no longer being spoken </w:t>
      </w:r>
      <w:r w:rsidRPr="00526FE5">
        <w:rPr>
          <w:rFonts w:ascii="Times New Roman" w:hAnsi="Times New Roman" w:cs="Times New Roman"/>
          <w:color w:val="000000" w:themeColor="text1"/>
        </w:rPr>
        <w:fldChar w:fldCharType="begin"/>
      </w:r>
      <w:r w:rsidRPr="00526FE5">
        <w:rPr>
          <w:rFonts w:ascii="Times New Roman" w:hAnsi="Times New Roman" w:cs="Times New Roman"/>
          <w:color w:val="000000" w:themeColor="text1"/>
        </w:rPr>
        <w:instrText xml:space="preserve"> ADDIN ZOTERO_ITEM CSL_CITATION {"citationID":"BkZAW3FV","properties":{"formattedCitation":"(Skirg\\uc0\\u229{}rd et al., 2023)","plainCitation":"(Skirgård et al., 2023)","noteIndex":0},"citationItems":[{"id":12381,"uris":["http://zotero.org/users/3412781/items/ZP83X74J"],"itemData":{"id":12381,"type":"article-journal","abstract":"While global patterns of human genetic diversity are increasingly well characterized, the diversity of human languages remains less systematically described. Here, we outline the Grambank database. With over 400,000 data points and 2400 languages, Grambank is the largest comparative grammatical database available. The comprehensiveness of Grambank allows us to quantify the relative effects of genealogical inheritance and geographic proximity on the structural diversity of the world’s languages, evaluate constraints on linguistic diversity, and identify the world’s most unusual languages. An analysis of the consequences of language loss reveals that the reduction in diversity will be strikingly uneven across the major linguistic regions of the world. Without sustained efforts to document and revitalize endangered languages, our linguistic window into human history, cognition, and culture will be seriously fragmented.","container-title":"Science Advances","DOI":"10.1126/sciadv.adg6175","issue":"16","note":"publisher: American Association for the Advancement of Science","page":"eadg6175","source":"science.org (Atypon)","title":"Grambank reveals the importance of genealogical constraints on linguistic diversity and highlights the impact of language loss","volume":"9","author":[{"family":"Skirgård","given":"Hedvig"},{"family":"Haynie","given":"Hannah J."},{"family":"Blasi","given":"Damián E."},{"family":"Hammarström","given":"Harald"},{"family":"Collins","given":"Jeremy"},{"family":"Latarche","given":"Jay J."},{"family":"Lesage","given":"Jakob"},{"family":"Weber","given":"Tobias"},{"family":"Witzlack-Makarevich","given":"Alena"},{"family":"Passmore","given":"Sam"},{"family":"Chira","given":"Angela"},{"family":"Maurits","given":"Luke"},{"family":"Dinnage","given":"Russell"},{"family":"Dunn","given":"Michael"},{"family":"Reesink","given":"Ger"},{"family":"Singer","given":"Ruth"},{"family":"Bowern","given":"Claire"},{"family":"Epps","given":"Patience"},{"family":"Hill","given":"Jane"},{"family":"Vesakoski","given":"Outi"},{"family":"Robbeets","given":"Martine"},{"family":"Abbas","given":"Noor Karolin"},{"family":"Auer","given":"Daniel"},{"family":"Bakker","given":"Nancy A."},{"family":"Barbos","given":"Giulia"},{"family":"Borges","given":"Robert D."},{"family":"Danielsen","given":"Swintha"},{"family":"Dorenbusch","given":"Luise"},{"family":"Dorn","given":"Ella"},{"family":"Elliott","given":"John"},{"family":"Falcone","given":"Giada"},{"family":"Fischer","given":"Jana"},{"family":"Ghanggo Ate","given":"Yustinus"},{"family":"Gibson","given":"Hannah"},{"family":"Göbel","given":"Hans-Philipp"},{"family":"Goodall","given":"Jemima A."},{"family":"Gruner","given":"Victoria"},{"family":"Harvey","given":"Andrew"},{"family":"Hayes","given":"Rebekah"},{"family":"Heer","given":"Leonard"},{"family":"Herrera Miranda","given":"Roberto E."},{"family":"Hübler","given":"Nataliia"},{"family":"Huntington-Rainey","given":"Biu"},{"family":"Ivani","given":"Jessica K."},{"family":"Johns","given":"Marilen"},{"family":"Just","given":"Erika"},{"family":"Kashima","given":"Eri"},{"family":"Kipf","given":"Carolina"},{"family":"Klingenberg","given":"Janina V."},{"family":"König","given":"Nikita"},{"family":"Koti","given":"Aikaterina"},{"family":"Kowalik","given":"Richard G. A."},{"family":"Krasnoukhova","given":"Olga"},{"family":"Lindvall","given":"Nora L. M."},{"family":"Lorenzen","given":"Mandy"},{"family":"Lutzenberger","given":"Hannah"},{"family":"Martins","given":"Tânia R. A."},{"family":"Mata German","given":"Celia"},{"family":"Meer","given":"Suzanne","non-dropping-particle":"van der"},{"family":"Montoya Samamé","given":"Jaime"},{"family":"Müller","given":"Michael"},{"family":"Muradoglu","given":"Saliha"},{"family":"Neely","given":"Kelsey"},{"family":"Nickel","given":"Johanna"},{"family":"Norvik","given":"Miina"},{"family":"Oluoch","given":"Cheryl Akinyi"},{"family":"Peacock","given":"Jesse"},{"family":"Pearey","given":"India O. C."},{"family":"Peck","given":"Naomi"},{"family":"Petit","given":"Stephanie"},{"family":"Pieper","given":"Sören"},{"family":"Poblete","given":"Mariana"},{"family":"Prestipino","given":"Daniel"},{"family":"Raabe","given":"Linda"},{"family":"Raja","given":"Amna"},{"family":"Reimringer","given":"Janis"},{"family":"Rey","given":"Sydney C."},{"family":"Rizaew","given":"Julia"},{"family":"Ruppert","given":"Eloisa"},{"family":"Salmon","given":"Kim K."},{"family":"Sammet","given":"Jill"},{"family":"Schembri","given":"Rhiannon"},{"family":"Schlabbach","given":"Lars"},{"family":"Schmidt","given":"Frederick W. P."},{"family":"Skilton","given":"Amalia"},{"family":"Smith","given":"Wikaliler Daniel"},{"family":"Sousa","given":"Hilário","non-dropping-particle":"de"},{"family":"Sverredal","given":"Kristin"},{"family":"Valle","given":"Daniel"},{"family":"Vera","given":"Javier"},{"family":"Voß","given":"Judith"},{"family":"Witte","given":"Tim"},{"family":"Wu","given":"Henry"},{"family":"Yam","given":"Stephanie"},{"family":"Ye","given":"Jingting"},{"family":"Yong","given":"Maisie"},{"family":"Yuditha","given":"Tessa"},{"family":"Zariquiey","given":"Roberto"},{"family":"Forkel","given":"Robert"},{"family":"Evans","given":"Nicholas"},{"family":"Levinson","given":"Stephen C."},{"family":"Haspelmath","given":"Martin"},{"family":"Greenhill","given":"Simon J."},{"family":"Atkinson","given":"Quentin D."},{"family":"Gray","given":"Russell D."}],"issued":{"date-parts":[["2023",4,19]]},"citation-key":"skirgardGrambankRevealsImportance2023"}}],"schema":"https://github.com/citation-style-language/schema/raw/master/csl-citation.json"} </w:instrText>
      </w:r>
      <w:r w:rsidRPr="00526FE5">
        <w:rPr>
          <w:rFonts w:ascii="Times New Roman" w:hAnsi="Times New Roman" w:cs="Times New Roman"/>
          <w:color w:val="000000" w:themeColor="text1"/>
        </w:rPr>
        <w:fldChar w:fldCharType="separate"/>
      </w:r>
      <w:r w:rsidRPr="00526FE5">
        <w:rPr>
          <w:rFonts w:ascii="Times New Roman" w:hAnsi="Times New Roman" w:cs="Times New Roman"/>
          <w:color w:val="000000" w:themeColor="text1"/>
        </w:rPr>
        <w:t>(Skirgård et al., 2023)</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rPr>
        <w:t xml:space="preserve">. We calculate the functional richness of Papuan languages by first calculating the Manhattan distance between all pairs of languages. </w:t>
      </w:r>
      <w:r w:rsidRPr="00526FE5">
        <w:rPr>
          <w:rFonts w:ascii="Times New Roman" w:hAnsi="Times New Roman" w:cs="Times New Roman"/>
          <w:color w:val="000000" w:themeColor="text1"/>
          <w:lang w:val="en-AU"/>
        </w:rPr>
        <w:t xml:space="preserve">Manhattan distance is the sum of the difference between the two vectors and thus gives us </w:t>
      </w:r>
      <w:r w:rsidR="00CF4278">
        <w:rPr>
          <w:rFonts w:ascii="Times New Roman" w:hAnsi="Times New Roman" w:cs="Times New Roman"/>
          <w:color w:val="000000" w:themeColor="text1"/>
          <w:lang w:val="en-AU"/>
        </w:rPr>
        <w:t>a measure of the structural distance between any pair of languages</w:t>
      </w:r>
      <w:r w:rsidRPr="00526FE5">
        <w:rPr>
          <w:rFonts w:ascii="Times New Roman" w:hAnsi="Times New Roman" w:cs="Times New Roman"/>
          <w:color w:val="000000" w:themeColor="text1"/>
          <w:lang w:val="en-AU"/>
        </w:rPr>
        <w:t xml:space="preserve">. If a language has a 1 in the position where another language has 0, that increases the distance between them by 1. We then summarise the distance matrix into two dimensions using an algorithm called Uniform Manifold Approximation and Projection (UMAP;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{"citationID":"6J1Ll3gg","properties":{"formattedCitation":"(McInnes et al., 2018)","plainCitation":"(McInnes et al., 2018)","noteIndex":0},"citationItems":[{"id":568,"uris":["http://zotero.org/users/3412781/items/YRU7NFAU"],"itemData":{"id":568,"type":"article-journal","container-title":"The Journal of Open Source Software","issue":"29","note":"Citation Key: mcinnes2018umap-software","page":"861","title":"UMAP: uniform manifold approximation and projection","volume":"3","author":[{"family":"McInnes","given":"Leland"},{"family":"Healy","given":"John"},{"family":"Saul","given":"Nathaniel"},{"family":"Grossberger","given":"Lukas"}],"issued":{"date-parts":[["2018"]]},"citation-key":"mcinnes2018umap-software"}}],"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(McInnes et al., 2018)</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xml:space="preserve">). UMAP projects the distances into a two-dimensional space, using </w:t>
      </w:r>
      <w:r w:rsidRPr="00526FE5">
        <w:rPr>
          <w:rFonts w:ascii="Times New Roman" w:hAnsi="Times New Roman" w:cs="Times New Roman"/>
          <w:color w:val="000000" w:themeColor="text1"/>
        </w:rPr>
        <w:t>manifold learning techniques and logic drawn from topological data analysis (Figure 2)</w:t>
      </w:r>
      <w:r w:rsidRPr="00526FE5">
        <w:rPr>
          <w:rFonts w:ascii="Times New Roman" w:hAnsi="Times New Roman" w:cs="Times New Roman"/>
          <w:color w:val="000000" w:themeColor="text1"/>
          <w:lang w:val="en-AU"/>
        </w:rPr>
        <w:t>. We use the projection of the distance matrix to calculate the area covered by each language group, in the form of convex hulls. The area of the convex hulls (</w:t>
      </w:r>
      <w:commentRangeStart w:id="54"/>
      <w:r w:rsidRPr="00526FE5">
        <w:rPr>
          <w:rFonts w:ascii="Times New Roman" w:hAnsi="Times New Roman" w:cs="Times New Roman"/>
          <w:color w:val="000000" w:themeColor="text1"/>
          <w:lang w:val="en-AU"/>
        </w:rPr>
        <w:t>green</w:t>
      </w:r>
      <w:commentRangeEnd w:id="54"/>
      <w:r w:rsidR="008062A6">
        <w:rPr>
          <w:rStyle w:val="CommentReference"/>
        </w:rPr>
        <w:commentReference w:id="54"/>
      </w:r>
      <w:r w:rsidRPr="00526FE5">
        <w:rPr>
          <w:rFonts w:ascii="Times New Roman" w:hAnsi="Times New Roman" w:cs="Times New Roman"/>
          <w:color w:val="000000" w:themeColor="text1"/>
          <w:lang w:val="en-AU"/>
        </w:rPr>
        <w:t xml:space="preserve">) </w:t>
      </w:r>
      <w:r w:rsidR="00CF4278">
        <w:rPr>
          <w:rFonts w:ascii="Times New Roman" w:hAnsi="Times New Roman" w:cs="Times New Roman"/>
          <w:color w:val="000000" w:themeColor="text1"/>
          <w:lang w:val="en-AU"/>
        </w:rPr>
        <w:t>quantifies</w:t>
      </w:r>
      <w:r w:rsidRPr="00526FE5">
        <w:rPr>
          <w:rFonts w:ascii="Times New Roman" w:hAnsi="Times New Roman" w:cs="Times New Roman"/>
          <w:color w:val="000000" w:themeColor="text1"/>
          <w:lang w:val="en-AU"/>
        </w:rPr>
        <w:t xml:space="preserve"> how much of the total space is covered by a subset of languages, compared to the total diversity.</w:t>
      </w:r>
      <w:r w:rsidR="005E31B0">
        <w:rPr>
          <w:rFonts w:ascii="Times New Roman" w:hAnsi="Times New Roman" w:cs="Times New Roman"/>
          <w:color w:val="000000" w:themeColor="text1"/>
          <w:lang w:val="en-AU"/>
        </w:rPr>
        <w:t xml:space="preserve"> We standardize the scores so that t</w:t>
      </w:r>
      <w:r w:rsidR="00CF4278">
        <w:rPr>
          <w:rFonts w:ascii="Times New Roman" w:hAnsi="Times New Roman" w:cs="Times New Roman"/>
          <w:color w:val="000000" w:themeColor="text1"/>
          <w:lang w:val="en-AU"/>
        </w:rPr>
        <w:t>he volume of a</w:t>
      </w:r>
      <w:r w:rsidRPr="00526FE5">
        <w:rPr>
          <w:rFonts w:ascii="Times New Roman" w:hAnsi="Times New Roman" w:cs="Times New Roman"/>
          <w:color w:val="000000" w:themeColor="text1"/>
          <w:lang w:val="en-AU"/>
        </w:rPr>
        <w:t xml:space="preserve">ll languages would </w:t>
      </w:r>
      <w:r w:rsidR="00CF4278">
        <w:rPr>
          <w:rFonts w:ascii="Times New Roman" w:hAnsi="Times New Roman" w:cs="Times New Roman"/>
          <w:color w:val="000000" w:themeColor="text1"/>
          <w:lang w:val="en-AU"/>
        </w:rPr>
        <w:t>give a value of</w:t>
      </w:r>
      <w:r w:rsidRPr="00526FE5">
        <w:rPr>
          <w:rFonts w:ascii="Times New Roman" w:hAnsi="Times New Roman" w:cs="Times New Roman"/>
          <w:color w:val="000000" w:themeColor="text1"/>
          <w:lang w:val="en-AU"/>
        </w:rPr>
        <w:t xml:space="preserve"> 1. Scores less than one can be considered a proportion of the total area covered.</w:t>
      </w:r>
    </w:p>
    <w:p w14:paraId="005AFA5A" w14:textId="77777777" w:rsidR="00526FE5" w:rsidRPr="00526FE5" w:rsidRDefault="00526FE5" w:rsidP="00526FE5">
      <w:pPr>
        <w:rPr>
          <w:rFonts w:ascii="Times New Roman" w:hAnsi="Times New Roman" w:cs="Times New Roman"/>
          <w:color w:val="000000" w:themeColor="text1"/>
          <w:lang w:val="en-AU"/>
        </w:rPr>
      </w:pPr>
    </w:p>
    <w:p w14:paraId="3D42EF24"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noProof/>
          <w:color w:val="000000" w:themeColor="text1"/>
          <w:lang w:val="en-AU"/>
        </w:rPr>
        <w:lastRenderedPageBreak/>
        <w:drawing>
          <wp:inline distT="0" distB="0" distL="0" distR="0" wp14:anchorId="22294D38" wp14:editId="25842AF9">
            <wp:extent cx="5731510" cy="6410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410325"/>
                    </a:xfrm>
                    <a:prstGeom prst="rect">
                      <a:avLst/>
                    </a:prstGeom>
                  </pic:spPr>
                </pic:pic>
              </a:graphicData>
            </a:graphic>
          </wp:inline>
        </w:drawing>
      </w:r>
    </w:p>
    <w:p w14:paraId="4BDD0482" w14:textId="4903ECB4"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b/>
          <w:bCs/>
          <w:color w:val="000000" w:themeColor="text1"/>
          <w:lang w:val="en-AU"/>
        </w:rPr>
        <w:t xml:space="preserve">Figure 2: </w:t>
      </w:r>
      <w:r w:rsidR="005E31B0">
        <w:rPr>
          <w:rFonts w:ascii="Times New Roman" w:hAnsi="Times New Roman" w:cs="Times New Roman"/>
          <w:color w:val="000000" w:themeColor="text1"/>
          <w:lang w:val="en-AU"/>
        </w:rPr>
        <w:t>A UMAP</w:t>
      </w:r>
      <w:r w:rsidRPr="00526FE5">
        <w:rPr>
          <w:rFonts w:ascii="Times New Roman" w:hAnsi="Times New Roman" w:cs="Times New Roman"/>
          <w:color w:val="000000" w:themeColor="text1"/>
          <w:lang w:val="en-AU"/>
        </w:rPr>
        <w:t xml:space="preserve"> projection of global kinship system diversity for Parent and Parent’s Siblings, Siblings, and Siblings and Cousins. </w:t>
      </w:r>
      <w:r w:rsidR="005E31B0">
        <w:rPr>
          <w:rFonts w:ascii="Times New Roman" w:hAnsi="Times New Roman" w:cs="Times New Roman"/>
          <w:color w:val="000000" w:themeColor="text1"/>
          <w:lang w:val="en-AU"/>
        </w:rPr>
        <w:t>Underlying the plot are a tessellation of g</w:t>
      </w:r>
      <w:r w:rsidRPr="00526FE5">
        <w:rPr>
          <w:rFonts w:ascii="Times New Roman" w:hAnsi="Times New Roman" w:cs="Times New Roman"/>
          <w:color w:val="000000" w:themeColor="text1"/>
          <w:lang w:val="en-AU"/>
        </w:rPr>
        <w:t>rey hexagons</w:t>
      </w:r>
      <w:r w:rsidR="005E31B0">
        <w:rPr>
          <w:rFonts w:ascii="Times New Roman" w:hAnsi="Times New Roman" w:cs="Times New Roman"/>
          <w:color w:val="000000" w:themeColor="text1"/>
          <w:lang w:val="en-AU"/>
        </w:rPr>
        <w:t>. The hexagons</w:t>
      </w:r>
      <w:r w:rsidRPr="00526FE5">
        <w:rPr>
          <w:rFonts w:ascii="Times New Roman" w:hAnsi="Times New Roman" w:cs="Times New Roman"/>
          <w:color w:val="000000" w:themeColor="text1"/>
          <w:lang w:val="en-AU"/>
        </w:rPr>
        <w:t xml:space="preserve"> show the </w:t>
      </w:r>
      <w:r w:rsidR="005E31B0">
        <w:rPr>
          <w:rFonts w:ascii="Times New Roman" w:hAnsi="Times New Roman" w:cs="Times New Roman"/>
          <w:color w:val="000000" w:themeColor="text1"/>
          <w:lang w:val="en-AU"/>
        </w:rPr>
        <w:t xml:space="preserve">distribution </w:t>
      </w:r>
      <w:r w:rsidRPr="00526FE5">
        <w:rPr>
          <w:rFonts w:ascii="Times New Roman" w:hAnsi="Times New Roman" w:cs="Times New Roman"/>
          <w:color w:val="000000" w:themeColor="text1"/>
          <w:lang w:val="en-AU"/>
        </w:rPr>
        <w:t>of languages across the whole database</w:t>
      </w:r>
      <w:r w:rsidR="005E31B0">
        <w:rPr>
          <w:rFonts w:ascii="Times New Roman" w:hAnsi="Times New Roman" w:cs="Times New Roman"/>
          <w:color w:val="000000" w:themeColor="text1"/>
          <w:lang w:val="en-AU"/>
        </w:rPr>
        <w:t>. The shade of the hexagon indicates the density of languages (a darker shade indicates more languages).</w:t>
      </w:r>
      <w:r w:rsidRPr="00526FE5">
        <w:rPr>
          <w:rFonts w:ascii="Times New Roman" w:hAnsi="Times New Roman" w:cs="Times New Roman"/>
          <w:color w:val="000000" w:themeColor="text1"/>
          <w:lang w:val="en-AU"/>
        </w:rPr>
        <w:t xml:space="preserve"> </w:t>
      </w:r>
      <w:r w:rsidR="005E31B0">
        <w:rPr>
          <w:rFonts w:ascii="Times New Roman" w:hAnsi="Times New Roman" w:cs="Times New Roman"/>
          <w:color w:val="000000" w:themeColor="text1"/>
          <w:lang w:val="en-AU"/>
        </w:rPr>
        <w:t>W</w:t>
      </w:r>
      <w:r w:rsidRPr="00526FE5">
        <w:rPr>
          <w:rFonts w:ascii="Times New Roman" w:hAnsi="Times New Roman" w:cs="Times New Roman"/>
          <w:color w:val="000000" w:themeColor="text1"/>
          <w:lang w:val="en-AU"/>
        </w:rPr>
        <w:t>hite circles show the distribution of languages</w:t>
      </w:r>
      <w:r w:rsidR="005E31B0">
        <w:rPr>
          <w:rFonts w:ascii="Times New Roman" w:hAnsi="Times New Roman" w:cs="Times New Roman"/>
          <w:color w:val="000000" w:themeColor="text1"/>
          <w:lang w:val="en-AU"/>
        </w:rPr>
        <w:t xml:space="preserve"> within the family named</w:t>
      </w:r>
      <w:r w:rsidRPr="00526FE5">
        <w:rPr>
          <w:rFonts w:ascii="Times New Roman" w:hAnsi="Times New Roman" w:cs="Times New Roman"/>
          <w:color w:val="000000" w:themeColor="text1"/>
          <w:lang w:val="en-AU"/>
        </w:rPr>
        <w:t xml:space="preserve">. The green convex hull shows the totality of the space covered by language </w:t>
      </w:r>
      <w:commentRangeStart w:id="55"/>
      <w:commentRangeStart w:id="56"/>
      <w:r w:rsidRPr="00526FE5">
        <w:rPr>
          <w:rFonts w:ascii="Times New Roman" w:hAnsi="Times New Roman" w:cs="Times New Roman"/>
          <w:color w:val="000000" w:themeColor="text1"/>
          <w:lang w:val="en-AU"/>
        </w:rPr>
        <w:t>groupings</w:t>
      </w:r>
      <w:commentRangeEnd w:id="55"/>
      <w:r w:rsidRPr="00526FE5">
        <w:rPr>
          <w:rFonts w:ascii="Times New Roman" w:hAnsi="Times New Roman" w:cs="Times New Roman"/>
          <w:color w:val="000000" w:themeColor="text1"/>
        </w:rPr>
        <w:commentReference w:id="55"/>
      </w:r>
      <w:commentRangeEnd w:id="56"/>
      <w:r w:rsidR="005E31B0">
        <w:rPr>
          <w:rStyle w:val="CommentReference"/>
        </w:rPr>
        <w:commentReference w:id="56"/>
      </w:r>
      <w:r w:rsidRPr="00526FE5">
        <w:rPr>
          <w:rFonts w:ascii="Times New Roman" w:hAnsi="Times New Roman" w:cs="Times New Roman"/>
          <w:color w:val="000000" w:themeColor="text1"/>
          <w:lang w:val="en-AU"/>
        </w:rPr>
        <w:t xml:space="preserve">. </w:t>
      </w:r>
    </w:p>
    <w:p w14:paraId="7902BB93" w14:textId="77777777" w:rsidR="00526FE5" w:rsidRPr="00526FE5" w:rsidRDefault="00526FE5" w:rsidP="00526FE5">
      <w:pPr>
        <w:rPr>
          <w:rFonts w:ascii="Times New Roman" w:hAnsi="Times New Roman" w:cs="Times New Roman"/>
          <w:color w:val="000000" w:themeColor="text1"/>
          <w:lang w:val="en-AU"/>
        </w:rPr>
      </w:pPr>
    </w:p>
    <w:p w14:paraId="78E2FA20" w14:textId="625E67B5"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Figure 2 provides us with a visual description of global kinship terminology diversity, and how </w:t>
      </w:r>
      <w:r w:rsidR="008062A6">
        <w:rPr>
          <w:rFonts w:ascii="Times New Roman" w:hAnsi="Times New Roman" w:cs="Times New Roman"/>
          <w:color w:val="000000" w:themeColor="text1"/>
          <w:lang w:val="en-AU"/>
        </w:rPr>
        <w:t>different language groupings</w:t>
      </w:r>
      <w:r w:rsidRPr="00526FE5">
        <w:rPr>
          <w:rFonts w:ascii="Times New Roman" w:hAnsi="Times New Roman" w:cs="Times New Roman"/>
          <w:color w:val="000000" w:themeColor="text1"/>
          <w:lang w:val="en-AU"/>
        </w:rPr>
        <w:t xml:space="preserve"> (white circles) are distributed across the observed </w:t>
      </w:r>
      <w:r w:rsidR="008062A6">
        <w:rPr>
          <w:rFonts w:ascii="Times New Roman" w:hAnsi="Times New Roman" w:cs="Times New Roman"/>
          <w:color w:val="000000" w:themeColor="text1"/>
          <w:lang w:val="en-AU"/>
        </w:rPr>
        <w:t>possibility</w:t>
      </w:r>
      <w:r w:rsidRPr="00526FE5">
        <w:rPr>
          <w:rFonts w:ascii="Times New Roman" w:hAnsi="Times New Roman" w:cs="Times New Roman"/>
          <w:color w:val="000000" w:themeColor="text1"/>
          <w:lang w:val="en-AU"/>
        </w:rPr>
        <w:t xml:space="preserve"> space. Although there are clusters of Papuan systems, Papuan languages are scattered widely across the observed space. In Parents and Parent’s siblings, Papuan languages cover approximately </w:t>
      </w:r>
      <w:commentRangeStart w:id="57"/>
      <w:r w:rsidRPr="00526FE5">
        <w:rPr>
          <w:rFonts w:ascii="Times New Roman" w:hAnsi="Times New Roman" w:cs="Times New Roman"/>
          <w:color w:val="000000" w:themeColor="text1"/>
          <w:lang w:val="en-AU"/>
        </w:rPr>
        <w:t>0.74</w:t>
      </w:r>
      <w:commentRangeEnd w:id="57"/>
      <w:r w:rsidRPr="00526FE5">
        <w:rPr>
          <w:rFonts w:ascii="Times New Roman" w:hAnsi="Times New Roman" w:cs="Times New Roman"/>
          <w:color w:val="000000" w:themeColor="text1"/>
        </w:rPr>
        <w:commentReference w:id="57"/>
      </w:r>
      <w:r w:rsidRPr="00526FE5">
        <w:rPr>
          <w:rFonts w:ascii="Times New Roman" w:hAnsi="Times New Roman" w:cs="Times New Roman"/>
          <w:color w:val="000000" w:themeColor="text1"/>
          <w:lang w:val="en-AU"/>
        </w:rPr>
        <w:t xml:space="preserve"> of the space, which is comparable to the coverage seen in Pama-Nyungan (0.75). </w:t>
      </w:r>
      <w:r w:rsidR="005E31B0">
        <w:rPr>
          <w:rFonts w:ascii="Times New Roman" w:hAnsi="Times New Roman" w:cs="Times New Roman"/>
          <w:color w:val="000000" w:themeColor="text1"/>
          <w:lang w:val="en-AU"/>
        </w:rPr>
        <w:t xml:space="preserve">Comparatively, </w:t>
      </w:r>
      <w:r w:rsidRPr="00526FE5">
        <w:rPr>
          <w:rFonts w:ascii="Times New Roman" w:hAnsi="Times New Roman" w:cs="Times New Roman"/>
          <w:color w:val="000000" w:themeColor="text1"/>
          <w:lang w:val="en-AU"/>
        </w:rPr>
        <w:t xml:space="preserve">Austronesian languages cover almost the entire </w:t>
      </w:r>
      <w:r w:rsidRPr="00526FE5">
        <w:rPr>
          <w:rFonts w:ascii="Times New Roman" w:hAnsi="Times New Roman" w:cs="Times New Roman"/>
          <w:color w:val="000000" w:themeColor="text1"/>
          <w:lang w:val="en-AU"/>
        </w:rPr>
        <w:lastRenderedPageBreak/>
        <w:t xml:space="preserve">diversity space (area = 0.91), </w:t>
      </w:r>
      <w:r w:rsidR="005E31B0">
        <w:rPr>
          <w:rFonts w:ascii="Times New Roman" w:hAnsi="Times New Roman" w:cs="Times New Roman"/>
          <w:color w:val="000000" w:themeColor="text1"/>
          <w:lang w:val="en-AU"/>
        </w:rPr>
        <w:t>but</w:t>
      </w:r>
      <w:r w:rsidRPr="00526FE5">
        <w:rPr>
          <w:rFonts w:ascii="Times New Roman" w:hAnsi="Times New Roman" w:cs="Times New Roman"/>
          <w:color w:val="000000" w:themeColor="text1"/>
          <w:lang w:val="en-AU"/>
        </w:rPr>
        <w:t xml:space="preserve"> Indo-European languages </w:t>
      </w:r>
      <w:r w:rsidR="005E31B0">
        <w:rPr>
          <w:rFonts w:ascii="Times New Roman" w:hAnsi="Times New Roman" w:cs="Times New Roman"/>
          <w:color w:val="000000" w:themeColor="text1"/>
          <w:lang w:val="en-AU"/>
        </w:rPr>
        <w:t>only cover around half</w:t>
      </w:r>
      <w:r w:rsidRPr="00526FE5">
        <w:rPr>
          <w:rFonts w:ascii="Times New Roman" w:hAnsi="Times New Roman" w:cs="Times New Roman"/>
          <w:color w:val="000000" w:themeColor="text1"/>
          <w:lang w:val="en-AU"/>
        </w:rPr>
        <w:t xml:space="preserve"> (0.53). Papuan sibling diversity covers a large portion of observed diversity (0.96), as does Austronesian sibling diversity (0.92). Pama-Nyungan sibling terminology </w:t>
      </w:r>
      <w:r w:rsidR="005E31B0">
        <w:rPr>
          <w:rFonts w:ascii="Times New Roman" w:hAnsi="Times New Roman" w:cs="Times New Roman"/>
          <w:color w:val="000000" w:themeColor="text1"/>
          <w:lang w:val="en-AU"/>
        </w:rPr>
        <w:t>only covers around half the observed diversity</w:t>
      </w:r>
      <w:r w:rsidRPr="00526FE5">
        <w:rPr>
          <w:rFonts w:ascii="Times New Roman" w:hAnsi="Times New Roman" w:cs="Times New Roman"/>
          <w:color w:val="000000" w:themeColor="text1"/>
          <w:lang w:val="en-AU"/>
        </w:rPr>
        <w:t xml:space="preserve"> </w:t>
      </w:r>
      <w:r w:rsidR="005E31B0">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0.52</w:t>
      </w:r>
      <w:r w:rsidR="005E31B0">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Indo-European</w:t>
      </w:r>
      <w:r w:rsidR="005E31B0">
        <w:rPr>
          <w:rFonts w:ascii="Times New Roman" w:hAnsi="Times New Roman" w:cs="Times New Roman"/>
          <w:color w:val="000000" w:themeColor="text1"/>
          <w:lang w:val="en-AU"/>
        </w:rPr>
        <w:t xml:space="preserve"> again</w:t>
      </w:r>
      <w:r w:rsidRPr="00526FE5">
        <w:rPr>
          <w:rFonts w:ascii="Times New Roman" w:hAnsi="Times New Roman" w:cs="Times New Roman"/>
          <w:color w:val="000000" w:themeColor="text1"/>
          <w:lang w:val="en-AU"/>
        </w:rPr>
        <w:t xml:space="preserve"> shows the lowest level of coverage </w:t>
      </w:r>
      <w:r w:rsidR="005E31B0">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0.30</w:t>
      </w:r>
      <w:r w:rsidR="005E31B0">
        <w:rPr>
          <w:rFonts w:ascii="Times New Roman" w:hAnsi="Times New Roman" w:cs="Times New Roman"/>
          <w:color w:val="000000" w:themeColor="text1"/>
          <w:lang w:val="en-AU"/>
        </w:rPr>
        <w:t>)</w:t>
      </w:r>
      <w:r w:rsidRPr="00526FE5">
        <w:rPr>
          <w:rFonts w:ascii="Times New Roman" w:hAnsi="Times New Roman" w:cs="Times New Roman"/>
          <w:color w:val="000000" w:themeColor="text1"/>
          <w:lang w:val="en-AU"/>
        </w:rPr>
        <w:t xml:space="preserve">. Expanding the sibling category to include cousins creates a much larger theoretical and observed possibility space, and consequently reduces the diversity seen in Papuan languages (0.55). </w:t>
      </w:r>
      <w:r w:rsidR="00CD0768">
        <w:rPr>
          <w:rFonts w:ascii="Times New Roman" w:hAnsi="Times New Roman" w:cs="Times New Roman"/>
          <w:color w:val="000000" w:themeColor="text1"/>
          <w:lang w:val="en-AU"/>
        </w:rPr>
        <w:t xml:space="preserve">The same level of diversity is seen in </w:t>
      </w:r>
      <w:r w:rsidRPr="00526FE5">
        <w:rPr>
          <w:rFonts w:ascii="Times New Roman" w:hAnsi="Times New Roman" w:cs="Times New Roman"/>
          <w:color w:val="000000" w:themeColor="text1"/>
          <w:lang w:val="en-AU"/>
        </w:rPr>
        <w:t>Pama-Nyungan languages</w:t>
      </w:r>
      <w:r w:rsidR="00CD0768">
        <w:rPr>
          <w:rFonts w:ascii="Times New Roman" w:hAnsi="Times New Roman" w:cs="Times New Roman"/>
          <w:color w:val="000000" w:themeColor="text1"/>
          <w:lang w:val="en-AU"/>
        </w:rPr>
        <w:t xml:space="preserve"> </w:t>
      </w:r>
      <w:r w:rsidRPr="00526FE5">
        <w:rPr>
          <w:rFonts w:ascii="Times New Roman" w:hAnsi="Times New Roman" w:cs="Times New Roman"/>
          <w:color w:val="000000" w:themeColor="text1"/>
          <w:lang w:val="en-AU"/>
        </w:rPr>
        <w:t xml:space="preserve">(0.55). </w:t>
      </w:r>
      <w:r w:rsidR="00CD0768">
        <w:rPr>
          <w:rFonts w:ascii="Times New Roman" w:hAnsi="Times New Roman" w:cs="Times New Roman"/>
          <w:color w:val="000000" w:themeColor="text1"/>
          <w:lang w:val="en-AU"/>
        </w:rPr>
        <w:t xml:space="preserve">Surprisingly, </w:t>
      </w:r>
      <w:r w:rsidRPr="00526FE5">
        <w:rPr>
          <w:rFonts w:ascii="Times New Roman" w:hAnsi="Times New Roman" w:cs="Times New Roman"/>
          <w:color w:val="000000" w:themeColor="text1"/>
          <w:lang w:val="en-AU"/>
        </w:rPr>
        <w:t xml:space="preserve">Indo-European languages cover a large </w:t>
      </w:r>
      <w:r w:rsidR="00CD0768">
        <w:rPr>
          <w:rFonts w:ascii="Times New Roman" w:hAnsi="Times New Roman" w:cs="Times New Roman"/>
          <w:color w:val="000000" w:themeColor="text1"/>
          <w:lang w:val="en-AU"/>
        </w:rPr>
        <w:t>pro</w:t>
      </w:r>
      <w:r w:rsidRPr="00526FE5">
        <w:rPr>
          <w:rFonts w:ascii="Times New Roman" w:hAnsi="Times New Roman" w:cs="Times New Roman"/>
          <w:color w:val="000000" w:themeColor="text1"/>
          <w:lang w:val="en-AU"/>
        </w:rPr>
        <w:t xml:space="preserve">portion of the sibling and cousin space (0.69). </w:t>
      </w:r>
      <w:r w:rsidR="00CD0768">
        <w:rPr>
          <w:rFonts w:ascii="Times New Roman" w:hAnsi="Times New Roman" w:cs="Times New Roman"/>
          <w:color w:val="000000" w:themeColor="text1"/>
          <w:lang w:val="en-AU"/>
        </w:rPr>
        <w:t xml:space="preserve">However, coverage across this space is sparse, meaning the high functional score could be attributed to a few </w:t>
      </w:r>
      <w:r w:rsidR="00D8374A">
        <w:rPr>
          <w:rFonts w:ascii="Times New Roman" w:hAnsi="Times New Roman" w:cs="Times New Roman"/>
          <w:color w:val="000000" w:themeColor="text1"/>
          <w:lang w:val="en-AU"/>
        </w:rPr>
        <w:t>languages containing unusual patterns</w:t>
      </w:r>
      <w:r w:rsidR="00CD0768">
        <w:rPr>
          <w:rFonts w:ascii="Times New Roman" w:hAnsi="Times New Roman" w:cs="Times New Roman"/>
          <w:color w:val="000000" w:themeColor="text1"/>
          <w:lang w:val="en-AU"/>
        </w:rPr>
        <w:t xml:space="preserve">, rather than a </w:t>
      </w:r>
      <w:r w:rsidR="00D8374A">
        <w:rPr>
          <w:rFonts w:ascii="Times New Roman" w:hAnsi="Times New Roman" w:cs="Times New Roman"/>
          <w:color w:val="000000" w:themeColor="text1"/>
          <w:lang w:val="en-AU"/>
        </w:rPr>
        <w:t>language family maintaining</w:t>
      </w:r>
      <w:r w:rsidR="00CD0768">
        <w:rPr>
          <w:rFonts w:ascii="Times New Roman" w:hAnsi="Times New Roman" w:cs="Times New Roman"/>
          <w:color w:val="000000" w:themeColor="text1"/>
          <w:lang w:val="en-AU"/>
        </w:rPr>
        <w:t xml:space="preserve"> high diversity. </w:t>
      </w:r>
      <w:r w:rsidR="00D8374A">
        <w:rPr>
          <w:rFonts w:ascii="Times New Roman" w:hAnsi="Times New Roman" w:cs="Times New Roman"/>
          <w:color w:val="000000" w:themeColor="text1"/>
          <w:lang w:val="en-AU"/>
        </w:rPr>
        <w:t xml:space="preserve">If we consider the range of Indo-European languages, in Europe but also through Asia, the extent of cousin diversity makes sense. </w:t>
      </w:r>
      <w:r w:rsidRPr="00526FE5">
        <w:rPr>
          <w:rFonts w:ascii="Times New Roman" w:hAnsi="Times New Roman" w:cs="Times New Roman"/>
          <w:color w:val="000000" w:themeColor="text1"/>
          <w:lang w:val="en-AU"/>
        </w:rPr>
        <w:t>In Western Europe (English, French) it is common to see a lineal pattern, separating lineal relatives (mother, father) from collateral relatives (parent’s siblings, cousins), but in Indo-European languages east of Europe, we observe more diversity in cousin organisation</w:t>
      </w:r>
      <w:r w:rsidR="00D8374A">
        <w:rPr>
          <w:rFonts w:ascii="Times New Roman" w:hAnsi="Times New Roman" w:cs="Times New Roman"/>
          <w:color w:val="000000" w:themeColor="text1"/>
          <w:lang w:val="en-AU"/>
        </w:rPr>
        <w:t xml:space="preserve"> as a result of</w:t>
      </w:r>
      <w:r w:rsidRPr="00526FE5">
        <w:rPr>
          <w:rFonts w:ascii="Times New Roman" w:hAnsi="Times New Roman" w:cs="Times New Roman"/>
          <w:color w:val="000000" w:themeColor="text1"/>
          <w:lang w:val="en-AU"/>
        </w:rPr>
        <w:t xml:space="preserve"> a higher prevalence of cross-cousin marriage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{"citationID":"ptQjo4JO","properties":{"formattedCitation":"(Schulz et al., 2019)","plainCitation":"(Schulz et al., 2019)","noteIndex":0},"citationItems":[{"id":552,"uris":["http://zotero.org/users/3412781/items/S8B3UDTU"],"itemData":{"id":552,"type":"article-journal","abstract":"Recent research not only confirms the existence of substantial psychological variation around the globe but also highlights the peculiarity of many Western populations. We propose that part of this variation can be traced back to the action and diffusion of the Western Church, the branch of Christianity that evolved into the Roman Catholic Church. Specifically, we propose that the Western Church’s transformation of European kinship, by promoting small, nuclear households, weak family ties, and residential mobility, fostered greater individualism, less conformity, and more impersonal prosociality. By combining data on 24 psychological outcomes with historical measures of both Church exposure and kinship, we find support for these ideas in a comprehensive array of analyses across countries, among European regions, and among individuals from different cultural backgrounds.","container-title":"Science","DOI":"10.1126/science.aau5141","ISSN":"0036-8075, 1095-9203","issue":"6466","journalAbbreviation":"Science","language":"en","page":"eaau5141","source":"DOI.org (Crossref)","title":"The Church, intensive kinship, and global psychological variation","volume":"366","author":[{"family":"Schulz","given":"Jonathan F."},{"family":"Bahrami-Rad","given":"Duman"},{"family":"Beauchamp","given":"Jonathan P."},{"family":"Henrich","given":"Joseph"}],"issued":{"date-parts":[["2019",11,8]]},"citation-key":"schulzChurchIntensiveKinship2019"}}],"schema":"https://github.com/citation-style-language/schema/raw/master/csl-citation.json"}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(Schulz et al., 2019)</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Finally, Austronesian sibling and cousin terminology, again, covers a large portion of the observed diversity (0.90).</w:t>
      </w:r>
    </w:p>
    <w:p w14:paraId="36A2840E" w14:textId="77777777" w:rsidR="00526FE5" w:rsidRPr="00526FE5" w:rsidRDefault="00526FE5" w:rsidP="00526FE5">
      <w:pPr>
        <w:rPr>
          <w:rFonts w:ascii="Times New Roman" w:hAnsi="Times New Roman" w:cs="Times New Roman"/>
          <w:color w:val="000000" w:themeColor="text1"/>
          <w:lang w:val="en-AU"/>
        </w:rPr>
      </w:pPr>
    </w:p>
    <w:p w14:paraId="13B0CC41" w14:textId="793C853F"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Testing the functional richness of kinship has shown that Papuan kinship is more diverse than Indo-</w:t>
      </w:r>
      <w:r w:rsidR="00D8374A" w:rsidRPr="00526FE5">
        <w:rPr>
          <w:rFonts w:ascii="Times New Roman" w:hAnsi="Times New Roman" w:cs="Times New Roman"/>
          <w:color w:val="000000" w:themeColor="text1"/>
          <w:lang w:val="en-AU"/>
        </w:rPr>
        <w:t>European but</w:t>
      </w:r>
      <w:r w:rsidRPr="00526FE5">
        <w:rPr>
          <w:rFonts w:ascii="Times New Roman" w:hAnsi="Times New Roman" w:cs="Times New Roman"/>
          <w:color w:val="000000" w:themeColor="text1"/>
          <w:lang w:val="en-AU"/>
        </w:rPr>
        <w:t xml:space="preserve"> has similar levels of diversity to neighbouring language </w:t>
      </w:r>
      <w:commentRangeStart w:id="58"/>
      <w:commentRangeStart w:id="59"/>
      <w:r w:rsidRPr="00526FE5">
        <w:rPr>
          <w:rFonts w:ascii="Times New Roman" w:hAnsi="Times New Roman" w:cs="Times New Roman"/>
          <w:color w:val="000000" w:themeColor="text1"/>
          <w:lang w:val="en-AU"/>
        </w:rPr>
        <w:t>groupings</w:t>
      </w:r>
      <w:commentRangeEnd w:id="58"/>
      <w:r w:rsidRPr="00526FE5">
        <w:rPr>
          <w:rFonts w:ascii="Times New Roman" w:hAnsi="Times New Roman" w:cs="Times New Roman"/>
          <w:color w:val="000000" w:themeColor="text1"/>
        </w:rPr>
        <w:commentReference w:id="58"/>
      </w:r>
      <w:commentRangeEnd w:id="59"/>
      <w:r w:rsidR="00D8374A">
        <w:rPr>
          <w:rStyle w:val="CommentReference"/>
        </w:rPr>
        <w:commentReference w:id="59"/>
      </w:r>
      <w:r w:rsidRPr="00526FE5">
        <w:rPr>
          <w:rFonts w:ascii="Times New Roman" w:hAnsi="Times New Roman" w:cs="Times New Roman"/>
          <w:color w:val="000000" w:themeColor="text1"/>
          <w:lang w:val="en-AU"/>
        </w:rPr>
        <w:t xml:space="preserve">, in Austronesian and Pama-Nyungan. Since Austronesian and Pama-Nyungan are clearly defined language families and the Papuan category contains many unrelated language families, the diversity in kinship systems within Papuan languages is lower than we might expect if we assumed kinship terminology variation was unbounded. </w:t>
      </w:r>
    </w:p>
    <w:p w14:paraId="009891D0" w14:textId="77777777" w:rsidR="00526FE5" w:rsidRPr="00526FE5" w:rsidRDefault="00526FE5" w:rsidP="00526FE5">
      <w:pPr>
        <w:rPr>
          <w:rFonts w:ascii="Times New Roman" w:hAnsi="Times New Roman" w:cs="Times New Roman"/>
          <w:color w:val="000000" w:themeColor="text1"/>
          <w:lang w:val="en-AU"/>
        </w:rPr>
      </w:pPr>
    </w:p>
    <w:p w14:paraId="1F9C0A6D" w14:textId="2F91AE01" w:rsidR="00007DF8"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t xml:space="preserve">Anthropologists and cognitive scientists point to the influence of social and cognitive constraints on kinship terminology diversity </w:t>
      </w: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ZOTERO_ITEM CSL_CITATION {"citationID":"zzWNhNPe","properties":{"formattedCitation":"(Kemp &amp; Regier, 2012; Murdock, 1949; Passmore &amp; Jordan, 2020)","plainCitation":"(Kemp &amp; Regier, 2012; Murdock, 1949; Passmore &amp; Jordan, 2020)","noteIndex":0},"citationItems":[{"id":320,"uris":["http://zotero.org/users/3412781/items/CXADMI3V"],"itemData":{"id":320,"type":"article-journal","abstract":"Languages vary in their systems of kinship categories, but the scope of possible variation appears to be constrained. Previous accounts of kin classification have often emphasized constraints that are specific to the domain of kinship and are not derived from general principles. Here, we propose an account that is founded on two domain-general principles: Good systems of categories are simple, and they enable informative communication. We show computationally that kin classification systems in the world’s languages achieve a near-optimal trade-off between these two competing principles. We also show that our account explains several specific constraints on kin classification proposed previously. Because the principles of simplicity and informativeness are also relevant to other semantic domains, the trade-off between them may provide a domain-general foundation for variation in category systems across languages.\nThe systems of terms used in different languages to describe kin are optimized for simplicity and informativeness.\nThe systems of terms used in different languages to describe kin are optimized for simplicity and informativeness.","container-title":"Science","DOI":"10.1126/science.1218811","ISSN":"0036-8075, 1095-9203","issue":"6084","language":"en","license":"Copyright © 2012, American Association for the Advancement of Science","note":"PMID: 22628658","page":"1049-1054","source":"science.sciencemag.org","title":"Kinship Categories Across Languages Reflect General Communicative Principles","volume":"336","author":[{"family":"Kemp","given":"Charles"},{"family":"Regier","given":"Terry"}],"issued":{"date-parts":[["2012",5,25]]},"citation-key":"kempKinshipCategoriesLanguages2012"}},{"id":476,"uris":["http://zotero.org/users/3412781/items/U4FUXTB6"],"itemData":{"id":476,"type":"book","abstract":"Four disciplines—cultural anthropology, sociology, behavioristic psychology, and psychoanalysis—are synthesized utilizing the research technique of the Cross-cultural survey to study the family, kinship, and community organization of 250 human societies representative of all regions of the world and of all levels of civilization. It is shown that social organization in our society exhibits the same regularities and conforms to the same scientific principles as do comparable phenomena among other societies. The postulational method has been applied in this analysis and prediction of social phenomena. A technique of historical reconstruction is presented in an appendix. Extensive bibliography of ethnographic sources.","event-place":"Oxford, England","license":"(c) 2016 APA, all rights reserved","number-of-pages":"387","publisher":"Macmillan","publisher-place":"Oxford, England","source":"APA PsycNET","title":"Social structure","volume":"xvii","author":[{"family":"Murdock","given":"George Peter"}],"issued":{"date-parts":[["1949"]]},"citation-key":"murdockSocialStructure1949"}},{"id":940,"uris":["http://zotero.org/users/3412781/items/SRGYV3HR"],"itemData":{"id":940,"type":"article-journal","abstract":", Kinship terminologies are the semantic systems of language that express kinship relations between individuals: in English, ‘aunt’ denotes a parent's sister. Theoretical models of kinship terminology diversity reduce over 10 billion possible organisations to six key types, each of which are hypothesised to be aligned with particular cultural norms of descent, marriage or residence patterns. Often, terminological type is used to infer social patterns in past societies based on these putative relationships between kinship terminologies and social structure, and these associations are staples of ‘Anthropology 101’. However, these relationships have not been scrutinised using modern comparative methods. Here we show that kinship terminologies vertically track language phylogeny in Austronesian, Bantu and Uto-Aztecan, three languages families of different time-depths and environments. We find no unidirectional or universal models of evolution in kinship terminology. Of 18 existing anthropological coevolutionary theories regarding kinship terminology and cultural practices across 176 societies, we find only patchy support, and no evidence for putative universal drivers of evolution in kinship terminologies.","container-title":"Evolutionary Human Sciences","DOI":"10.1017/ehs.2020.41","ISSN":"2513-843X","language":"en","note":"publisher: Cambridge University Press","source":"Cambridge University Press","title":"No universals in the cultural evolution of kinship terminology","URL":"https://www.cambridge.org/core/journals/evolutionary-human-sciences/article/no-universals-in-the-cultural-evolution-of-kinship-terminology/0BF406C9CFC182F9142749FDD0442471","volume":"2","author":[{"family":"Passmore","given":"Sam"},{"family":"Jordan","given":"Fiona M."}],"accessed":{"date-parts":[["2020",9,9]]},"issued":{"date-parts":[["2020"]],"season":"ed"},"citation-key":"passmoreNoUniversalsCultural2020"}}],"schema":"https://github.com/citation-style-language/schema/raw/master/csl-citation.json"}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lang w:val="en-AU"/>
        </w:rPr>
        <w:t>(Kemp &amp; Regier, 2012; Murdock, 1949; Passmore &amp; Jordan, 2020)</w:t>
      </w:r>
      <w:r w:rsidRPr="00526FE5">
        <w:rPr>
          <w:rFonts w:ascii="Times New Roman" w:hAnsi="Times New Roman" w:cs="Times New Roman"/>
          <w:color w:val="000000" w:themeColor="text1"/>
          <w:lang w:val="en-AU"/>
        </w:rPr>
        <w:fldChar w:fldCharType="end"/>
      </w:r>
      <w:r w:rsidRPr="00526FE5">
        <w:rPr>
          <w:rFonts w:ascii="Times New Roman" w:hAnsi="Times New Roman" w:cs="Times New Roman"/>
          <w:color w:val="000000" w:themeColor="text1"/>
          <w:lang w:val="en-AU"/>
        </w:rPr>
        <w:t>. These theories can explain why it is unlikely that we will ever observe all theoretical possibilities of kinship organisation and give reason to believe that kinship variation is not unlimited. However, it leaves open the question of why Papuan languages show an unusually high ratio of languages to distinct structures</w:t>
      </w:r>
      <w:r w:rsidR="00150D01">
        <w:rPr>
          <w:rFonts w:ascii="Times New Roman" w:hAnsi="Times New Roman" w:cs="Times New Roman"/>
          <w:color w:val="000000" w:themeColor="text1"/>
          <w:lang w:val="en-AU"/>
        </w:rPr>
        <w:t xml:space="preserve"> (which we will call structural diversity)</w:t>
      </w:r>
      <w:r w:rsidRPr="00526FE5">
        <w:rPr>
          <w:rFonts w:ascii="Times New Roman" w:hAnsi="Times New Roman" w:cs="Times New Roman"/>
          <w:color w:val="000000" w:themeColor="text1"/>
          <w:lang w:val="en-AU"/>
        </w:rPr>
        <w:t>, but moderate levels of functional diversity. These are seemingly contrasting</w:t>
      </w:r>
      <w:r w:rsidR="00D8374A">
        <w:rPr>
          <w:rFonts w:ascii="Times New Roman" w:hAnsi="Times New Roman" w:cs="Times New Roman"/>
          <w:color w:val="000000" w:themeColor="text1"/>
          <w:lang w:val="en-AU"/>
        </w:rPr>
        <w:t xml:space="preserve"> findings</w:t>
      </w:r>
      <w:r w:rsidRPr="00526FE5">
        <w:rPr>
          <w:rFonts w:ascii="Times New Roman" w:hAnsi="Times New Roman" w:cs="Times New Roman"/>
          <w:color w:val="000000" w:themeColor="text1"/>
          <w:lang w:val="en-AU"/>
        </w:rPr>
        <w:t xml:space="preserve"> </w:t>
      </w:r>
      <w:commentRangeStart w:id="60"/>
      <w:r w:rsidRPr="00526FE5">
        <w:rPr>
          <w:rFonts w:ascii="Times New Roman" w:hAnsi="Times New Roman" w:cs="Times New Roman"/>
          <w:strike/>
          <w:color w:val="000000" w:themeColor="text1"/>
          <w:lang w:val="en-AU"/>
        </w:rPr>
        <w:t>conclusions</w:t>
      </w:r>
      <w:commentRangeEnd w:id="60"/>
      <w:r w:rsidRPr="00526FE5">
        <w:rPr>
          <w:rFonts w:ascii="Times New Roman" w:hAnsi="Times New Roman" w:cs="Times New Roman"/>
          <w:strike/>
          <w:color w:val="000000" w:themeColor="text1"/>
        </w:rPr>
        <w:commentReference w:id="60"/>
      </w:r>
      <w:r w:rsidRPr="00526FE5">
        <w:rPr>
          <w:rFonts w:ascii="Times New Roman" w:hAnsi="Times New Roman" w:cs="Times New Roman"/>
          <w:color w:val="000000" w:themeColor="text1"/>
          <w:lang w:val="en-AU"/>
        </w:rPr>
        <w:t xml:space="preserve">. </w:t>
      </w:r>
      <w:r w:rsidR="000D7181">
        <w:rPr>
          <w:rFonts w:ascii="Times New Roman" w:hAnsi="Times New Roman" w:cs="Times New Roman"/>
          <w:color w:val="000000" w:themeColor="text1"/>
          <w:lang w:val="en-AU"/>
        </w:rPr>
        <w:t xml:space="preserve">We propose </w:t>
      </w:r>
      <w:r w:rsidR="008062A6">
        <w:rPr>
          <w:rFonts w:ascii="Times New Roman" w:hAnsi="Times New Roman" w:cs="Times New Roman"/>
          <w:color w:val="000000" w:themeColor="text1"/>
          <w:lang w:val="en-AU"/>
        </w:rPr>
        <w:t>three</w:t>
      </w:r>
      <w:r w:rsidR="000D7181">
        <w:rPr>
          <w:rFonts w:ascii="Times New Roman" w:hAnsi="Times New Roman" w:cs="Times New Roman"/>
          <w:color w:val="000000" w:themeColor="text1"/>
          <w:lang w:val="en-AU"/>
        </w:rPr>
        <w:t xml:space="preserve"> contributing factors. </w:t>
      </w:r>
      <w:r w:rsidRPr="00526FE5">
        <w:rPr>
          <w:rFonts w:ascii="Times New Roman" w:hAnsi="Times New Roman" w:cs="Times New Roman"/>
          <w:color w:val="000000" w:themeColor="text1"/>
          <w:lang w:val="en-AU"/>
        </w:rPr>
        <w:t xml:space="preserve">In part, </w:t>
      </w:r>
      <w:r w:rsidR="00D8374A">
        <w:rPr>
          <w:rFonts w:ascii="Times New Roman" w:hAnsi="Times New Roman" w:cs="Times New Roman"/>
          <w:color w:val="000000" w:themeColor="text1"/>
          <w:lang w:val="en-AU"/>
        </w:rPr>
        <w:t>the analyses</w:t>
      </w:r>
      <w:r w:rsidRPr="00526FE5">
        <w:rPr>
          <w:rFonts w:ascii="Times New Roman" w:hAnsi="Times New Roman" w:cs="Times New Roman"/>
          <w:color w:val="000000" w:themeColor="text1"/>
          <w:lang w:val="en-AU"/>
        </w:rPr>
        <w:t xml:space="preserve"> are limited by the available samples. We analyse a small subset of Papuan languages (~100 languages from a total of ~850</w:t>
      </w:r>
      <w:r w:rsidR="00D8374A">
        <w:rPr>
          <w:rFonts w:ascii="Times New Roman" w:hAnsi="Times New Roman" w:cs="Times New Roman"/>
          <w:color w:val="000000" w:themeColor="text1"/>
          <w:lang w:val="en-AU"/>
        </w:rPr>
        <w:t>, ~12%</w:t>
      </w:r>
      <w:r w:rsidRPr="00526FE5">
        <w:rPr>
          <w:rFonts w:ascii="Times New Roman" w:hAnsi="Times New Roman" w:cs="Times New Roman"/>
          <w:color w:val="000000" w:themeColor="text1"/>
          <w:lang w:val="en-AU"/>
        </w:rPr>
        <w:t>), whereas we have a large sample of Austronesian languages (~~330 languages from a total of ~1,200</w:t>
      </w:r>
      <w:r w:rsidR="00D8374A">
        <w:rPr>
          <w:rFonts w:ascii="Times New Roman" w:hAnsi="Times New Roman" w:cs="Times New Roman"/>
          <w:color w:val="000000" w:themeColor="text1"/>
          <w:lang w:val="en-AU"/>
        </w:rPr>
        <w:t>, ~28%</w:t>
      </w:r>
      <w:r w:rsidRPr="00526FE5">
        <w:rPr>
          <w:rFonts w:ascii="Times New Roman" w:hAnsi="Times New Roman" w:cs="Times New Roman"/>
          <w:color w:val="000000" w:themeColor="text1"/>
          <w:lang w:val="en-AU"/>
        </w:rPr>
        <w:t xml:space="preserve">). </w:t>
      </w:r>
      <w:commentRangeStart w:id="61"/>
      <w:commentRangeStart w:id="62"/>
      <w:r w:rsidRPr="00526FE5">
        <w:rPr>
          <w:rFonts w:ascii="Times New Roman" w:hAnsi="Times New Roman" w:cs="Times New Roman"/>
          <w:color w:val="000000" w:themeColor="text1"/>
          <w:lang w:val="en-AU"/>
        </w:rPr>
        <w:t>Sample</w:t>
      </w:r>
      <w:commentRangeEnd w:id="61"/>
      <w:r w:rsidRPr="00526FE5">
        <w:rPr>
          <w:rFonts w:ascii="Times New Roman" w:hAnsi="Times New Roman" w:cs="Times New Roman"/>
          <w:color w:val="000000" w:themeColor="text1"/>
        </w:rPr>
        <w:commentReference w:id="61"/>
      </w:r>
      <w:commentRangeEnd w:id="62"/>
      <w:r w:rsidR="00D8374A">
        <w:rPr>
          <w:rStyle w:val="CommentReference"/>
        </w:rPr>
        <w:commentReference w:id="62"/>
      </w:r>
      <w:r w:rsidRPr="00526FE5">
        <w:rPr>
          <w:rFonts w:ascii="Times New Roman" w:hAnsi="Times New Roman" w:cs="Times New Roman"/>
          <w:color w:val="000000" w:themeColor="text1"/>
          <w:lang w:val="en-AU"/>
        </w:rPr>
        <w:t xml:space="preserve"> sizes between Papuan, Pama-Nyungan, and Indo-European languages were comparable. </w:t>
      </w:r>
      <w:r w:rsidR="006D5EA9">
        <w:rPr>
          <w:rFonts w:ascii="Times New Roman" w:hAnsi="Times New Roman" w:cs="Times New Roman"/>
          <w:color w:val="000000" w:themeColor="text1"/>
          <w:lang w:val="en-AU"/>
        </w:rPr>
        <w:t xml:space="preserve">It may be that functional diversity is higher in </w:t>
      </w:r>
      <w:r w:rsidR="000D7181">
        <w:rPr>
          <w:rFonts w:ascii="Times New Roman" w:hAnsi="Times New Roman" w:cs="Times New Roman"/>
          <w:color w:val="000000" w:themeColor="text1"/>
          <w:lang w:val="en-AU"/>
        </w:rPr>
        <w:t xml:space="preserve">the population of </w:t>
      </w:r>
      <w:r w:rsidR="006D5EA9">
        <w:rPr>
          <w:rFonts w:ascii="Times New Roman" w:hAnsi="Times New Roman" w:cs="Times New Roman"/>
          <w:color w:val="000000" w:themeColor="text1"/>
          <w:lang w:val="en-AU"/>
        </w:rPr>
        <w:t xml:space="preserve">Papuan languages </w:t>
      </w:r>
      <w:r w:rsidR="000D7181">
        <w:rPr>
          <w:rFonts w:ascii="Times New Roman" w:hAnsi="Times New Roman" w:cs="Times New Roman"/>
          <w:color w:val="000000" w:themeColor="text1"/>
          <w:lang w:val="en-AU"/>
        </w:rPr>
        <w:t>than it is in our sample</w:t>
      </w:r>
      <w:r w:rsidR="006D5EA9">
        <w:rPr>
          <w:rFonts w:ascii="Times New Roman" w:hAnsi="Times New Roman" w:cs="Times New Roman"/>
          <w:color w:val="000000" w:themeColor="text1"/>
          <w:lang w:val="en-AU"/>
        </w:rPr>
        <w:t xml:space="preserve">. </w:t>
      </w:r>
      <w:r w:rsidR="00007DF8">
        <w:rPr>
          <w:rFonts w:ascii="Times New Roman" w:hAnsi="Times New Roman" w:cs="Times New Roman"/>
          <w:color w:val="000000" w:themeColor="text1"/>
          <w:lang w:val="en-AU"/>
        </w:rPr>
        <w:t xml:space="preserve">Making predictions on how diversity might increase </w:t>
      </w:r>
      <w:r w:rsidR="00C95060">
        <w:rPr>
          <w:rFonts w:ascii="Times New Roman" w:hAnsi="Times New Roman" w:cs="Times New Roman"/>
          <w:color w:val="000000" w:themeColor="text1"/>
          <w:lang w:val="en-AU"/>
        </w:rPr>
        <w:t>with more data</w:t>
      </w:r>
      <w:r w:rsidR="00007DF8">
        <w:rPr>
          <w:rFonts w:ascii="Times New Roman" w:hAnsi="Times New Roman" w:cs="Times New Roman"/>
          <w:color w:val="000000" w:themeColor="text1"/>
          <w:lang w:val="en-AU"/>
        </w:rPr>
        <w:t xml:space="preserve"> relies on two factors for which we have limited knowledge. First, increasing the sample size will increase the likelihood that we sample related languages, and since kinship systems show strong patterns of inheritance, </w:t>
      </w:r>
      <w:r w:rsidR="00C95060">
        <w:rPr>
          <w:rFonts w:ascii="Times New Roman" w:hAnsi="Times New Roman" w:cs="Times New Roman"/>
          <w:color w:val="000000" w:themeColor="text1"/>
          <w:lang w:val="en-AU"/>
        </w:rPr>
        <w:t xml:space="preserve">will </w:t>
      </w:r>
      <w:r w:rsidR="008062A6">
        <w:rPr>
          <w:rFonts w:ascii="Times New Roman" w:hAnsi="Times New Roman" w:cs="Times New Roman"/>
          <w:color w:val="000000" w:themeColor="text1"/>
          <w:lang w:val="en-AU"/>
        </w:rPr>
        <w:t>also decrease</w:t>
      </w:r>
      <w:r w:rsidR="00007DF8">
        <w:rPr>
          <w:rFonts w:ascii="Times New Roman" w:hAnsi="Times New Roman" w:cs="Times New Roman"/>
          <w:color w:val="000000" w:themeColor="text1"/>
          <w:lang w:val="en-AU"/>
        </w:rPr>
        <w:t xml:space="preserve"> the likelihood of showing more functional diversity. </w:t>
      </w:r>
      <w:r w:rsidR="00C95060">
        <w:rPr>
          <w:rFonts w:ascii="Times New Roman" w:hAnsi="Times New Roman" w:cs="Times New Roman"/>
          <w:color w:val="000000" w:themeColor="text1"/>
          <w:lang w:val="en-AU"/>
        </w:rPr>
        <w:t xml:space="preserve">Secondly, as the proportion of diversity observed increases, the likelihood we observe previously unseen diversity decreases. How it decreases with respect to cognitive and social pressures is currently unknown. </w:t>
      </w:r>
    </w:p>
    <w:p w14:paraId="43C2D0EE" w14:textId="77777777" w:rsidR="00007DF8" w:rsidRDefault="00007DF8" w:rsidP="00526FE5">
      <w:pPr>
        <w:rPr>
          <w:rFonts w:ascii="Times New Roman" w:hAnsi="Times New Roman" w:cs="Times New Roman"/>
          <w:color w:val="000000" w:themeColor="text1"/>
          <w:lang w:val="en-AU"/>
        </w:rPr>
      </w:pPr>
    </w:p>
    <w:p w14:paraId="77536BCD" w14:textId="624BB46A" w:rsidR="00526FE5" w:rsidRPr="00526FE5" w:rsidRDefault="00C95060" w:rsidP="00526FE5">
      <w:pPr>
        <w:rPr>
          <w:rFonts w:ascii="Times New Roman" w:hAnsi="Times New Roman" w:cs="Times New Roman"/>
          <w:color w:val="000000" w:themeColor="text1"/>
          <w:lang w:val="en-AU"/>
        </w:rPr>
      </w:pPr>
      <w:r>
        <w:rPr>
          <w:rFonts w:ascii="Times New Roman" w:hAnsi="Times New Roman" w:cs="Times New Roman"/>
          <w:color w:val="000000" w:themeColor="text1"/>
          <w:lang w:val="en-AU"/>
        </w:rPr>
        <w:t xml:space="preserve">A </w:t>
      </w:r>
      <w:r w:rsidR="008062A6">
        <w:rPr>
          <w:rFonts w:ascii="Times New Roman" w:hAnsi="Times New Roman" w:cs="Times New Roman"/>
          <w:color w:val="000000" w:themeColor="text1"/>
          <w:lang w:val="en-AU"/>
        </w:rPr>
        <w:t>second</w:t>
      </w:r>
      <w:r>
        <w:rPr>
          <w:rFonts w:ascii="Times New Roman" w:hAnsi="Times New Roman" w:cs="Times New Roman"/>
          <w:color w:val="000000" w:themeColor="text1"/>
          <w:lang w:val="en-AU"/>
        </w:rPr>
        <w:t xml:space="preserve"> consideration for the contrast between high structural diversity and moderate functional diversity </w:t>
      </w:r>
      <w:r w:rsidR="00150D01">
        <w:rPr>
          <w:rFonts w:ascii="Times New Roman" w:hAnsi="Times New Roman" w:cs="Times New Roman"/>
          <w:color w:val="000000" w:themeColor="text1"/>
          <w:lang w:val="en-AU"/>
        </w:rPr>
        <w:t>is</w:t>
      </w:r>
      <w:r>
        <w:rPr>
          <w:rFonts w:ascii="Times New Roman" w:hAnsi="Times New Roman" w:cs="Times New Roman"/>
          <w:color w:val="000000" w:themeColor="text1"/>
          <w:lang w:val="en-AU"/>
        </w:rPr>
        <w:t xml:space="preserve"> the impact of neutral evolution. </w:t>
      </w:r>
      <w:r w:rsidR="00C90D43">
        <w:rPr>
          <w:rFonts w:ascii="Times New Roman" w:hAnsi="Times New Roman" w:cs="Times New Roman"/>
          <w:color w:val="000000" w:themeColor="text1"/>
          <w:lang w:val="en-AU"/>
        </w:rPr>
        <w:t xml:space="preserve">A neutral change, </w:t>
      </w:r>
      <w:r w:rsidR="00150D01">
        <w:rPr>
          <w:rFonts w:ascii="Times New Roman" w:hAnsi="Times New Roman" w:cs="Times New Roman"/>
          <w:color w:val="000000" w:themeColor="text1"/>
          <w:lang w:val="en-AU"/>
        </w:rPr>
        <w:t>regarding</w:t>
      </w:r>
      <w:r w:rsidR="00C90D43">
        <w:rPr>
          <w:rFonts w:ascii="Times New Roman" w:hAnsi="Times New Roman" w:cs="Times New Roman"/>
          <w:color w:val="000000" w:themeColor="text1"/>
          <w:lang w:val="en-AU"/>
        </w:rPr>
        <w:t xml:space="preserve"> kinship terminology, is the introduction of a new </w:t>
      </w:r>
      <w:r w:rsidR="00150D01">
        <w:rPr>
          <w:rFonts w:ascii="Times New Roman" w:hAnsi="Times New Roman" w:cs="Times New Roman"/>
          <w:color w:val="000000" w:themeColor="text1"/>
          <w:lang w:val="en-AU"/>
        </w:rPr>
        <w:t>category</w:t>
      </w:r>
      <w:r w:rsidR="00C90D43">
        <w:rPr>
          <w:rFonts w:ascii="Times New Roman" w:hAnsi="Times New Roman" w:cs="Times New Roman"/>
          <w:color w:val="000000" w:themeColor="text1"/>
          <w:lang w:val="en-AU"/>
        </w:rPr>
        <w:t xml:space="preserve"> that has little to no influence on </w:t>
      </w:r>
      <w:r w:rsidR="00C90D43">
        <w:rPr>
          <w:rFonts w:ascii="Times New Roman" w:hAnsi="Times New Roman" w:cs="Times New Roman"/>
          <w:color w:val="000000" w:themeColor="text1"/>
          <w:lang w:val="en-AU"/>
        </w:rPr>
        <w:lastRenderedPageBreak/>
        <w:t>communication</w:t>
      </w:r>
      <w:r w:rsidR="00150D01">
        <w:rPr>
          <w:rFonts w:ascii="Times New Roman" w:hAnsi="Times New Roman" w:cs="Times New Roman"/>
          <w:color w:val="000000" w:themeColor="text1"/>
          <w:lang w:val="en-AU"/>
        </w:rPr>
        <w:t xml:space="preserve"> or cognitive load</w:t>
      </w:r>
      <w:r w:rsidR="00C90D43">
        <w:rPr>
          <w:rFonts w:ascii="Times New Roman" w:hAnsi="Times New Roman" w:cs="Times New Roman"/>
          <w:color w:val="000000" w:themeColor="text1"/>
          <w:lang w:val="en-AU"/>
        </w:rPr>
        <w:t xml:space="preserve">. Since </w:t>
      </w:r>
      <w:r w:rsidR="00150D01">
        <w:rPr>
          <w:rFonts w:ascii="Times New Roman" w:hAnsi="Times New Roman" w:cs="Times New Roman"/>
          <w:color w:val="000000" w:themeColor="text1"/>
          <w:lang w:val="en-AU"/>
        </w:rPr>
        <w:t>the neutral categories</w:t>
      </w:r>
      <w:r w:rsidR="00C90D43">
        <w:rPr>
          <w:rFonts w:ascii="Times New Roman" w:hAnsi="Times New Roman" w:cs="Times New Roman"/>
          <w:color w:val="000000" w:themeColor="text1"/>
          <w:lang w:val="en-AU"/>
        </w:rPr>
        <w:t xml:space="preserve"> have </w:t>
      </w:r>
      <w:r w:rsidR="00150D01">
        <w:rPr>
          <w:rFonts w:ascii="Times New Roman" w:hAnsi="Times New Roman" w:cs="Times New Roman"/>
          <w:color w:val="000000" w:themeColor="text1"/>
          <w:lang w:val="en-AU"/>
        </w:rPr>
        <w:t>negligible</w:t>
      </w:r>
      <w:r w:rsidR="00C90D43">
        <w:rPr>
          <w:rFonts w:ascii="Times New Roman" w:hAnsi="Times New Roman" w:cs="Times New Roman"/>
          <w:color w:val="000000" w:themeColor="text1"/>
          <w:lang w:val="en-AU"/>
        </w:rPr>
        <w:t xml:space="preserve"> impact to the communication system, </w:t>
      </w:r>
      <w:r w:rsidR="001A4DE3">
        <w:rPr>
          <w:rFonts w:ascii="Times New Roman" w:hAnsi="Times New Roman" w:cs="Times New Roman"/>
          <w:color w:val="000000" w:themeColor="text1"/>
          <w:lang w:val="en-AU"/>
        </w:rPr>
        <w:t>they</w:t>
      </w:r>
      <w:r w:rsidR="00C90D43">
        <w:rPr>
          <w:rFonts w:ascii="Times New Roman" w:hAnsi="Times New Roman" w:cs="Times New Roman"/>
          <w:color w:val="000000" w:themeColor="text1"/>
          <w:lang w:val="en-AU"/>
        </w:rPr>
        <w:t xml:space="preserve"> can accumulate over time, creating more unique structures, </w:t>
      </w:r>
      <w:r w:rsidR="00150D01">
        <w:rPr>
          <w:rFonts w:ascii="Times New Roman" w:hAnsi="Times New Roman" w:cs="Times New Roman"/>
          <w:color w:val="000000" w:themeColor="text1"/>
          <w:lang w:val="en-AU"/>
        </w:rPr>
        <w:t>without capturing more functional space</w:t>
      </w:r>
      <w:r w:rsidR="00C90D43">
        <w:rPr>
          <w:rFonts w:ascii="Times New Roman" w:hAnsi="Times New Roman" w:cs="Times New Roman"/>
          <w:color w:val="000000" w:themeColor="text1"/>
          <w:lang w:val="en-AU"/>
        </w:rPr>
        <w:t>. It is established that Papuan languages are much older than their Austronesian or Indo-European counterparts, which allows time for neutral changes to accumulate.</w:t>
      </w:r>
      <w:r w:rsidR="001A4DE3">
        <w:rPr>
          <w:rFonts w:ascii="Times New Roman" w:hAnsi="Times New Roman" w:cs="Times New Roman"/>
          <w:color w:val="000000" w:themeColor="text1"/>
          <w:lang w:val="en-AU"/>
        </w:rPr>
        <w:t xml:space="preserve"> Comparatively,</w:t>
      </w:r>
      <w:r w:rsidR="00C90D43">
        <w:rPr>
          <w:rFonts w:ascii="Times New Roman" w:hAnsi="Times New Roman" w:cs="Times New Roman"/>
          <w:color w:val="000000" w:themeColor="text1"/>
          <w:lang w:val="en-AU"/>
        </w:rPr>
        <w:t xml:space="preserve"> Austronesian </w:t>
      </w:r>
      <w:r w:rsidR="00150D01">
        <w:rPr>
          <w:rFonts w:ascii="Times New Roman" w:hAnsi="Times New Roman" w:cs="Times New Roman"/>
          <w:color w:val="000000" w:themeColor="text1"/>
          <w:lang w:val="en-AU"/>
        </w:rPr>
        <w:t>languages</w:t>
      </w:r>
      <w:r w:rsidR="00C90D43">
        <w:rPr>
          <w:rFonts w:ascii="Times New Roman" w:hAnsi="Times New Roman" w:cs="Times New Roman"/>
          <w:color w:val="000000" w:themeColor="text1"/>
          <w:lang w:val="en-AU"/>
        </w:rPr>
        <w:t xml:space="preserve">, </w:t>
      </w:r>
      <w:r w:rsidR="00150D01">
        <w:rPr>
          <w:rFonts w:ascii="Times New Roman" w:hAnsi="Times New Roman" w:cs="Times New Roman"/>
          <w:color w:val="000000" w:themeColor="text1"/>
          <w:lang w:val="en-AU"/>
        </w:rPr>
        <w:t xml:space="preserve">a </w:t>
      </w:r>
      <w:r w:rsidR="001A4DE3">
        <w:rPr>
          <w:rFonts w:ascii="Times New Roman" w:hAnsi="Times New Roman" w:cs="Times New Roman"/>
          <w:color w:val="000000" w:themeColor="text1"/>
          <w:lang w:val="en-AU"/>
        </w:rPr>
        <w:t>young language family</w:t>
      </w:r>
      <w:r w:rsidR="00C90D43">
        <w:rPr>
          <w:rFonts w:ascii="Times New Roman" w:hAnsi="Times New Roman" w:cs="Times New Roman"/>
          <w:color w:val="000000" w:themeColor="text1"/>
          <w:lang w:val="en-AU"/>
        </w:rPr>
        <w:t xml:space="preserve">, </w:t>
      </w:r>
      <w:r w:rsidR="00150D01">
        <w:rPr>
          <w:rFonts w:ascii="Times New Roman" w:hAnsi="Times New Roman" w:cs="Times New Roman"/>
          <w:color w:val="000000" w:themeColor="text1"/>
          <w:lang w:val="en-AU"/>
        </w:rPr>
        <w:t>have similar</w:t>
      </w:r>
      <w:r w:rsidR="00C90D43">
        <w:rPr>
          <w:rFonts w:ascii="Times New Roman" w:hAnsi="Times New Roman" w:cs="Times New Roman"/>
          <w:color w:val="000000" w:themeColor="text1"/>
          <w:lang w:val="en-AU"/>
        </w:rPr>
        <w:t xml:space="preserve"> levels of functional diversity to Papuan </w:t>
      </w:r>
      <w:r w:rsidR="00150D01">
        <w:rPr>
          <w:rFonts w:ascii="Times New Roman" w:hAnsi="Times New Roman" w:cs="Times New Roman"/>
          <w:color w:val="000000" w:themeColor="text1"/>
          <w:lang w:val="en-AU"/>
        </w:rPr>
        <w:t>languages</w:t>
      </w:r>
      <w:r w:rsidR="00C90D43">
        <w:rPr>
          <w:rFonts w:ascii="Times New Roman" w:hAnsi="Times New Roman" w:cs="Times New Roman"/>
          <w:color w:val="000000" w:themeColor="text1"/>
          <w:lang w:val="en-AU"/>
        </w:rPr>
        <w:t xml:space="preserve">, but much lower levels of </w:t>
      </w:r>
      <w:r w:rsidR="00150D01">
        <w:rPr>
          <w:rFonts w:ascii="Times New Roman" w:hAnsi="Times New Roman" w:cs="Times New Roman"/>
          <w:color w:val="000000" w:themeColor="text1"/>
          <w:lang w:val="en-AU"/>
        </w:rPr>
        <w:t xml:space="preserve">structural diversity. </w:t>
      </w:r>
      <w:r w:rsidR="008062A6">
        <w:rPr>
          <w:rFonts w:ascii="Times New Roman" w:hAnsi="Times New Roman" w:cs="Times New Roman"/>
          <w:color w:val="000000" w:themeColor="text1"/>
          <w:lang w:val="en-AU"/>
        </w:rPr>
        <w:t xml:space="preserve">A parallel force to neutral evolution is adaptive evolution. In the context of Kinship terminology, adaptive evolution reflects the change of kinship terminology to a change in social organisation (the gain or loss of cousin marriage for example). Adaptive evolution is what is likely to cause a language grouping to cover more of the possibility space, and so we would posit that kinship behavioural diversity is similar between Papuan and Austronesian groups, explaining the similar levels of functional diversity, but due to the time-depth of Papuan languages, there are more distinct structures amongst Papuan languages than Austronesian. </w:t>
      </w:r>
    </w:p>
    <w:p w14:paraId="5647F289" w14:textId="77777777" w:rsidR="00526FE5" w:rsidRDefault="00526FE5" w:rsidP="00526FE5">
      <w:pPr>
        <w:rPr>
          <w:rFonts w:ascii="Times New Roman" w:hAnsi="Times New Roman" w:cs="Times New Roman"/>
          <w:color w:val="000000" w:themeColor="text1"/>
          <w:lang w:val="en-AU"/>
        </w:rPr>
      </w:pPr>
    </w:p>
    <w:p w14:paraId="0319A42D" w14:textId="398396C0" w:rsidR="00526FE5" w:rsidRPr="00526FE5" w:rsidRDefault="00526FE5" w:rsidP="00526FE5">
      <w:pPr>
        <w:rPr>
          <w:rFonts w:ascii="Times New Roman" w:hAnsi="Times New Roman" w:cs="Times New Roman"/>
          <w:b/>
          <w:bCs/>
          <w:lang w:val="en-AU"/>
        </w:rPr>
      </w:pPr>
      <w:r>
        <w:rPr>
          <w:rFonts w:ascii="Times New Roman" w:hAnsi="Times New Roman" w:cs="Times New Roman"/>
          <w:b/>
          <w:bCs/>
          <w:lang w:val="en-AU"/>
        </w:rPr>
        <w:t>4</w:t>
      </w:r>
      <w:r w:rsidRPr="002F33BD">
        <w:rPr>
          <w:rFonts w:ascii="Times New Roman" w:hAnsi="Times New Roman" w:cs="Times New Roman"/>
          <w:b/>
          <w:bCs/>
          <w:lang w:val="en-AU"/>
        </w:rPr>
        <w:t xml:space="preserve">. </w:t>
      </w:r>
      <w:r>
        <w:rPr>
          <w:rFonts w:ascii="Times New Roman" w:hAnsi="Times New Roman" w:cs="Times New Roman"/>
          <w:b/>
          <w:bCs/>
          <w:lang w:val="en-AU"/>
        </w:rPr>
        <w:t>Conclusions</w:t>
      </w:r>
    </w:p>
    <w:p w14:paraId="0CDF2557" w14:textId="77777777" w:rsidR="00526FE5" w:rsidRPr="00526FE5" w:rsidRDefault="00526FE5" w:rsidP="00526FE5">
      <w:pPr>
        <w:rPr>
          <w:rFonts w:ascii="Times New Roman" w:hAnsi="Times New Roman" w:cs="Times New Roman"/>
          <w:color w:val="000000" w:themeColor="text1"/>
          <w:lang w:val="en-AU"/>
        </w:rPr>
      </w:pPr>
    </w:p>
    <w:p w14:paraId="21304B76" w14:textId="77777777" w:rsidR="00526FE5" w:rsidRPr="00526FE5" w:rsidRDefault="00526FE5" w:rsidP="00526FE5">
      <w:pPr>
        <w:rPr>
          <w:rFonts w:ascii="Times New Roman" w:hAnsi="Times New Roman" w:cs="Times New Roman"/>
          <w:b/>
          <w:bCs/>
          <w:color w:val="000000" w:themeColor="text1"/>
          <w:lang w:val="en-AU"/>
        </w:rPr>
      </w:pPr>
      <w:r w:rsidRPr="00526FE5">
        <w:rPr>
          <w:rFonts w:ascii="Times New Roman" w:hAnsi="Times New Roman" w:cs="Times New Roman"/>
          <w:b/>
          <w:bCs/>
          <w:color w:val="000000" w:themeColor="text1"/>
          <w:lang w:val="en-AU"/>
        </w:rPr>
        <w:t>References</w:t>
      </w:r>
    </w:p>
    <w:p w14:paraId="54CBB19A" w14:textId="77777777" w:rsidR="00526FE5" w:rsidRPr="00526FE5" w:rsidRDefault="00526FE5" w:rsidP="00526FE5">
      <w:pPr>
        <w:rPr>
          <w:rFonts w:ascii="Times New Roman" w:hAnsi="Times New Roman" w:cs="Times New Roman"/>
          <w:color w:val="000000" w:themeColor="text1"/>
          <w:lang w:val="en-AU"/>
        </w:rPr>
      </w:pPr>
    </w:p>
    <w:p w14:paraId="25694294"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lang w:val="en-AU"/>
        </w:rPr>
        <w:fldChar w:fldCharType="begin"/>
      </w:r>
      <w:r w:rsidRPr="00526FE5">
        <w:rPr>
          <w:rFonts w:ascii="Times New Roman" w:hAnsi="Times New Roman" w:cs="Times New Roman"/>
          <w:color w:val="000000" w:themeColor="text1"/>
          <w:lang w:val="en-AU"/>
        </w:rPr>
        <w:instrText xml:space="preserve"> ADDIN ZOTERO_BIBL {"uncited":[],"omitted":[],"custom":[]} CSL_BIBLIOGRAPHY </w:instrText>
      </w:r>
      <w:r w:rsidRPr="00526FE5">
        <w:rPr>
          <w:rFonts w:ascii="Times New Roman" w:hAnsi="Times New Roman" w:cs="Times New Roman"/>
          <w:color w:val="000000" w:themeColor="text1"/>
          <w:lang w:val="en-AU"/>
        </w:rPr>
        <w:fldChar w:fldCharType="separate"/>
      </w:r>
      <w:r w:rsidRPr="00526FE5">
        <w:rPr>
          <w:rFonts w:ascii="Times New Roman" w:hAnsi="Times New Roman" w:cs="Times New Roman"/>
          <w:color w:val="000000" w:themeColor="text1"/>
        </w:rPr>
        <w:t xml:space="preserve">Kemp, C., &amp; Regier, T. (2012). Kinship Categories Across Languages Reflect General Communicative Principles. </w:t>
      </w:r>
      <w:r w:rsidRPr="00526FE5">
        <w:rPr>
          <w:rFonts w:ascii="Times New Roman" w:hAnsi="Times New Roman" w:cs="Times New Roman"/>
          <w:i/>
          <w:iCs/>
          <w:color w:val="000000" w:themeColor="text1"/>
        </w:rPr>
        <w:t>Science</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336</w:t>
      </w:r>
      <w:r w:rsidRPr="00526FE5">
        <w:rPr>
          <w:rFonts w:ascii="Times New Roman" w:hAnsi="Times New Roman" w:cs="Times New Roman"/>
          <w:color w:val="000000" w:themeColor="text1"/>
        </w:rPr>
        <w:t>(6084), 1049–1054. https://doi.org/10.1126/science.1218811</w:t>
      </w:r>
    </w:p>
    <w:p w14:paraId="522BF53E"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McInnes, L., Healy, J., Saul, N., &amp; Grossberger, L. (2018). UMAP: uniform manifold approximation and projection. </w:t>
      </w:r>
      <w:r w:rsidRPr="00526FE5">
        <w:rPr>
          <w:rFonts w:ascii="Times New Roman" w:hAnsi="Times New Roman" w:cs="Times New Roman"/>
          <w:i/>
          <w:iCs/>
          <w:color w:val="000000" w:themeColor="text1"/>
        </w:rPr>
        <w:t>The Journal of Open Source Software</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3</w:t>
      </w:r>
      <w:r w:rsidRPr="00526FE5">
        <w:rPr>
          <w:rFonts w:ascii="Times New Roman" w:hAnsi="Times New Roman" w:cs="Times New Roman"/>
          <w:color w:val="000000" w:themeColor="text1"/>
        </w:rPr>
        <w:t>(29), 861.</w:t>
      </w:r>
    </w:p>
    <w:p w14:paraId="7B6C1E51"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Murdock, G. P. (1949). </w:t>
      </w:r>
      <w:r w:rsidRPr="00526FE5">
        <w:rPr>
          <w:rFonts w:ascii="Times New Roman" w:hAnsi="Times New Roman" w:cs="Times New Roman"/>
          <w:i/>
          <w:iCs/>
          <w:color w:val="000000" w:themeColor="text1"/>
        </w:rPr>
        <w:t>Social structure</w:t>
      </w:r>
      <w:r w:rsidRPr="00526FE5">
        <w:rPr>
          <w:rFonts w:ascii="Times New Roman" w:hAnsi="Times New Roman" w:cs="Times New Roman"/>
          <w:color w:val="000000" w:themeColor="text1"/>
        </w:rPr>
        <w:t xml:space="preserve"> (Vol. xvii). Macmillan.</w:t>
      </w:r>
    </w:p>
    <w:p w14:paraId="7DD3FE9C"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Nerlove, S., &amp; Romney, A. K. (1967). Sibling terminology and cross-sex behavior. </w:t>
      </w:r>
      <w:r w:rsidRPr="00526FE5">
        <w:rPr>
          <w:rFonts w:ascii="Times New Roman" w:hAnsi="Times New Roman" w:cs="Times New Roman"/>
          <w:i/>
          <w:iCs/>
          <w:color w:val="000000" w:themeColor="text1"/>
        </w:rPr>
        <w:t>American Anthropologist</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69</w:t>
      </w:r>
      <w:r w:rsidRPr="00526FE5">
        <w:rPr>
          <w:rFonts w:ascii="Times New Roman" w:hAnsi="Times New Roman" w:cs="Times New Roman"/>
          <w:color w:val="000000" w:themeColor="text1"/>
        </w:rPr>
        <w:t>(2), 176–187.</w:t>
      </w:r>
    </w:p>
    <w:p w14:paraId="48DBAA2C"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Passmore, S., Barth, W., Quinn, K., Greenhill, S. J., Evans, N., &amp; Jordan, F. M. (2021). Kin Against Kin: Internal Co-selection and the Coherence of Kinship Typologies. </w:t>
      </w:r>
      <w:r w:rsidRPr="00526FE5">
        <w:rPr>
          <w:rFonts w:ascii="Times New Roman" w:hAnsi="Times New Roman" w:cs="Times New Roman"/>
          <w:i/>
          <w:iCs/>
          <w:color w:val="000000" w:themeColor="text1"/>
        </w:rPr>
        <w:t>Biological Theory</w:t>
      </w:r>
      <w:r w:rsidRPr="00526FE5">
        <w:rPr>
          <w:rFonts w:ascii="Times New Roman" w:hAnsi="Times New Roman" w:cs="Times New Roman"/>
          <w:color w:val="000000" w:themeColor="text1"/>
        </w:rPr>
        <w:t>. https://doi.org/10.1007/s13752-021-00379-6</w:t>
      </w:r>
    </w:p>
    <w:p w14:paraId="2E1C2B6F"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Passmore, S., &amp; Jordan, F. M. (2020). No universals in the cultural evolution of kinship terminology. </w:t>
      </w:r>
      <w:r w:rsidRPr="00526FE5">
        <w:rPr>
          <w:rFonts w:ascii="Times New Roman" w:hAnsi="Times New Roman" w:cs="Times New Roman"/>
          <w:i/>
          <w:iCs/>
          <w:color w:val="000000" w:themeColor="text1"/>
        </w:rPr>
        <w:t>Evolutionary Human Sciences</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2</w:t>
      </w:r>
      <w:r w:rsidRPr="00526FE5">
        <w:rPr>
          <w:rFonts w:ascii="Times New Roman" w:hAnsi="Times New Roman" w:cs="Times New Roman"/>
          <w:color w:val="000000" w:themeColor="text1"/>
        </w:rPr>
        <w:t>. https://doi.org/10.1017/ehs.2020.41</w:t>
      </w:r>
    </w:p>
    <w:p w14:paraId="09BB05D0"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Schulz, J. F., Bahrami-Rad, D., Beauchamp, J. P., &amp; Henrich, J. (2019). The Church, intensive kinship, and global psychological variation. </w:t>
      </w:r>
      <w:r w:rsidRPr="00526FE5">
        <w:rPr>
          <w:rFonts w:ascii="Times New Roman" w:hAnsi="Times New Roman" w:cs="Times New Roman"/>
          <w:i/>
          <w:iCs/>
          <w:color w:val="000000" w:themeColor="text1"/>
        </w:rPr>
        <w:t>Science</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366</w:t>
      </w:r>
      <w:r w:rsidRPr="00526FE5">
        <w:rPr>
          <w:rFonts w:ascii="Times New Roman" w:hAnsi="Times New Roman" w:cs="Times New Roman"/>
          <w:color w:val="000000" w:themeColor="text1"/>
        </w:rPr>
        <w:t>(6466), eaau5141. https://doi.org/10.1126/science.aau5141</w:t>
      </w:r>
    </w:p>
    <w:p w14:paraId="66DAB0C9"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Skirgård, H., Haynie, H. J., Blasi, D. E., Hammarström, H., Collins, J., Latarche, J. J., Lesage, J., Weber, T., Witzlack-Makarevich, A., Passmore, S., Chira, A., Maurits, L., Dinnage, R., Dunn, M., Reesink, G., Singer, R., Bowern, C., Epps, P., Hill, J., … Gray, R. D. (2023). Grambank reveals the importance of genealogical constraints on linguistic diversity and highlights the impact of language loss. </w:t>
      </w:r>
      <w:r w:rsidRPr="00526FE5">
        <w:rPr>
          <w:rFonts w:ascii="Times New Roman" w:hAnsi="Times New Roman" w:cs="Times New Roman"/>
          <w:i/>
          <w:iCs/>
          <w:color w:val="000000" w:themeColor="text1"/>
        </w:rPr>
        <w:t>Science Advances</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9</w:t>
      </w:r>
      <w:r w:rsidRPr="00526FE5">
        <w:rPr>
          <w:rFonts w:ascii="Times New Roman" w:hAnsi="Times New Roman" w:cs="Times New Roman"/>
          <w:color w:val="000000" w:themeColor="text1"/>
        </w:rPr>
        <w:t>(16), eadg6175. https://doi.org/10.1126/sciadv.adg6175</w:t>
      </w:r>
    </w:p>
    <w:p w14:paraId="6EBD0002" w14:textId="77777777" w:rsidR="00526FE5" w:rsidRPr="00526FE5" w:rsidRDefault="00526FE5" w:rsidP="00526FE5">
      <w:pPr>
        <w:rPr>
          <w:rFonts w:ascii="Times New Roman" w:hAnsi="Times New Roman" w:cs="Times New Roman"/>
          <w:color w:val="000000" w:themeColor="text1"/>
        </w:rPr>
      </w:pPr>
      <w:r w:rsidRPr="00526FE5">
        <w:rPr>
          <w:rFonts w:ascii="Times New Roman" w:hAnsi="Times New Roman" w:cs="Times New Roman"/>
          <w:color w:val="000000" w:themeColor="text1"/>
        </w:rPr>
        <w:t xml:space="preserve">Villéger, S., Mason, N. W. H., &amp; Mouillot, D. (2008). New Multidimensional Functional Diversity Indices for a Multifaceted Framework in Functional Ecology. </w:t>
      </w:r>
      <w:r w:rsidRPr="00526FE5">
        <w:rPr>
          <w:rFonts w:ascii="Times New Roman" w:hAnsi="Times New Roman" w:cs="Times New Roman"/>
          <w:i/>
          <w:iCs/>
          <w:color w:val="000000" w:themeColor="text1"/>
        </w:rPr>
        <w:t>Ecology</w:t>
      </w:r>
      <w:r w:rsidRPr="00526FE5">
        <w:rPr>
          <w:rFonts w:ascii="Times New Roman" w:hAnsi="Times New Roman" w:cs="Times New Roman"/>
          <w:color w:val="000000" w:themeColor="text1"/>
        </w:rPr>
        <w:t xml:space="preserve">, </w:t>
      </w:r>
      <w:r w:rsidRPr="00526FE5">
        <w:rPr>
          <w:rFonts w:ascii="Times New Roman" w:hAnsi="Times New Roman" w:cs="Times New Roman"/>
          <w:i/>
          <w:iCs/>
          <w:color w:val="000000" w:themeColor="text1"/>
        </w:rPr>
        <w:t>89</w:t>
      </w:r>
      <w:r w:rsidRPr="00526FE5">
        <w:rPr>
          <w:rFonts w:ascii="Times New Roman" w:hAnsi="Times New Roman" w:cs="Times New Roman"/>
          <w:color w:val="000000" w:themeColor="text1"/>
        </w:rPr>
        <w:t>(8), 2290–2301. https://doi.org/10.1890/07-1206.1</w:t>
      </w:r>
    </w:p>
    <w:p w14:paraId="63B649A1" w14:textId="77777777" w:rsidR="00526FE5" w:rsidRPr="00526FE5" w:rsidRDefault="00526FE5" w:rsidP="00526FE5">
      <w:pPr>
        <w:rPr>
          <w:rFonts w:ascii="Times New Roman" w:hAnsi="Times New Roman" w:cs="Times New Roman"/>
          <w:color w:val="000000" w:themeColor="text1"/>
          <w:lang w:val="en-AU"/>
        </w:rPr>
      </w:pPr>
      <w:r w:rsidRPr="00526FE5">
        <w:rPr>
          <w:rFonts w:ascii="Times New Roman" w:hAnsi="Times New Roman" w:cs="Times New Roman"/>
          <w:color w:val="000000" w:themeColor="text1"/>
          <w:lang w:val="en-AU"/>
        </w:rPr>
        <w:fldChar w:fldCharType="end"/>
      </w:r>
    </w:p>
    <w:p w14:paraId="09264BC8" w14:textId="77777777" w:rsidR="00526FE5" w:rsidRPr="00526FE5" w:rsidRDefault="00526FE5" w:rsidP="00526FE5">
      <w:pPr>
        <w:rPr>
          <w:rFonts w:ascii="Times New Roman" w:hAnsi="Times New Roman" w:cs="Times New Roman"/>
          <w:color w:val="000000" w:themeColor="text1"/>
          <w:lang w:val="en-AU"/>
        </w:rPr>
      </w:pPr>
    </w:p>
    <w:p w14:paraId="1D35F147" w14:textId="77777777" w:rsidR="00526FE5" w:rsidRDefault="00526FE5" w:rsidP="00526FE5">
      <w:pPr>
        <w:rPr>
          <w:rFonts w:ascii="Times New Roman" w:hAnsi="Times New Roman" w:cs="Times New Roman"/>
          <w:lang w:val="en-AU"/>
        </w:rPr>
      </w:pPr>
    </w:p>
    <w:p w14:paraId="3975FE6B" w14:textId="77777777" w:rsidR="00526FE5" w:rsidRDefault="00526FE5" w:rsidP="00526FE5">
      <w:pPr>
        <w:rPr>
          <w:rFonts w:ascii="Times New Roman" w:hAnsi="Times New Roman" w:cs="Times New Roman"/>
          <w:lang w:val="en-AU"/>
        </w:rPr>
      </w:pPr>
    </w:p>
    <w:p w14:paraId="7B6513E3" w14:textId="77777777" w:rsidR="00526FE5" w:rsidRDefault="00526FE5" w:rsidP="00526FE5">
      <w:pPr>
        <w:rPr>
          <w:rFonts w:ascii="Times New Roman" w:hAnsi="Times New Roman" w:cs="Times New Roman"/>
          <w:lang w:val="en-AU"/>
        </w:rPr>
      </w:pPr>
    </w:p>
    <w:p w14:paraId="6FB8EFDC" w14:textId="77777777" w:rsidR="00526FE5" w:rsidRDefault="00526FE5" w:rsidP="00526FE5">
      <w:pPr>
        <w:rPr>
          <w:rFonts w:ascii="Times New Roman" w:hAnsi="Times New Roman" w:cs="Times New Roman"/>
          <w:lang w:val="en-AU"/>
        </w:rPr>
      </w:pPr>
    </w:p>
    <w:p w14:paraId="24D6C9A1" w14:textId="77777777" w:rsidR="00526FE5" w:rsidRPr="003357D4" w:rsidRDefault="00526FE5" w:rsidP="00526FE5">
      <w:pPr>
        <w:rPr>
          <w:rFonts w:ascii="Times New Roman" w:hAnsi="Times New Roman" w:cs="Times New Roman"/>
          <w:lang w:val="en-US"/>
        </w:rPr>
      </w:pPr>
    </w:p>
    <w:p w14:paraId="5F01DEF5" w14:textId="77777777" w:rsidR="00526FE5" w:rsidRPr="008B7A28" w:rsidRDefault="00526FE5" w:rsidP="00526FE5">
      <w:pPr>
        <w:rPr>
          <w:rFonts w:ascii="Times New Roman" w:hAnsi="Times New Roman" w:cs="Times New Roman"/>
          <w:lang w:val="en-AU"/>
        </w:rPr>
      </w:pPr>
    </w:p>
    <w:p w14:paraId="7BCAFE1A" w14:textId="77777777" w:rsidR="002D21F7" w:rsidRDefault="002D21F7"/>
    <w:sectPr w:rsidR="002D21F7" w:rsidSect="00526FE5">
      <w:headerReference w:type="default" r:id="rId1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 Passmore" w:date="2023-05-19T11:00:00Z" w:initials="SP">
    <w:p w14:paraId="61366E1B" w14:textId="77777777" w:rsidR="00AE1E66" w:rsidRDefault="00AE1E66" w:rsidP="003559AC">
      <w:r>
        <w:rPr>
          <w:rStyle w:val="CommentReference"/>
        </w:rPr>
        <w:annotationRef/>
      </w:r>
      <w:r>
        <w:rPr>
          <w:color w:val="000000"/>
          <w:sz w:val="20"/>
          <w:szCs w:val="20"/>
        </w:rPr>
        <w:t xml:space="preserve">Is the intention here to compare kinship terminology diversity of Papuan languages to other domains of language (e.g. pronouns)? Or to introduce the kinbank stuff below? </w:t>
      </w:r>
    </w:p>
  </w:comment>
  <w:comment w:id="1" w:author="Sam Passmore" w:date="2023-05-19T11:07:00Z" w:initials="SP">
    <w:p w14:paraId="00F52C5F" w14:textId="77777777" w:rsidR="00AE1E66" w:rsidRDefault="00AE1E66" w:rsidP="007632A3">
      <w:r>
        <w:rPr>
          <w:rStyle w:val="CommentReference"/>
        </w:rPr>
        <w:annotationRef/>
      </w:r>
      <w:r>
        <w:rPr>
          <w:color w:val="000000"/>
          <w:sz w:val="20"/>
          <w:szCs w:val="20"/>
        </w:rPr>
        <w:t xml:space="preserve">I think the Levenshtein distance example might be wrong for two reasons - usually when using distances, smaller values mean more similar (closer), but this example has Hermano/hermana as further away from each other than Hermano/primo. Similarly Levenshtein distance is a count of differences, so I’m not sure how the 0-1 values come about without making some assumption. </w:t>
      </w:r>
    </w:p>
  </w:comment>
  <w:comment w:id="2" w:author="Sam Passmore" w:date="2023-05-19T11:10:00Z" w:initials="SP">
    <w:p w14:paraId="5FFCBF74" w14:textId="77777777" w:rsidR="00AE1E66" w:rsidRDefault="00AE1E66" w:rsidP="00A637FD">
      <w:r>
        <w:rPr>
          <w:rStyle w:val="CommentReference"/>
        </w:rPr>
        <w:annotationRef/>
      </w:r>
      <w:r>
        <w:rPr>
          <w:color w:val="000000"/>
          <w:sz w:val="20"/>
          <w:szCs w:val="20"/>
        </w:rPr>
        <w:t xml:space="preserve">I see now that the distance is standardised using the average length between two words. So disregard the second point. </w:t>
      </w:r>
    </w:p>
  </w:comment>
  <w:comment w:id="3" w:author="Sam Passmore" w:date="2023-05-19T11:15:00Z" w:initials="SP">
    <w:p w14:paraId="5FDC5C45" w14:textId="77777777" w:rsidR="00AE1E66" w:rsidRDefault="00AE1E66" w:rsidP="00DF7512">
      <w:r>
        <w:rPr>
          <w:rStyle w:val="CommentReference"/>
        </w:rPr>
        <w:annotationRef/>
      </w:r>
      <w:r>
        <w:rPr>
          <w:color w:val="000000"/>
          <w:sz w:val="20"/>
          <w:szCs w:val="20"/>
        </w:rPr>
        <w:t xml:space="preserve">And father’s brother usually. </w:t>
      </w:r>
    </w:p>
  </w:comment>
  <w:comment w:id="5" w:author="Sam Passmore" w:date="2023-05-19T11:21:00Z" w:initials="SP">
    <w:p w14:paraId="1F228678" w14:textId="77777777" w:rsidR="00AE1E66" w:rsidRDefault="00AE1E66" w:rsidP="00265A0D">
      <w:r>
        <w:rPr>
          <w:rStyle w:val="CommentReference"/>
        </w:rPr>
        <w:annotationRef/>
      </w:r>
      <w:r>
        <w:rPr>
          <w:color w:val="000000"/>
          <w:sz w:val="20"/>
          <w:szCs w:val="20"/>
        </w:rPr>
        <w:t xml:space="preserve">Maybe this just needs to be “an assumption that is sometimes controversial”? To avoid the double negative. </w:t>
      </w:r>
    </w:p>
  </w:comment>
  <w:comment w:id="6" w:author="Sam Passmore" w:date="2023-05-19T11:31:00Z" w:initials="SP">
    <w:p w14:paraId="1BB39BE4" w14:textId="77777777" w:rsidR="00AE1E66" w:rsidRDefault="00AE1E66" w:rsidP="001838C2">
      <w:r>
        <w:rPr>
          <w:rStyle w:val="CommentReference"/>
        </w:rPr>
        <w:annotationRef/>
      </w:r>
      <w:r>
        <w:rPr>
          <w:color w:val="000000"/>
          <w:sz w:val="20"/>
          <w:szCs w:val="20"/>
        </w:rPr>
        <w:t>Some suggestions:</w:t>
      </w:r>
    </w:p>
    <w:p w14:paraId="547035D8" w14:textId="77777777" w:rsidR="00AE1E66" w:rsidRDefault="00AE1E66" w:rsidP="001838C2"/>
    <w:p w14:paraId="6FCE8C43" w14:textId="77777777" w:rsidR="00AE1E66" w:rsidRDefault="00AE1E66" w:rsidP="001838C2">
      <w:r>
        <w:rPr>
          <w:color w:val="000000"/>
          <w:sz w:val="20"/>
          <w:szCs w:val="20"/>
        </w:rPr>
        <w:t>Kronenfeld (1973, 1975)</w:t>
      </w:r>
    </w:p>
    <w:p w14:paraId="61E7DCA6" w14:textId="77777777" w:rsidR="00AE1E66" w:rsidRDefault="00AE1E66" w:rsidP="001838C2">
      <w:r>
        <w:rPr>
          <w:color w:val="000000"/>
          <w:sz w:val="20"/>
          <w:szCs w:val="20"/>
        </w:rPr>
        <w:t>Shapiro (2008)</w:t>
      </w:r>
    </w:p>
    <w:p w14:paraId="1708C551" w14:textId="77777777" w:rsidR="00AE1E66" w:rsidRDefault="00AE1E66" w:rsidP="001838C2">
      <w:r>
        <w:rPr>
          <w:color w:val="000000"/>
          <w:sz w:val="20"/>
          <w:szCs w:val="20"/>
        </w:rPr>
        <w:t xml:space="preserve">Or </w:t>
      </w:r>
    </w:p>
    <w:p w14:paraId="46867550" w14:textId="77777777" w:rsidR="00AE1E66" w:rsidRDefault="00AE1E66" w:rsidP="001838C2">
      <w:r>
        <w:rPr>
          <w:color w:val="000000"/>
          <w:sz w:val="20"/>
          <w:szCs w:val="20"/>
        </w:rPr>
        <w:t>Parkin (2009)</w:t>
      </w:r>
    </w:p>
    <w:p w14:paraId="574D3B8B" w14:textId="77777777" w:rsidR="00AE1E66" w:rsidRDefault="00AE1E66" w:rsidP="001838C2">
      <w:r>
        <w:rPr>
          <w:color w:val="000000"/>
          <w:sz w:val="20"/>
          <w:szCs w:val="20"/>
        </w:rPr>
        <w:t>And if its not too egregious, Passmore &amp; Jordan (2020)</w:t>
      </w:r>
    </w:p>
  </w:comment>
  <w:comment w:id="7" w:author="Sam Passmore" w:date="2023-05-19T11:33:00Z" w:initials="SP">
    <w:p w14:paraId="66ED71AD" w14:textId="77777777" w:rsidR="00AE1E66" w:rsidRDefault="00AE1E66" w:rsidP="004E5676">
      <w:r>
        <w:rPr>
          <w:rStyle w:val="CommentReference"/>
        </w:rPr>
        <w:annotationRef/>
      </w:r>
      <w:r>
        <w:rPr>
          <w:color w:val="000000"/>
          <w:sz w:val="20"/>
          <w:szCs w:val="20"/>
        </w:rPr>
        <w:t xml:space="preserve">This neat assumption can be problematic? </w:t>
      </w:r>
    </w:p>
  </w:comment>
  <w:comment w:id="8" w:author="Sam Passmore" w:date="2023-05-19T11:42:00Z" w:initials="SP">
    <w:p w14:paraId="44CA7419" w14:textId="77777777" w:rsidR="00AE1E66" w:rsidRDefault="00AE1E66" w:rsidP="002E4353">
      <w:r>
        <w:rPr>
          <w:rStyle w:val="CommentReference"/>
        </w:rPr>
        <w:annotationRef/>
      </w:r>
      <w:r>
        <w:rPr>
          <w:color w:val="000000"/>
          <w:sz w:val="20"/>
          <w:szCs w:val="20"/>
        </w:rPr>
        <w:t xml:space="preserve">I would say this is most famously attributed to David Schneider (A Critique of the Study of Kinship, 1984), and furthered by Malinowski (esp. with regard to the Trobriand Islanders) </w:t>
      </w:r>
    </w:p>
  </w:comment>
  <w:comment w:id="9" w:author="Sam Passmore" w:date="2023-05-19T11:42:00Z" w:initials="SP">
    <w:p w14:paraId="4BB6F353" w14:textId="77777777" w:rsidR="00AE1E66" w:rsidRDefault="00AE1E66" w:rsidP="00141EA5">
      <w:r>
        <w:rPr>
          <w:rStyle w:val="CommentReference"/>
        </w:rPr>
        <w:annotationRef/>
      </w:r>
      <w:r>
        <w:rPr>
          <w:color w:val="000000"/>
          <w:sz w:val="20"/>
          <w:szCs w:val="20"/>
        </w:rPr>
        <w:t xml:space="preserve">But maybe these refs are a bit old now. </w:t>
      </w:r>
    </w:p>
  </w:comment>
  <w:comment w:id="10" w:author="Sam Passmore" w:date="2023-05-19T11:40:00Z" w:initials="SP">
    <w:p w14:paraId="72ECE330" w14:textId="0FBD7939" w:rsidR="00AE1E66" w:rsidRDefault="00AE1E66" w:rsidP="00E23AA0">
      <w:r>
        <w:rPr>
          <w:rStyle w:val="CommentReference"/>
        </w:rPr>
        <w:annotationRef/>
      </w:r>
      <w:r>
        <w:rPr>
          <w:color w:val="000000"/>
          <w:sz w:val="20"/>
          <w:szCs w:val="20"/>
        </w:rPr>
        <w:t>Maybe also mention Kroeber / Lowie, since they did most of the theoretical work (which is where bifurcate merging etc. comes from) that Murdock formalised with data - and linked the patterns to ethnographic</w:t>
      </w:r>
      <w:r>
        <w:rPr>
          <w:color w:val="000000"/>
          <w:sz w:val="20"/>
          <w:szCs w:val="20"/>
        </w:rPr>
        <w:tab/>
        <w:t>examples (Hawaiian etc.)</w:t>
      </w:r>
    </w:p>
  </w:comment>
  <w:comment w:id="11" w:author="Sam Passmore" w:date="2023-05-19T11:48:00Z" w:initials="SP">
    <w:p w14:paraId="247C0DB0" w14:textId="77777777" w:rsidR="00AE1E66" w:rsidRDefault="00AE1E66" w:rsidP="00055C23">
      <w:r>
        <w:rPr>
          <w:rStyle w:val="CommentReference"/>
        </w:rPr>
        <w:annotationRef/>
      </w:r>
      <w:r>
        <w:rPr>
          <w:color w:val="000000"/>
          <w:sz w:val="20"/>
          <w:szCs w:val="20"/>
        </w:rPr>
        <w:t xml:space="preserve">We should perhaps reconsider if we use these ethnographically weighted terms or the neutral system terms (bifurcate merging etc.). There has been a general push to avoid using (in particular) Eskimo as a term to describe kinship terminology because of its racially charged use in Canada. </w:t>
      </w:r>
    </w:p>
  </w:comment>
  <w:comment w:id="17" w:author="Sam Passmore" w:date="2023-05-19T11:51:00Z" w:initials="SP">
    <w:p w14:paraId="6CF3B70A" w14:textId="77777777" w:rsidR="00AE1E66" w:rsidRDefault="00AE1E66" w:rsidP="00B82106">
      <w:r>
        <w:rPr>
          <w:rStyle w:val="CommentReference"/>
        </w:rPr>
        <w:annotationRef/>
      </w:r>
      <w:r>
        <w:rPr>
          <w:color w:val="000000"/>
          <w:sz w:val="20"/>
          <w:szCs w:val="20"/>
        </w:rPr>
        <w:t>Not sure if this paragraph is needed given the last paragraph of the previous section</w:t>
      </w:r>
    </w:p>
  </w:comment>
  <w:comment w:id="18" w:author="Sam Passmore" w:date="2023-05-19T11:52:00Z" w:initials="SP">
    <w:p w14:paraId="41A1096D" w14:textId="77777777" w:rsidR="00AE1E66" w:rsidRDefault="00AE1E66" w:rsidP="004F52A1">
      <w:r>
        <w:rPr>
          <w:rStyle w:val="CommentReference"/>
        </w:rPr>
        <w:annotationRef/>
      </w:r>
      <w:r>
        <w:rPr>
          <w:color w:val="000000"/>
          <w:sz w:val="20"/>
          <w:szCs w:val="20"/>
        </w:rPr>
        <w:t xml:space="preserve">This pattern of bif.merg in parents and Hawaiian sibs has been attributed to population decline, resulting in merging villages in S Am. Not sure if that is worth mentioning here. It might just be a distraction. </w:t>
      </w:r>
    </w:p>
    <w:p w14:paraId="59F383DF" w14:textId="77777777" w:rsidR="00AE1E66" w:rsidRDefault="00AE1E66" w:rsidP="004F52A1"/>
    <w:p w14:paraId="6E16E3B7" w14:textId="77777777" w:rsidR="00AE1E66" w:rsidRDefault="00AE1E66" w:rsidP="004F52A1">
      <w:r>
        <w:rPr>
          <w:color w:val="000000"/>
          <w:sz w:val="20"/>
          <w:szCs w:val="20"/>
        </w:rPr>
        <w:t>Dole, G. E. (1969). Generation Kinship Nomenclature as an Adaptation to Endogamy. Southwestern Journal of Anthropology, 25(2), 105–123. https://doi.org/10.1086/soutjanth.25.2.3629197</w:t>
      </w:r>
    </w:p>
    <w:p w14:paraId="0D08CB94" w14:textId="77777777" w:rsidR="00AE1E66" w:rsidRDefault="00AE1E66" w:rsidP="004F52A1"/>
  </w:comment>
  <w:comment w:id="19" w:author="Sam Passmore" w:date="2023-05-19T11:53:00Z" w:initials="SP">
    <w:p w14:paraId="6B6DA188" w14:textId="77777777" w:rsidR="00AE1E66" w:rsidRDefault="00AE1E66" w:rsidP="00467786">
      <w:r>
        <w:rPr>
          <w:rStyle w:val="CommentReference"/>
        </w:rPr>
        <w:annotationRef/>
      </w:r>
      <w:r>
        <w:rPr>
          <w:color w:val="000000"/>
          <w:sz w:val="20"/>
          <w:szCs w:val="20"/>
        </w:rPr>
        <w:t xml:space="preserve">Flagging that this abbreviation is used without explanation. That might be fine though, given this is a chapter on Papuan Kinship. </w:t>
      </w:r>
    </w:p>
  </w:comment>
  <w:comment w:id="20" w:author="Sam Passmore" w:date="2023-05-19T11:55:00Z" w:initials="SP">
    <w:p w14:paraId="6402CA50" w14:textId="77777777" w:rsidR="00AE1E66" w:rsidRDefault="00AE1E66" w:rsidP="00226D3D">
      <w:r>
        <w:rPr>
          <w:rStyle w:val="CommentReference"/>
        </w:rPr>
        <w:annotationRef/>
      </w:r>
      <w:r>
        <w:rPr>
          <w:color w:val="000000"/>
          <w:sz w:val="20"/>
          <w:szCs w:val="20"/>
        </w:rPr>
        <w:t xml:space="preserve">I’m not sure how to interpret MZS != MZS? </w:t>
      </w:r>
    </w:p>
  </w:comment>
  <w:comment w:id="21" w:author="Nicholas Evans" w:date="2021-10-13T00:20:00Z" w:initials="NE">
    <w:p w14:paraId="122580A6" w14:textId="78E28F03" w:rsidR="00526FE5" w:rsidRDefault="00526FE5" w:rsidP="00526FE5">
      <w:pPr>
        <w:pStyle w:val="CommentText"/>
      </w:pPr>
      <w:r>
        <w:rPr>
          <w:rStyle w:val="CommentReference"/>
        </w:rPr>
        <w:annotationRef/>
      </w:r>
      <w:r>
        <w:t>Bruno I removed the next para (about crossness vs parallel cousin terms extending regardless of distinct) because this is pretty standard (any Australian lg would do this, for example) so I thought we should save the space for other things)</w:t>
      </w:r>
    </w:p>
  </w:comment>
  <w:comment w:id="22" w:author="Sam Passmore" w:date="2023-05-19T11:57:00Z" w:initials="SP">
    <w:p w14:paraId="221C4C33" w14:textId="77777777" w:rsidR="00AE1E66" w:rsidRDefault="00AE1E66" w:rsidP="00B36BFB">
      <w:r>
        <w:rPr>
          <w:rStyle w:val="CommentReference"/>
        </w:rPr>
        <w:annotationRef/>
      </w:r>
      <w:r>
        <w:rPr>
          <w:color w:val="000000"/>
          <w:sz w:val="20"/>
          <w:szCs w:val="20"/>
        </w:rPr>
        <w:t xml:space="preserve">Interesting! Does this affect sibling terms? What does an ibo call an ibo? </w:t>
      </w:r>
    </w:p>
  </w:comment>
  <w:comment w:id="23" w:author="Sam Passmore" w:date="2023-05-19T11:59:00Z" w:initials="SP">
    <w:p w14:paraId="66F505CD" w14:textId="77777777" w:rsidR="00AE1E66" w:rsidRDefault="00AE1E66" w:rsidP="00A75404">
      <w:r>
        <w:rPr>
          <w:rStyle w:val="CommentReference"/>
        </w:rPr>
        <w:annotationRef/>
      </w:r>
      <w:r>
        <w:rPr>
          <w:color w:val="000000"/>
          <w:sz w:val="20"/>
          <w:szCs w:val="20"/>
        </w:rPr>
        <w:t xml:space="preserve">Interesting! </w:t>
      </w:r>
    </w:p>
  </w:comment>
  <w:comment w:id="24" w:author="Sam Passmore" w:date="2023-05-19T12:00:00Z" w:initials="SP">
    <w:p w14:paraId="6C1B083C" w14:textId="77777777" w:rsidR="00AE1E66" w:rsidRDefault="00AE1E66" w:rsidP="001570F1">
      <w:r>
        <w:rPr>
          <w:rStyle w:val="CommentReference"/>
        </w:rPr>
        <w:annotationRef/>
      </w:r>
      <w:r>
        <w:rPr>
          <w:color w:val="000000"/>
          <w:sz w:val="20"/>
          <w:szCs w:val="20"/>
        </w:rPr>
        <w:t xml:space="preserve">I wonder if this could explain the law of collaterality? I.e. that you never see a language syncretise a lineal and cross relative, without also syncretising the parallel relative. </w:t>
      </w:r>
    </w:p>
  </w:comment>
  <w:comment w:id="25" w:author="Sam Passmore" w:date="2023-05-19T12:01:00Z" w:initials="SP">
    <w:p w14:paraId="6E06F722" w14:textId="77777777" w:rsidR="00AE1E66" w:rsidRDefault="00AE1E66" w:rsidP="00EE56C8">
      <w:r>
        <w:rPr>
          <w:rStyle w:val="CommentReference"/>
        </w:rPr>
        <w:annotationRef/>
      </w:r>
      <w:r>
        <w:rPr>
          <w:color w:val="000000"/>
          <w:sz w:val="20"/>
          <w:szCs w:val="20"/>
        </w:rPr>
        <w:t xml:space="preserve">(Not that we should discuss that here). </w:t>
      </w:r>
    </w:p>
  </w:comment>
  <w:comment w:id="26" w:author="Sam Passmore" w:date="2023-05-19T12:02:00Z" w:initials="SP">
    <w:p w14:paraId="5CC2A9E0" w14:textId="77777777" w:rsidR="00AE1E66" w:rsidRDefault="00AE1E66" w:rsidP="004F4750">
      <w:r>
        <w:rPr>
          <w:rStyle w:val="CommentReference"/>
        </w:rPr>
        <w:annotationRef/>
      </w:r>
      <w:r>
        <w:rPr>
          <w:color w:val="000000"/>
          <w:sz w:val="20"/>
          <w:szCs w:val="20"/>
        </w:rPr>
        <w:t xml:space="preserve">Does close siblings here mean genealogical sibling? </w:t>
      </w:r>
    </w:p>
  </w:comment>
  <w:comment w:id="29" w:author="Sam Passmore" w:date="2023-05-19T12:03:00Z" w:initials="SP">
    <w:p w14:paraId="3844A77C" w14:textId="77777777" w:rsidR="00AE1E66" w:rsidRDefault="00AE1E66" w:rsidP="005F7327">
      <w:r>
        <w:rPr>
          <w:rStyle w:val="CommentReference"/>
        </w:rPr>
        <w:annotationRef/>
      </w:r>
      <w:r>
        <w:rPr>
          <w:color w:val="000000"/>
          <w:sz w:val="20"/>
          <w:szCs w:val="20"/>
        </w:rPr>
        <w:t xml:space="preserve">Maybe this a convention in linguistics, but I find it confusing to use single letter descriptions of languages alongside the kin type letter descriptions. </w:t>
      </w:r>
    </w:p>
  </w:comment>
  <w:comment w:id="30" w:author="Nicholas Evans" w:date="2021-10-13T00:49:00Z" w:initials="NE">
    <w:p w14:paraId="43C51EDF" w14:textId="292CEF45" w:rsidR="00526FE5" w:rsidRDefault="00526FE5" w:rsidP="00526FE5">
      <w:pPr>
        <w:pStyle w:val="CommentText"/>
      </w:pPr>
      <w:r>
        <w:rPr>
          <w:rStyle w:val="CommentReference"/>
        </w:rPr>
        <w:annotationRef/>
      </w:r>
      <w:r>
        <w:t>Needs to be redrawn so the two paths can still be seen on grey-scale version</w:t>
      </w:r>
    </w:p>
  </w:comment>
  <w:comment w:id="31" w:author="Sam Passmore" w:date="2023-05-19T12:05:00Z" w:initials="SP">
    <w:p w14:paraId="7BB17ACE" w14:textId="77777777" w:rsidR="00AE1E66" w:rsidRDefault="00AE1E66" w:rsidP="008754EF">
      <w:r>
        <w:rPr>
          <w:rStyle w:val="CommentReference"/>
        </w:rPr>
        <w:annotationRef/>
      </w:r>
      <w:r>
        <w:rPr>
          <w:color w:val="000000"/>
          <w:sz w:val="20"/>
          <w:szCs w:val="20"/>
        </w:rPr>
        <w:t xml:space="preserve">I find this figure difficult to follow. But that might be the colour. Do lines connected below people indicate marriage? </w:t>
      </w:r>
    </w:p>
  </w:comment>
  <w:comment w:id="32" w:author="Sam Passmore" w:date="2023-05-19T12:07:00Z" w:initials="SP">
    <w:p w14:paraId="4B8448F9" w14:textId="77777777" w:rsidR="008062A6" w:rsidRDefault="008062A6" w:rsidP="003403E2">
      <w:r>
        <w:rPr>
          <w:rStyle w:val="CommentReference"/>
        </w:rPr>
        <w:annotationRef/>
      </w:r>
      <w:r>
        <w:rPr>
          <w:color w:val="000000"/>
          <w:sz w:val="20"/>
          <w:szCs w:val="20"/>
        </w:rPr>
        <w:t xml:space="preserve">This would be cool to look at formally. </w:t>
      </w:r>
    </w:p>
  </w:comment>
  <w:comment w:id="33" w:author="Sam Passmore" w:date="2023-05-19T12:08:00Z" w:initials="SP">
    <w:p w14:paraId="755D4987" w14:textId="77777777" w:rsidR="008062A6" w:rsidRDefault="008062A6" w:rsidP="00F05923">
      <w:r>
        <w:rPr>
          <w:rStyle w:val="CommentReference"/>
        </w:rPr>
        <w:annotationRef/>
      </w:r>
      <w:r>
        <w:rPr>
          <w:color w:val="000000"/>
          <w:sz w:val="20"/>
          <w:szCs w:val="20"/>
        </w:rPr>
        <w:t xml:space="preserve">This sentence might go to the introduction, pending the response to the comment I left there. </w:t>
      </w:r>
    </w:p>
  </w:comment>
  <w:comment w:id="34" w:author="Sam Passmore" w:date="2023-05-19T12:13:00Z" w:initials="SP">
    <w:p w14:paraId="3592B525" w14:textId="77777777" w:rsidR="008062A6" w:rsidRDefault="008062A6" w:rsidP="00A50B75">
      <w:r>
        <w:rPr>
          <w:rStyle w:val="CommentReference"/>
        </w:rPr>
        <w:annotationRef/>
      </w:r>
      <w:r>
        <w:rPr>
          <w:color w:val="000000"/>
          <w:sz w:val="20"/>
          <w:szCs w:val="20"/>
        </w:rPr>
        <w:t xml:space="preserve">Maybe this could go earlier? </w:t>
      </w:r>
    </w:p>
  </w:comment>
  <w:comment w:id="35" w:author="Microsoft Office User" w:date="2023-04-27T17:51:00Z" w:initials="MOU">
    <w:p w14:paraId="207023ED" w14:textId="65DB19AD" w:rsidR="00526FE5" w:rsidRDefault="00526FE5" w:rsidP="00526FE5">
      <w:pPr>
        <w:pStyle w:val="CommentText"/>
      </w:pPr>
      <w:r>
        <w:rPr>
          <w:rStyle w:val="CommentReference"/>
        </w:rPr>
        <w:annotationRef/>
      </w:r>
      <w:r>
        <w:t>Should state here how many maximal clades they are drawn from. See attached table which is the classification we are using for the volume and would be the best one to use here; rather close to Glottolog though less splittist on some TNG groups</w:t>
      </w:r>
    </w:p>
  </w:comment>
  <w:comment w:id="36" w:author="Sam Passmore" w:date="2023-05-19T12:14:00Z" w:initials="SP">
    <w:p w14:paraId="562F1304" w14:textId="77777777" w:rsidR="008062A6" w:rsidRDefault="008062A6" w:rsidP="00B21B23">
      <w:r>
        <w:rPr>
          <w:rStyle w:val="CommentReference"/>
        </w:rPr>
        <w:annotationRef/>
      </w:r>
      <w:r>
        <w:rPr>
          <w:color w:val="000000"/>
          <w:sz w:val="20"/>
          <w:szCs w:val="20"/>
        </w:rPr>
        <w:t>Godelier, M. (2012). The Metamorphoses of Kinship. Verso Books.</w:t>
      </w:r>
    </w:p>
    <w:p w14:paraId="411F5DBC" w14:textId="77777777" w:rsidR="008062A6" w:rsidRDefault="008062A6" w:rsidP="00B21B23"/>
  </w:comment>
  <w:comment w:id="37" w:author="Microsoft Office User" w:date="2023-04-27T17:59:00Z" w:initials="MOU">
    <w:p w14:paraId="3DB27FAA" w14:textId="08F26AF0" w:rsidR="00D27BBF" w:rsidRDefault="00D27BBF" w:rsidP="00D27BBF">
      <w:pPr>
        <w:pStyle w:val="CommentText"/>
      </w:pPr>
      <w:r>
        <w:rPr>
          <w:rStyle w:val="CommentReference"/>
        </w:rPr>
        <w:annotationRef/>
      </w:r>
      <w:r>
        <w:t>I don’t think this is a good use of the term. Often it just gets applied to the parent/nuncle level. Maybe say ‘Iroquois/Dravidian’. Or else ‘the pattern corresponding to the bifurcate/merging pattern’</w:t>
      </w:r>
    </w:p>
  </w:comment>
  <w:comment w:id="38" w:author="Microsoft Office User" w:date="2023-04-27T18:03:00Z" w:initials="MOU">
    <w:p w14:paraId="03D88330" w14:textId="77777777" w:rsidR="00D27BBF" w:rsidRDefault="00D27BBF" w:rsidP="00D27BBF">
      <w:pPr>
        <w:pStyle w:val="CommentText"/>
      </w:pPr>
      <w:r>
        <w:rPr>
          <w:rStyle w:val="CommentReference"/>
        </w:rPr>
        <w:annotationRef/>
      </w:r>
      <w:r>
        <w:t>So to me this suggests we should turn the problem into the question – is it possible that what is distinctive about Papuan languages is that they don’t apply the bifurcate/merging principle bilaterally. Can we interrogate a pattern like the ratio of    F=FB≠MB and/or M=MZ≠FZ (i.e. SOME bifurcate merging) to consistent bifurcate merging (F=FB≠MB &amp; M=MZ≠FZ). (We could call this ‘bifurcate merging consistency’). I’d investigate the parent/nuncle and cousin/sib levels separately, since as we (inclusive) showed in our kin vs kin paper these two generational levels are much less tightly integrated than they have been said to be</w:t>
      </w:r>
    </w:p>
  </w:comment>
  <w:comment w:id="39" w:author="Sam Passmore" w:date="2023-05-09T12:30:00Z" w:initials="SP">
    <w:p w14:paraId="242D8787" w14:textId="77777777" w:rsidR="00D27BBF" w:rsidRDefault="00D27BBF" w:rsidP="00D27BBF">
      <w:r>
        <w:rPr>
          <w:rStyle w:val="CommentReference"/>
        </w:rPr>
        <w:annotationRef/>
      </w:r>
      <w:r>
        <w:rPr>
          <w:color w:val="000000"/>
          <w:sz w:val="20"/>
          <w:szCs w:val="20"/>
        </w:rPr>
        <w:t xml:space="preserve">I added in the raw numbers for this, but I can’t think of what the ratio of these numbers would tell us. I use ratios earlier because of the different sample sizes. Do you mean to compare BM consistency within Papuan vs non-Papuan? </w:t>
      </w:r>
    </w:p>
  </w:comment>
  <w:comment w:id="40" w:author="Microsoft Office User" w:date="2023-04-27T18:09:00Z" w:initials="MOU">
    <w:p w14:paraId="01B51DA3" w14:textId="77777777" w:rsidR="00D27BBF" w:rsidRDefault="00D27BBF" w:rsidP="00D27BBF">
      <w:pPr>
        <w:pStyle w:val="CommentText"/>
      </w:pPr>
      <w:r>
        <w:rPr>
          <w:rStyle w:val="CommentReference"/>
        </w:rPr>
        <w:annotationRef/>
      </w:r>
      <w:r>
        <w:t>Here and in the next para, once again it’s written as if the first part of the paper doesn’t exist. We explain some of that rationale there, particularly (in the Nen/Komnzo section) on the rationale for different types of cousin being treated differently, so why not refer back to that (with a bit of summary here)</w:t>
      </w:r>
    </w:p>
  </w:comment>
  <w:comment w:id="41" w:author="Microsoft Office User" w:date="2023-05-09T17:34:00Z" w:initials="MOU">
    <w:p w14:paraId="1C3EB6A8" w14:textId="77777777" w:rsidR="00D27BBF" w:rsidRDefault="00D27BBF" w:rsidP="00D27BBF">
      <w:pPr>
        <w:pStyle w:val="CommentText"/>
      </w:pPr>
      <w:r>
        <w:rPr>
          <w:rStyle w:val="CommentReference"/>
        </w:rPr>
        <w:annotationRef/>
      </w:r>
      <w:r>
        <w:t>Tjhis is very interesting – is it possible to measure this somehow?</w:t>
      </w:r>
    </w:p>
  </w:comment>
  <w:comment w:id="42" w:author="Microsoft Office User" w:date="2023-04-27T18:15:00Z" w:initials="MOU">
    <w:p w14:paraId="2CF2069A" w14:textId="77777777" w:rsidR="00D27BBF" w:rsidRDefault="00D27BBF" w:rsidP="00D27BBF">
      <w:pPr>
        <w:pStyle w:val="CommentText"/>
      </w:pPr>
      <w:r>
        <w:rPr>
          <w:rStyle w:val="CommentReference"/>
        </w:rPr>
        <w:annotationRef/>
      </w:r>
      <w:r>
        <w:t>These are really interesting and helpful. It might actually make sense to move this earlier, under a section titled like ‘some typical features’ (to then be contrasted with a section entitled something like ‘Is Papuan kinship disproportionately diverse?’</w:t>
      </w:r>
    </w:p>
  </w:comment>
  <w:comment w:id="43" w:author="Microsoft Office User" w:date="2023-04-27T18:14:00Z" w:initials="MOU">
    <w:p w14:paraId="5BF41BEF" w14:textId="77777777" w:rsidR="00D27BBF" w:rsidRDefault="00D27BBF" w:rsidP="00D27BBF">
      <w:pPr>
        <w:pStyle w:val="CommentText"/>
      </w:pPr>
      <w:r>
        <w:rPr>
          <w:rStyle w:val="CommentReference"/>
        </w:rPr>
        <w:annotationRef/>
      </w:r>
      <w:r>
        <w:t>Possible to add indications of statistical significance?</w:t>
      </w:r>
    </w:p>
  </w:comment>
  <w:comment w:id="44" w:author="Microsoft Office User" w:date="2023-05-09T17:35:00Z" w:initials="MOU">
    <w:p w14:paraId="3EE07F6F" w14:textId="77777777" w:rsidR="00D27BBF" w:rsidRDefault="00D27BBF" w:rsidP="00D27BBF">
      <w:pPr>
        <w:pStyle w:val="CommentText"/>
      </w:pPr>
      <w:r>
        <w:rPr>
          <w:rStyle w:val="CommentReference"/>
        </w:rPr>
        <w:annotationRef/>
      </w:r>
      <w:r>
        <w:t>This and following sentences read oddly, as if the fact of TAP now being a TNG subclade hasn’t been fully assimilated into your argument. What about ‘mostly occurs in TNG languages, with a particularly high frequency in the TAP subclade’</w:t>
      </w:r>
    </w:p>
  </w:comment>
  <w:comment w:id="45" w:author="Sam Passmore" w:date="2023-05-19T12:20:00Z" w:initials="SP">
    <w:p w14:paraId="3FB3C922" w14:textId="77777777" w:rsidR="008062A6" w:rsidRDefault="008062A6" w:rsidP="00311F82">
      <w:r>
        <w:rPr>
          <w:rStyle w:val="CommentReference"/>
        </w:rPr>
        <w:annotationRef/>
      </w:r>
      <w:r>
        <w:rPr>
          <w:sz w:val="20"/>
          <w:szCs w:val="20"/>
        </w:rPr>
        <w:t xml:space="preserve">I am confused between your earlier comments and the clade table. Your comment said TAP should be treated as TNG, but I subsequently received that clade table where TAP isn’t prefixed with TNG and is generally treated as a seperate clade. But it seems like that is an error in the clade table, and we should treat TAP as TNG. </w:t>
      </w:r>
    </w:p>
  </w:comment>
  <w:comment w:id="46" w:author="Microsoft Office User" w:date="2023-04-27T18:23:00Z" w:initials="MOU">
    <w:p w14:paraId="45859679" w14:textId="11CE5E3C" w:rsidR="00D27BBF" w:rsidRDefault="00D27BBF" w:rsidP="00D27BBF">
      <w:pPr>
        <w:pStyle w:val="CommentText"/>
      </w:pPr>
      <w:r>
        <w:rPr>
          <w:rStyle w:val="CommentReference"/>
        </w:rPr>
        <w:annotationRef/>
      </w:r>
      <w:r>
        <w:t>And perhaps worth mentioning that this often goes together with ‘partial bifurcate merging’, i.e. Nen-style bifurcate merging on father’s side but matrilineal skewing for mother’s side</w:t>
      </w:r>
    </w:p>
  </w:comment>
  <w:comment w:id="47" w:author="Microsoft Office User" w:date="2023-04-27T18:16:00Z" w:initials="MOU">
    <w:p w14:paraId="62817F55" w14:textId="77777777" w:rsidR="00526FE5" w:rsidRDefault="00526FE5" w:rsidP="00526FE5">
      <w:pPr>
        <w:pStyle w:val="CommentText"/>
      </w:pPr>
      <w:r>
        <w:rPr>
          <w:rStyle w:val="CommentReference"/>
        </w:rPr>
        <w:annotationRef/>
      </w:r>
      <w:r>
        <w:t>I can’t put together, in my head, the contradiction between what these figures show and the relatively low levels of Papuan diversity you report on once the Manhattan measures come in. I can’t believe it’s just due to ‘total difference’ vs ‘partial difference’. Maybe it’d be useful to build in a couple more comparators, i.e. Austronesian languages and Indo-European languages (and Pama-Nyungan also, why not) alongside the global random sample</w:t>
      </w:r>
    </w:p>
  </w:comment>
  <w:comment w:id="48" w:author="Microsoft Office User" w:date="2023-05-09T16:58:00Z" w:initials="MOU">
    <w:p w14:paraId="1CFEBB85" w14:textId="77777777" w:rsidR="00526FE5" w:rsidRDefault="00526FE5" w:rsidP="00526FE5">
      <w:pPr>
        <w:pStyle w:val="CommentText"/>
      </w:pPr>
      <w:r>
        <w:rPr>
          <w:rStyle w:val="CommentReference"/>
        </w:rPr>
        <w:annotationRef/>
      </w:r>
      <w:r>
        <w:t>True, though Austronesian is even more extreme in each case. Indo-European is the diversity dwarf here, and Pama-Nyungan is mixed (less diverse for sibs and sibs/cousin; just over the first standard deviation for parents/nuncles)</w:t>
      </w:r>
    </w:p>
  </w:comment>
  <w:comment w:id="49" w:author="Sam Passmore" w:date="2023-05-18T14:00:00Z" w:initials="SP">
    <w:p w14:paraId="61F6CC57" w14:textId="77777777" w:rsidR="007A3037" w:rsidRDefault="007A3037" w:rsidP="00753F5D">
      <w:r>
        <w:rPr>
          <w:rStyle w:val="CommentReference"/>
        </w:rPr>
        <w:annotationRef/>
      </w:r>
      <w:r>
        <w:rPr>
          <w:color w:val="000000"/>
          <w:sz w:val="20"/>
          <w:szCs w:val="20"/>
        </w:rPr>
        <w:t xml:space="preserve">Austronesian shows _less_ diversity than Papuan on the ratio basis (as shown the paragraph below). </w:t>
      </w:r>
    </w:p>
  </w:comment>
  <w:comment w:id="50" w:author="Microsoft Office User" w:date="2023-04-27T18:40:00Z" w:initials="MOU">
    <w:p w14:paraId="736C9669" w14:textId="20FEBBCD" w:rsidR="00526FE5" w:rsidRDefault="00526FE5" w:rsidP="00526FE5">
      <w:pPr>
        <w:pStyle w:val="CommentText"/>
      </w:pPr>
      <w:r>
        <w:rPr>
          <w:rStyle w:val="CommentReference"/>
        </w:rPr>
        <w:annotationRef/>
      </w:r>
      <w:r>
        <w:t>This is very cool and striking</w:t>
      </w:r>
    </w:p>
  </w:comment>
  <w:comment w:id="51" w:author="Microsoft Office User" w:date="2023-05-09T17:14:00Z" w:initials="MOU">
    <w:p w14:paraId="27D323B8" w14:textId="77777777" w:rsidR="00526FE5" w:rsidRDefault="00526FE5" w:rsidP="00526FE5">
      <w:pPr>
        <w:pStyle w:val="CommentText"/>
      </w:pPr>
      <w:r>
        <w:rPr>
          <w:rStyle w:val="CommentReference"/>
        </w:rPr>
        <w:annotationRef/>
      </w:r>
      <w:r>
        <w:t>I don’t know if this is a valid mathematical procedure, but if we sum the ratios for the three types of kin (parent/nuncle, sib, and sib/cuz) then we get: IE 25.1, global 16.0, Austr 13.5, PN 8.6, Papuan 7.4, making Papuan the most diverse, right, a little bit in front of PN?</w:t>
      </w:r>
    </w:p>
  </w:comment>
  <w:comment w:id="52" w:author="Sam Passmore" w:date="2023-05-18T14:09:00Z" w:initials="SP">
    <w:p w14:paraId="46C5E294" w14:textId="77777777" w:rsidR="006C0692" w:rsidRDefault="006C0692" w:rsidP="00511647">
      <w:r>
        <w:rPr>
          <w:rStyle w:val="CommentReference"/>
        </w:rPr>
        <w:annotationRef/>
      </w:r>
      <w:r>
        <w:rPr>
          <w:color w:val="000000"/>
          <w:sz w:val="20"/>
          <w:szCs w:val="20"/>
        </w:rPr>
        <w:t xml:space="preserve">In general it is possible, but in this specific case, I think there are too many dependencies for this to have meaning (e.g. siblings and siblings and cousins overlap, languages the number of languages are counted twice, because many exist in each subset). </w:t>
      </w:r>
    </w:p>
  </w:comment>
  <w:comment w:id="53" w:author="Sam Passmore" w:date="2023-05-18T14:10:00Z" w:initials="SP">
    <w:p w14:paraId="60B038EE" w14:textId="77777777" w:rsidR="006C0692" w:rsidRDefault="006C0692" w:rsidP="00F17B2A">
      <w:r>
        <w:rPr>
          <w:rStyle w:val="CommentReference"/>
        </w:rPr>
        <w:annotationRef/>
      </w:r>
      <w:r>
        <w:rPr>
          <w:color w:val="000000"/>
          <w:sz w:val="20"/>
          <w:szCs w:val="20"/>
        </w:rPr>
        <w:t xml:space="preserve">An alternative might be to just do the same procedure but include all relatives (but we couldn’t follow that level of complexity through to the next analyses which is why I didn’t do it initially). </w:t>
      </w:r>
    </w:p>
  </w:comment>
  <w:comment w:id="54" w:author="Sam Passmore" w:date="2023-05-19T12:40:00Z" w:initials="SP">
    <w:p w14:paraId="0D31795A" w14:textId="77777777" w:rsidR="008062A6" w:rsidRDefault="008062A6" w:rsidP="00BC7775">
      <w:r>
        <w:rPr>
          <w:rStyle w:val="CommentReference"/>
        </w:rPr>
        <w:annotationRef/>
      </w:r>
      <w:r>
        <w:rPr>
          <w:color w:val="000000"/>
          <w:sz w:val="20"/>
          <w:szCs w:val="20"/>
        </w:rPr>
        <w:t>Change this to account for grey-scale</w:t>
      </w:r>
    </w:p>
  </w:comment>
  <w:comment w:id="55" w:author="Microsoft Office User" w:date="2023-05-09T17:24:00Z" w:initials="MOU">
    <w:p w14:paraId="216EFF20" w14:textId="7D6F46FB" w:rsidR="00526FE5" w:rsidRDefault="00526FE5" w:rsidP="00526FE5">
      <w:pPr>
        <w:pStyle w:val="CommentText"/>
      </w:pPr>
      <w:r>
        <w:rPr>
          <w:rStyle w:val="CommentReference"/>
        </w:rPr>
        <w:annotationRef/>
      </w:r>
      <w:r>
        <w:t>What do the grey dots show? The full set in Kinbank?</w:t>
      </w:r>
    </w:p>
  </w:comment>
  <w:comment w:id="56" w:author="Sam Passmore" w:date="2023-05-18T14:28:00Z" w:initials="SP">
    <w:p w14:paraId="369C98F9" w14:textId="77777777" w:rsidR="005E31B0" w:rsidRDefault="005E31B0" w:rsidP="00537E82">
      <w:r>
        <w:rPr>
          <w:rStyle w:val="CommentReference"/>
        </w:rPr>
        <w:annotationRef/>
      </w:r>
      <w:r>
        <w:rPr>
          <w:color w:val="000000"/>
          <w:sz w:val="20"/>
          <w:szCs w:val="20"/>
        </w:rPr>
        <w:t xml:space="preserve">Yes - the distribution and density of the full set. I expanded This part of the caption to make it clearer. </w:t>
      </w:r>
    </w:p>
  </w:comment>
  <w:comment w:id="57" w:author="Sam Passmore" w:date="2023-05-08T15:42:00Z" w:initials="SP">
    <w:p w14:paraId="3A3E3F2C" w14:textId="28488C2E" w:rsidR="00526FE5" w:rsidRDefault="00526FE5" w:rsidP="00526FE5">
      <w:r>
        <w:rPr>
          <w:rStyle w:val="CommentReference"/>
        </w:rPr>
        <w:annotationRef/>
      </w:r>
      <w:r>
        <w:rPr>
          <w:color w:val="000000"/>
          <w:sz w:val="20"/>
          <w:szCs w:val="20"/>
        </w:rPr>
        <w:t xml:space="preserve">I think this could be feasibly written as 74% which might be easier to interpret. Will work with proportions for now, but feedback is appreciated. </w:t>
      </w:r>
    </w:p>
  </w:comment>
  <w:comment w:id="58" w:author="Microsoft Office User" w:date="2023-05-09T17:27:00Z" w:initials="MOU">
    <w:p w14:paraId="05E902DE" w14:textId="77777777" w:rsidR="00526FE5" w:rsidRDefault="00526FE5" w:rsidP="00526FE5">
      <w:pPr>
        <w:pStyle w:val="CommentText"/>
      </w:pPr>
      <w:r>
        <w:rPr>
          <w:rStyle w:val="CommentReference"/>
        </w:rPr>
        <w:annotationRef/>
      </w:r>
      <w:r>
        <w:t>‘groupings’ sidesteps the category problem that Papuan is not a family</w:t>
      </w:r>
    </w:p>
  </w:comment>
  <w:comment w:id="59" w:author="Sam Passmore" w:date="2023-05-18T14:51:00Z" w:initials="SP">
    <w:p w14:paraId="21D0BB93" w14:textId="77777777" w:rsidR="00D8374A" w:rsidRDefault="00D8374A" w:rsidP="00601B8C">
      <w:r>
        <w:rPr>
          <w:rStyle w:val="CommentReference"/>
        </w:rPr>
        <w:annotationRef/>
      </w:r>
      <w:r>
        <w:rPr>
          <w:color w:val="000000"/>
          <w:sz w:val="20"/>
          <w:szCs w:val="20"/>
        </w:rPr>
        <w:t xml:space="preserve">Will try stick to this. </w:t>
      </w:r>
    </w:p>
  </w:comment>
  <w:comment w:id="60" w:author="Microsoft Office User" w:date="2023-05-09T17:28:00Z" w:initials="MOU">
    <w:p w14:paraId="571FC4C8" w14:textId="4B99BE47" w:rsidR="00526FE5" w:rsidRDefault="00526FE5" w:rsidP="00526FE5">
      <w:pPr>
        <w:pStyle w:val="CommentText"/>
      </w:pPr>
      <w:r>
        <w:rPr>
          <w:rStyle w:val="CommentReference"/>
        </w:rPr>
        <w:annotationRef/>
      </w:r>
      <w:r>
        <w:t>Conclusions, or findings? I’m having difficulty getting my head around the fact we get both.</w:t>
      </w:r>
    </w:p>
  </w:comment>
  <w:comment w:id="61" w:author="Microsoft Office User" w:date="2023-05-09T17:29:00Z" w:initials="MOU">
    <w:p w14:paraId="78CD1297" w14:textId="77777777" w:rsidR="00526FE5" w:rsidRDefault="00526FE5" w:rsidP="00526FE5">
      <w:pPr>
        <w:pStyle w:val="CommentText"/>
      </w:pPr>
      <w:r>
        <w:rPr>
          <w:rStyle w:val="CommentReference"/>
        </w:rPr>
        <w:annotationRef/>
      </w:r>
      <w:r>
        <w:t>Ah, I understand. Is there some way of relativising the MDS projections in the figure so they are adjusted for sample size?</w:t>
      </w:r>
    </w:p>
  </w:comment>
  <w:comment w:id="62" w:author="Sam Passmore" w:date="2023-05-18T14:56:00Z" w:initials="SP">
    <w:p w14:paraId="5E54880F" w14:textId="77777777" w:rsidR="00D8374A" w:rsidRDefault="00D8374A" w:rsidP="002677D5">
      <w:r>
        <w:rPr>
          <w:rStyle w:val="CommentReference"/>
        </w:rPr>
        <w:annotationRef/>
      </w:r>
      <w:r>
        <w:rPr>
          <w:color w:val="000000"/>
          <w:sz w:val="20"/>
          <w:szCs w:val="20"/>
        </w:rPr>
        <w:t xml:space="preserve">It’s less about accounting for differences in sample size, and more about what more samples might bring. I tried to make this clearer.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366E1B" w15:done="0"/>
  <w15:commentEx w15:paraId="00F52C5F" w15:done="0"/>
  <w15:commentEx w15:paraId="5FFCBF74" w15:paraIdParent="00F52C5F" w15:done="0"/>
  <w15:commentEx w15:paraId="5FDC5C45" w15:done="0"/>
  <w15:commentEx w15:paraId="1F228678" w15:done="0"/>
  <w15:commentEx w15:paraId="574D3B8B" w15:done="0"/>
  <w15:commentEx w15:paraId="66ED71AD" w15:done="0"/>
  <w15:commentEx w15:paraId="44CA7419" w15:done="0"/>
  <w15:commentEx w15:paraId="4BB6F353" w15:paraIdParent="44CA7419" w15:done="0"/>
  <w15:commentEx w15:paraId="72ECE330" w15:done="0"/>
  <w15:commentEx w15:paraId="247C0DB0" w15:done="0"/>
  <w15:commentEx w15:paraId="6CF3B70A" w15:done="0"/>
  <w15:commentEx w15:paraId="0D08CB94" w15:done="0"/>
  <w15:commentEx w15:paraId="6B6DA188" w15:done="0"/>
  <w15:commentEx w15:paraId="6402CA50" w15:done="0"/>
  <w15:commentEx w15:paraId="122580A6" w15:done="0"/>
  <w15:commentEx w15:paraId="221C4C33" w15:done="0"/>
  <w15:commentEx w15:paraId="66F505CD" w15:done="0"/>
  <w15:commentEx w15:paraId="6C1B083C" w15:done="0"/>
  <w15:commentEx w15:paraId="6E06F722" w15:paraIdParent="6C1B083C" w15:done="0"/>
  <w15:commentEx w15:paraId="5CC2A9E0" w15:done="0"/>
  <w15:commentEx w15:paraId="3844A77C" w15:done="0"/>
  <w15:commentEx w15:paraId="43C51EDF" w15:done="0"/>
  <w15:commentEx w15:paraId="7BB17ACE" w15:done="0"/>
  <w15:commentEx w15:paraId="4B8448F9" w15:done="0"/>
  <w15:commentEx w15:paraId="755D4987" w15:done="0"/>
  <w15:commentEx w15:paraId="3592B525" w15:done="0"/>
  <w15:commentEx w15:paraId="207023ED" w15:done="1"/>
  <w15:commentEx w15:paraId="411F5DBC" w15:done="0"/>
  <w15:commentEx w15:paraId="3DB27FAA" w15:done="1"/>
  <w15:commentEx w15:paraId="03D88330" w15:done="0"/>
  <w15:commentEx w15:paraId="242D8787" w15:paraIdParent="03D88330" w15:done="0"/>
  <w15:commentEx w15:paraId="01B51DA3" w15:done="1"/>
  <w15:commentEx w15:paraId="1C3EB6A8" w15:done="0"/>
  <w15:commentEx w15:paraId="2CF2069A" w15:done="1"/>
  <w15:commentEx w15:paraId="5BF41BEF" w15:done="0"/>
  <w15:commentEx w15:paraId="3EE07F6F" w15:done="0"/>
  <w15:commentEx w15:paraId="3FB3C922" w15:paraIdParent="3EE07F6F" w15:done="0"/>
  <w15:commentEx w15:paraId="45859679" w15:done="1"/>
  <w15:commentEx w15:paraId="62817F55" w15:done="0"/>
  <w15:commentEx w15:paraId="1CFEBB85" w15:done="0"/>
  <w15:commentEx w15:paraId="61F6CC57" w15:paraIdParent="1CFEBB85" w15:done="0"/>
  <w15:commentEx w15:paraId="736C9669" w15:done="0"/>
  <w15:commentEx w15:paraId="27D323B8" w15:done="0"/>
  <w15:commentEx w15:paraId="46C5E294" w15:paraIdParent="27D323B8" w15:done="0"/>
  <w15:commentEx w15:paraId="60B038EE" w15:paraIdParent="27D323B8" w15:done="0"/>
  <w15:commentEx w15:paraId="0D31795A" w15:done="0"/>
  <w15:commentEx w15:paraId="216EFF20" w15:done="0"/>
  <w15:commentEx w15:paraId="369C98F9" w15:paraIdParent="216EFF20" w15:done="0"/>
  <w15:commentEx w15:paraId="3A3E3F2C" w15:done="0"/>
  <w15:commentEx w15:paraId="05E902DE" w15:done="0"/>
  <w15:commentEx w15:paraId="21D0BB93" w15:paraIdParent="05E902DE" w15:done="0"/>
  <w15:commentEx w15:paraId="571FC4C8" w15:done="0"/>
  <w15:commentEx w15:paraId="78CD1297" w15:done="0"/>
  <w15:commentEx w15:paraId="5E54880F" w15:paraIdParent="78CD12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1D552" w16cex:dateUtc="2023-05-19T01:00:00Z"/>
  <w16cex:commentExtensible w16cex:durableId="2811D701" w16cex:dateUtc="2023-05-19T01:07:00Z"/>
  <w16cex:commentExtensible w16cex:durableId="2811D7B2" w16cex:dateUtc="2023-05-19T01:10:00Z"/>
  <w16cex:commentExtensible w16cex:durableId="2811D8B6" w16cex:dateUtc="2023-05-19T01:15:00Z"/>
  <w16cex:commentExtensible w16cex:durableId="2811DA53" w16cex:dateUtc="2023-05-19T01:21:00Z"/>
  <w16cex:commentExtensible w16cex:durableId="2811DCA1" w16cex:dateUtc="2023-05-19T01:31:00Z"/>
  <w16cex:commentExtensible w16cex:durableId="2811DD1B" w16cex:dateUtc="2023-05-19T01:33:00Z"/>
  <w16cex:commentExtensible w16cex:durableId="2811DF32" w16cex:dateUtc="2023-05-19T01:42:00Z"/>
  <w16cex:commentExtensible w16cex:durableId="2811DF40" w16cex:dateUtc="2023-05-19T01:42:00Z"/>
  <w16cex:commentExtensible w16cex:durableId="2811DE9F" w16cex:dateUtc="2023-05-19T01:40:00Z"/>
  <w16cex:commentExtensible w16cex:durableId="2811E096" w16cex:dateUtc="2023-05-19T01:48:00Z"/>
  <w16cex:commentExtensible w16cex:durableId="2811E136" w16cex:dateUtc="2023-05-19T01:51:00Z"/>
  <w16cex:commentExtensible w16cex:durableId="2811E192" w16cex:dateUtc="2023-05-19T01:52:00Z"/>
  <w16cex:commentExtensible w16cex:durableId="2811E1D1" w16cex:dateUtc="2023-05-19T01:53:00Z"/>
  <w16cex:commentExtensible w16cex:durableId="2811E231" w16cex:dateUtc="2023-05-19T01:55:00Z"/>
  <w16cex:commentExtensible w16cex:durableId="2510A4BD" w16cex:dateUtc="2021-10-12T13:20:00Z"/>
  <w16cex:commentExtensible w16cex:durableId="2811E2C6" w16cex:dateUtc="2023-05-19T01:57:00Z"/>
  <w16cex:commentExtensible w16cex:durableId="2811E31D" w16cex:dateUtc="2023-05-19T01:59:00Z"/>
  <w16cex:commentExtensible w16cex:durableId="2811E37A" w16cex:dateUtc="2023-05-19T02:00:00Z"/>
  <w16cex:commentExtensible w16cex:durableId="2811E391" w16cex:dateUtc="2023-05-19T02:01:00Z"/>
  <w16cex:commentExtensible w16cex:durableId="2811E3D7" w16cex:dateUtc="2023-05-19T02:02:00Z"/>
  <w16cex:commentExtensible w16cex:durableId="2811E42F" w16cex:dateUtc="2023-05-19T02:03:00Z"/>
  <w16cex:commentExtensible w16cex:durableId="2510AB94" w16cex:dateUtc="2021-10-12T13:49:00Z"/>
  <w16cex:commentExtensible w16cex:durableId="2811E47B" w16cex:dateUtc="2023-05-19T02:05:00Z"/>
  <w16cex:commentExtensible w16cex:durableId="2811E4E7" w16cex:dateUtc="2023-05-19T02:07:00Z"/>
  <w16cex:commentExtensible w16cex:durableId="2811E529" w16cex:dateUtc="2023-05-19T02:08:00Z"/>
  <w16cex:commentExtensible w16cex:durableId="2811E64E" w16cex:dateUtc="2023-05-19T02:13:00Z"/>
  <w16cex:commentExtensible w16cex:durableId="27F534BF" w16cex:dateUtc="2023-04-27T15:51:00Z"/>
  <w16cex:commentExtensible w16cex:durableId="2811E6A6" w16cex:dateUtc="2023-05-19T02:14:00Z"/>
  <w16cex:commentExtensible w16cex:durableId="27F53695" w16cex:dateUtc="2023-04-27T15:59:00Z"/>
  <w16cex:commentExtensible w16cex:durableId="27F53789" w16cex:dateUtc="2023-04-27T16:03:00Z"/>
  <w16cex:commentExtensible w16cex:durableId="2804BB72" w16cex:dateUtc="2023-05-09T02:30:00Z"/>
  <w16cex:commentExtensible w16cex:durableId="27F538E7" w16cex:dateUtc="2023-04-27T16:09:00Z"/>
  <w16cex:commentExtensible w16cex:durableId="28050289" w16cex:dateUtc="2023-05-09T15:34:00Z"/>
  <w16cex:commentExtensible w16cex:durableId="27F53A24" w16cex:dateUtc="2023-04-27T16:15:00Z"/>
  <w16cex:commentExtensible w16cex:durableId="27F539FC" w16cex:dateUtc="2023-04-27T16:14:00Z"/>
  <w16cex:commentExtensible w16cex:durableId="280502CA" w16cex:dateUtc="2023-05-09T15:35:00Z"/>
  <w16cex:commentExtensible w16cex:durableId="2811E80B" w16cex:dateUtc="2023-05-19T02:20:00Z"/>
  <w16cex:commentExtensible w16cex:durableId="27F53C05" w16cex:dateUtc="2023-04-27T16:23:00Z"/>
  <w16cex:commentExtensible w16cex:durableId="27F53A94" w16cex:dateUtc="2023-04-27T16:16:00Z"/>
  <w16cex:commentExtensible w16cex:durableId="2804FA51" w16cex:dateUtc="2023-05-09T14:58:00Z"/>
  <w16cex:commentExtensible w16cex:durableId="2810ADF8" w16cex:dateUtc="2023-05-18T04:00:00Z"/>
  <w16cex:commentExtensible w16cex:durableId="27F54002" w16cex:dateUtc="2023-04-27T16:40:00Z"/>
  <w16cex:commentExtensible w16cex:durableId="2804FDD8" w16cex:dateUtc="2023-05-09T15:14:00Z"/>
  <w16cex:commentExtensible w16cex:durableId="2810AFFE" w16cex:dateUtc="2023-05-18T04:09:00Z"/>
  <w16cex:commentExtensible w16cex:durableId="2810B03A" w16cex:dateUtc="2023-05-18T04:10:00Z"/>
  <w16cex:commentExtensible w16cex:durableId="2811ECC8" w16cex:dateUtc="2023-05-19T02:40:00Z"/>
  <w16cex:commentExtensible w16cex:durableId="2805004E" w16cex:dateUtc="2023-05-09T15:24:00Z"/>
  <w16cex:commentExtensible w16cex:durableId="2810B4A9" w16cex:dateUtc="2023-05-18T04:28:00Z"/>
  <w16cex:commentExtensible w16cex:durableId="280396DE" w16cex:dateUtc="2023-05-08T05:42:00Z"/>
  <w16cex:commentExtensible w16cex:durableId="2805011E" w16cex:dateUtc="2023-05-09T15:27:00Z"/>
  <w16cex:commentExtensible w16cex:durableId="2810B9FB" w16cex:dateUtc="2023-05-18T04:51:00Z"/>
  <w16cex:commentExtensible w16cex:durableId="28050158" w16cex:dateUtc="2023-05-09T15:28:00Z"/>
  <w16cex:commentExtensible w16cex:durableId="28050193" w16cex:dateUtc="2023-05-09T15:29:00Z"/>
  <w16cex:commentExtensible w16cex:durableId="2810BB1B" w16cex:dateUtc="2023-05-18T0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366E1B" w16cid:durableId="2811D552"/>
  <w16cid:commentId w16cid:paraId="00F52C5F" w16cid:durableId="2811D701"/>
  <w16cid:commentId w16cid:paraId="5FFCBF74" w16cid:durableId="2811D7B2"/>
  <w16cid:commentId w16cid:paraId="5FDC5C45" w16cid:durableId="2811D8B6"/>
  <w16cid:commentId w16cid:paraId="1F228678" w16cid:durableId="2811DA53"/>
  <w16cid:commentId w16cid:paraId="574D3B8B" w16cid:durableId="2811DCA1"/>
  <w16cid:commentId w16cid:paraId="66ED71AD" w16cid:durableId="2811DD1B"/>
  <w16cid:commentId w16cid:paraId="44CA7419" w16cid:durableId="2811DF32"/>
  <w16cid:commentId w16cid:paraId="4BB6F353" w16cid:durableId="2811DF40"/>
  <w16cid:commentId w16cid:paraId="72ECE330" w16cid:durableId="2811DE9F"/>
  <w16cid:commentId w16cid:paraId="247C0DB0" w16cid:durableId="2811E096"/>
  <w16cid:commentId w16cid:paraId="6CF3B70A" w16cid:durableId="2811E136"/>
  <w16cid:commentId w16cid:paraId="0D08CB94" w16cid:durableId="2811E192"/>
  <w16cid:commentId w16cid:paraId="6B6DA188" w16cid:durableId="2811E1D1"/>
  <w16cid:commentId w16cid:paraId="6402CA50" w16cid:durableId="2811E231"/>
  <w16cid:commentId w16cid:paraId="122580A6" w16cid:durableId="2510A4BD"/>
  <w16cid:commentId w16cid:paraId="221C4C33" w16cid:durableId="2811E2C6"/>
  <w16cid:commentId w16cid:paraId="66F505CD" w16cid:durableId="2811E31D"/>
  <w16cid:commentId w16cid:paraId="6C1B083C" w16cid:durableId="2811E37A"/>
  <w16cid:commentId w16cid:paraId="6E06F722" w16cid:durableId="2811E391"/>
  <w16cid:commentId w16cid:paraId="5CC2A9E0" w16cid:durableId="2811E3D7"/>
  <w16cid:commentId w16cid:paraId="3844A77C" w16cid:durableId="2811E42F"/>
  <w16cid:commentId w16cid:paraId="43C51EDF" w16cid:durableId="2510AB94"/>
  <w16cid:commentId w16cid:paraId="7BB17ACE" w16cid:durableId="2811E47B"/>
  <w16cid:commentId w16cid:paraId="4B8448F9" w16cid:durableId="2811E4E7"/>
  <w16cid:commentId w16cid:paraId="755D4987" w16cid:durableId="2811E529"/>
  <w16cid:commentId w16cid:paraId="3592B525" w16cid:durableId="2811E64E"/>
  <w16cid:commentId w16cid:paraId="207023ED" w16cid:durableId="27F534BF"/>
  <w16cid:commentId w16cid:paraId="411F5DBC" w16cid:durableId="2811E6A6"/>
  <w16cid:commentId w16cid:paraId="3DB27FAA" w16cid:durableId="27F53695"/>
  <w16cid:commentId w16cid:paraId="03D88330" w16cid:durableId="27F53789"/>
  <w16cid:commentId w16cid:paraId="242D8787" w16cid:durableId="2804BB72"/>
  <w16cid:commentId w16cid:paraId="01B51DA3" w16cid:durableId="27F538E7"/>
  <w16cid:commentId w16cid:paraId="1C3EB6A8" w16cid:durableId="28050289"/>
  <w16cid:commentId w16cid:paraId="2CF2069A" w16cid:durableId="27F53A24"/>
  <w16cid:commentId w16cid:paraId="5BF41BEF" w16cid:durableId="27F539FC"/>
  <w16cid:commentId w16cid:paraId="3EE07F6F" w16cid:durableId="280502CA"/>
  <w16cid:commentId w16cid:paraId="3FB3C922" w16cid:durableId="2811E80B"/>
  <w16cid:commentId w16cid:paraId="45859679" w16cid:durableId="27F53C05"/>
  <w16cid:commentId w16cid:paraId="62817F55" w16cid:durableId="27F53A94"/>
  <w16cid:commentId w16cid:paraId="1CFEBB85" w16cid:durableId="2804FA51"/>
  <w16cid:commentId w16cid:paraId="61F6CC57" w16cid:durableId="2810ADF8"/>
  <w16cid:commentId w16cid:paraId="736C9669" w16cid:durableId="27F54002"/>
  <w16cid:commentId w16cid:paraId="27D323B8" w16cid:durableId="2804FDD8"/>
  <w16cid:commentId w16cid:paraId="46C5E294" w16cid:durableId="2810AFFE"/>
  <w16cid:commentId w16cid:paraId="60B038EE" w16cid:durableId="2810B03A"/>
  <w16cid:commentId w16cid:paraId="0D31795A" w16cid:durableId="2811ECC8"/>
  <w16cid:commentId w16cid:paraId="216EFF20" w16cid:durableId="2805004E"/>
  <w16cid:commentId w16cid:paraId="369C98F9" w16cid:durableId="2810B4A9"/>
  <w16cid:commentId w16cid:paraId="3A3E3F2C" w16cid:durableId="280396DE"/>
  <w16cid:commentId w16cid:paraId="05E902DE" w16cid:durableId="2805011E"/>
  <w16cid:commentId w16cid:paraId="21D0BB93" w16cid:durableId="2810B9FB"/>
  <w16cid:commentId w16cid:paraId="571FC4C8" w16cid:durableId="28050158"/>
  <w16cid:commentId w16cid:paraId="78CD1297" w16cid:durableId="28050193"/>
  <w16cid:commentId w16cid:paraId="5E54880F" w16cid:durableId="2810BB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44E2" w14:textId="77777777" w:rsidR="000D185D" w:rsidRDefault="000D185D" w:rsidP="00526FE5">
      <w:r>
        <w:separator/>
      </w:r>
    </w:p>
  </w:endnote>
  <w:endnote w:type="continuationSeparator" w:id="0">
    <w:p w14:paraId="27929F8E" w14:textId="77777777" w:rsidR="000D185D" w:rsidRDefault="000D185D" w:rsidP="0052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D295" w14:textId="77777777" w:rsidR="000D185D" w:rsidRDefault="000D185D" w:rsidP="00526FE5">
      <w:r>
        <w:separator/>
      </w:r>
    </w:p>
  </w:footnote>
  <w:footnote w:type="continuationSeparator" w:id="0">
    <w:p w14:paraId="62516BA4" w14:textId="77777777" w:rsidR="000D185D" w:rsidRDefault="000D185D" w:rsidP="00526FE5">
      <w:r>
        <w:continuationSeparator/>
      </w:r>
    </w:p>
  </w:footnote>
  <w:footnote w:id="1">
    <w:p w14:paraId="7C3E1E2F" w14:textId="77777777" w:rsidR="00526FE5" w:rsidRPr="00B234E4" w:rsidRDefault="00526FE5" w:rsidP="00526FE5">
      <w:pPr>
        <w:pStyle w:val="FootnoteText"/>
      </w:pPr>
      <w:r>
        <w:rPr>
          <w:rStyle w:val="FootnoteReference"/>
        </w:rPr>
        <w:footnoteRef/>
      </w:r>
      <w:r>
        <w:t xml:space="preserve"> </w:t>
      </w:r>
      <w:r>
        <w:rPr>
          <w:rFonts w:ascii="Times New Roman" w:hAnsi="Times New Roman" w:cs="Times New Roman"/>
          <w:lang w:val="en-AU"/>
        </w:rPr>
        <w:t xml:space="preserve">In </w:t>
      </w:r>
      <w:proofErr w:type="gramStart"/>
      <w:r>
        <w:rPr>
          <w:rFonts w:ascii="Times New Roman" w:hAnsi="Times New Roman" w:cs="Times New Roman"/>
          <w:lang w:val="en-AU"/>
        </w:rPr>
        <w:t>general</w:t>
      </w:r>
      <w:proofErr w:type="gramEnd"/>
      <w:r>
        <w:rPr>
          <w:rFonts w:ascii="Times New Roman" w:hAnsi="Times New Roman" w:cs="Times New Roman"/>
          <w:lang w:val="en-AU"/>
        </w:rPr>
        <w:t xml:space="preserve"> we use the absolute binary criterion below, because of its simplicity, but it obviously has drawbacks since it would treat Spanish </w:t>
      </w:r>
      <w:proofErr w:type="spellStart"/>
      <w:r w:rsidRPr="00B234E4">
        <w:rPr>
          <w:rFonts w:ascii="Times New Roman" w:hAnsi="Times New Roman" w:cs="Times New Roman"/>
          <w:i/>
          <w:iCs/>
          <w:lang w:val="en-AU"/>
        </w:rPr>
        <w:t>hermano</w:t>
      </w:r>
      <w:proofErr w:type="spellEnd"/>
      <w:r>
        <w:rPr>
          <w:rFonts w:ascii="Times New Roman" w:hAnsi="Times New Roman" w:cs="Times New Roman"/>
          <w:lang w:val="en-AU"/>
        </w:rPr>
        <w:t xml:space="preserve"> ‘brother’ as no closer to</w:t>
      </w:r>
      <w:r w:rsidRPr="00B234E4">
        <w:rPr>
          <w:rFonts w:ascii="Times New Roman" w:hAnsi="Times New Roman" w:cs="Times New Roman"/>
          <w:i/>
          <w:iCs/>
          <w:lang w:val="en-AU"/>
        </w:rPr>
        <w:t xml:space="preserve"> </w:t>
      </w:r>
      <w:proofErr w:type="spellStart"/>
      <w:r w:rsidRPr="00B234E4">
        <w:rPr>
          <w:rFonts w:ascii="Times New Roman" w:hAnsi="Times New Roman" w:cs="Times New Roman"/>
          <w:i/>
          <w:iCs/>
          <w:lang w:val="en-AU"/>
        </w:rPr>
        <w:t>hermana</w:t>
      </w:r>
      <w:proofErr w:type="spellEnd"/>
      <w:r w:rsidRPr="00B234E4">
        <w:rPr>
          <w:rFonts w:ascii="Times New Roman" w:hAnsi="Times New Roman" w:cs="Times New Roman"/>
          <w:i/>
          <w:iCs/>
          <w:lang w:val="en-AU"/>
        </w:rPr>
        <w:t xml:space="preserve"> </w:t>
      </w:r>
      <w:r>
        <w:rPr>
          <w:rFonts w:ascii="Times New Roman" w:hAnsi="Times New Roman" w:cs="Times New Roman"/>
          <w:lang w:val="en-AU"/>
        </w:rPr>
        <w:t xml:space="preserve">‘sister’ than it is to </w:t>
      </w:r>
      <w:r w:rsidRPr="00B234E4">
        <w:rPr>
          <w:rFonts w:ascii="Times New Roman" w:hAnsi="Times New Roman" w:cs="Times New Roman"/>
          <w:i/>
          <w:iCs/>
          <w:lang w:val="en-AU"/>
        </w:rPr>
        <w:t>primo</w:t>
      </w:r>
      <w:r>
        <w:rPr>
          <w:rFonts w:ascii="Times New Roman" w:hAnsi="Times New Roman" w:cs="Times New Roman"/>
          <w:lang w:val="en-AU"/>
        </w:rPr>
        <w:t xml:space="preserve"> ‘male cousin’, whereas a gradient scale such as a </w:t>
      </w:r>
      <w:proofErr w:type="spellStart"/>
      <w:r>
        <w:rPr>
          <w:rFonts w:ascii="Times New Roman" w:hAnsi="Times New Roman" w:cs="Times New Roman"/>
          <w:lang w:val="en-AU"/>
        </w:rPr>
        <w:t>Levinshtein</w:t>
      </w:r>
      <w:proofErr w:type="spellEnd"/>
      <w:r>
        <w:rPr>
          <w:rFonts w:ascii="Times New Roman" w:hAnsi="Times New Roman" w:cs="Times New Roman"/>
          <w:lang w:val="en-AU"/>
        </w:rPr>
        <w:t xml:space="preserve"> distance might assign a value of 0.83 syncretism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w:t>
      </w:r>
      <w:proofErr w:type="spellStart"/>
      <w:r w:rsidRPr="00F71A63">
        <w:rPr>
          <w:rFonts w:ascii="Times New Roman" w:hAnsi="Times New Roman" w:cs="Times New Roman"/>
          <w:i/>
          <w:iCs/>
          <w:lang w:val="en-AU"/>
        </w:rPr>
        <w:t>hermana</w:t>
      </w:r>
      <w:proofErr w:type="spellEnd"/>
      <w:r>
        <w:rPr>
          <w:rFonts w:ascii="Times New Roman" w:hAnsi="Times New Roman" w:cs="Times New Roman"/>
          <w:lang w:val="en-AU"/>
        </w:rPr>
        <w:t xml:space="preserve"> but of only 0.17 to </w:t>
      </w:r>
      <w:proofErr w:type="spellStart"/>
      <w:r w:rsidRPr="00F71A63">
        <w:rPr>
          <w:rFonts w:ascii="Times New Roman" w:hAnsi="Times New Roman" w:cs="Times New Roman"/>
          <w:i/>
          <w:iCs/>
          <w:lang w:val="en-AU"/>
        </w:rPr>
        <w:t>hermano</w:t>
      </w:r>
      <w:proofErr w:type="spellEnd"/>
      <w:r w:rsidRPr="00F71A63">
        <w:rPr>
          <w:rFonts w:ascii="Times New Roman" w:hAnsi="Times New Roman" w:cs="Times New Roman"/>
          <w:i/>
          <w:iCs/>
          <w:lang w:val="en-AU"/>
        </w:rPr>
        <w:t>/primo</w:t>
      </w:r>
      <w:r>
        <w:rPr>
          <w:rFonts w:ascii="Times New Roman" w:hAnsi="Times New Roman" w:cs="Times New Roman"/>
          <w:lang w:val="en-AU"/>
        </w:rPr>
        <w:t xml:space="preserve">.  </w:t>
      </w:r>
      <w:proofErr w:type="spellStart"/>
      <w:r>
        <w:rPr>
          <w:rFonts w:ascii="Times New Roman" w:hAnsi="Times New Roman" w:cs="Times New Roman"/>
        </w:rPr>
        <w:t>Levinshtein</w:t>
      </w:r>
      <w:proofErr w:type="spellEnd"/>
      <w:r>
        <w:rPr>
          <w:rFonts w:ascii="Times New Roman" w:hAnsi="Times New Roman" w:cs="Times New Roman"/>
        </w:rPr>
        <w:t xml:space="preserve"> distances are calculated by seeing how many symbol substitutions, as a proportion of the average length between the two words, are needed to convert one to the other. In the </w:t>
      </w:r>
      <w:proofErr w:type="spellStart"/>
      <w:r w:rsidRPr="00F71A63">
        <w:rPr>
          <w:rFonts w:ascii="Times New Roman" w:hAnsi="Times New Roman" w:cs="Times New Roman"/>
          <w:i/>
          <w:iCs/>
        </w:rPr>
        <w:t>hermano</w:t>
      </w:r>
      <w:proofErr w:type="spellEnd"/>
      <w:r w:rsidRPr="00F71A63">
        <w:rPr>
          <w:rFonts w:ascii="Times New Roman" w:hAnsi="Times New Roman" w:cs="Times New Roman"/>
          <w:i/>
          <w:iCs/>
        </w:rPr>
        <w:t>/</w:t>
      </w:r>
      <w:proofErr w:type="spellStart"/>
      <w:r w:rsidRPr="00F71A63">
        <w:rPr>
          <w:rFonts w:ascii="Times New Roman" w:hAnsi="Times New Roman" w:cs="Times New Roman"/>
          <w:i/>
          <w:iCs/>
        </w:rPr>
        <w:t>hermana</w:t>
      </w:r>
      <w:proofErr w:type="spellEnd"/>
      <w:r>
        <w:rPr>
          <w:rFonts w:ascii="Times New Roman" w:hAnsi="Times New Roman" w:cs="Times New Roman"/>
        </w:rPr>
        <w:t xml:space="preserve"> example the</w:t>
      </w:r>
      <w:r w:rsidRPr="00B234E4">
        <w:rPr>
          <w:rFonts w:ascii="Times New Roman" w:hAnsi="Times New Roman" w:cs="Times New Roman"/>
          <w:i/>
          <w:iCs/>
        </w:rPr>
        <w:t xml:space="preserve"> h</w:t>
      </w:r>
      <w:r>
        <w:rPr>
          <w:rFonts w:ascii="Times New Roman" w:hAnsi="Times New Roman" w:cs="Times New Roman"/>
        </w:rPr>
        <w:t xml:space="preserve"> is ignored since it is not pronounced in modern Spanish.</w:t>
      </w:r>
    </w:p>
  </w:footnote>
  <w:footnote w:id="2">
    <w:p w14:paraId="7618F4B8" w14:textId="77777777" w:rsidR="00526FE5" w:rsidRPr="00B82650" w:rsidRDefault="00526FE5" w:rsidP="00526FE5">
      <w:pPr>
        <w:pStyle w:val="FootnoteText"/>
      </w:pPr>
      <w:r>
        <w:rPr>
          <w:rStyle w:val="FootnoteReference"/>
        </w:rPr>
        <w:footnoteRef/>
      </w:r>
      <w:r>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the same sex, </w:t>
      </w:r>
      <w:proofErr w:type="gramStart"/>
      <w:r w:rsidRPr="003E1108">
        <w:rPr>
          <w:rFonts w:ascii="Times New Roman" w:hAnsi="Times New Roman" w:cs="Times New Roman"/>
          <w:lang w:val="en-AU"/>
        </w:rPr>
        <w:t>e.g.</w:t>
      </w:r>
      <w:proofErr w:type="gramEnd"/>
      <w:r w:rsidRPr="003E1108">
        <w:rPr>
          <w:rFonts w:ascii="Times New Roman" w:hAnsi="Times New Roman" w:cs="Times New Roman"/>
          <w:lang w:val="en-AU"/>
        </w:rPr>
        <w:t xml:space="preserve"> a parallel uncle is FB and FBS is an example of a parallel cousin.</w:t>
      </w:r>
    </w:p>
  </w:footnote>
  <w:footnote w:id="3">
    <w:p w14:paraId="36713C97" w14:textId="77777777" w:rsidR="00526FE5" w:rsidRPr="000A26CB" w:rsidRDefault="00526FE5" w:rsidP="00526FE5">
      <w:pPr>
        <w:pStyle w:val="FootnoteText"/>
        <w:rPr>
          <w:rFonts w:ascii="Times New Roman" w:hAnsi="Times New Roman" w:cs="Times New Roman"/>
        </w:rPr>
      </w:pPr>
      <w:r w:rsidRPr="000A26CB">
        <w:rPr>
          <w:rStyle w:val="FootnoteReference"/>
          <w:rFonts w:ascii="Times New Roman" w:hAnsi="Times New Roman" w:cs="Times New Roman"/>
        </w:rPr>
        <w:footnoteRef/>
      </w:r>
      <w:r w:rsidRPr="000A26CB">
        <w:rPr>
          <w:rFonts w:ascii="Times New Roman" w:hAnsi="Times New Roman" w:cs="Times New Roman"/>
        </w:rPr>
        <w:t xml:space="preserve"> </w:t>
      </w:r>
      <w:r>
        <w:rPr>
          <w:rFonts w:ascii="Times New Roman" w:hAnsi="Times New Roman" w:cs="Times New Roman"/>
        </w:rPr>
        <w:t>W</w:t>
      </w:r>
      <w:r w:rsidRPr="000A26CB">
        <w:rPr>
          <w:rFonts w:ascii="Times New Roman" w:hAnsi="Times New Roman" w:cs="Times New Roman"/>
        </w:rPr>
        <w:t>e employ the standard symbols for representing etic kinship relationships in a compact manner, namely:  B=brother, e=elder,</w:t>
      </w:r>
      <w:r>
        <w:rPr>
          <w:rFonts w:ascii="Times New Roman" w:hAnsi="Times New Roman" w:cs="Times New Roman"/>
        </w:rPr>
        <w:t xml:space="preserve"> C=child,</w:t>
      </w:r>
      <w:r w:rsidRPr="000A26CB">
        <w:rPr>
          <w:rFonts w:ascii="Times New Roman" w:hAnsi="Times New Roman" w:cs="Times New Roman"/>
        </w:rPr>
        <w:t xml:space="preserve"> D=daughter, F=father, H=husband, M=mother, S=son, W=wife, y=younger, Z=sister,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︎=male ego/</w:t>
      </w:r>
      <w:r>
        <w:rPr>
          <w:rFonts w:ascii="Times New Roman" w:hAnsi="Times New Roman" w:cs="Times New Roman"/>
        </w:rPr>
        <w:t>anchor</w:t>
      </w:r>
      <w:r w:rsidRPr="000A26CB">
        <w:rPr>
          <w:rFonts w:ascii="Times New Roman" w:hAnsi="Times New Roman" w:cs="Times New Roman"/>
        </w:rPr>
        <w:t xml:space="preserv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︎=female ego/</w:t>
      </w:r>
      <w:r>
        <w:rPr>
          <w:rFonts w:ascii="Times New Roman" w:hAnsi="Times New Roman" w:cs="Times New Roman"/>
        </w:rPr>
        <w:t>anchor</w:t>
      </w:r>
      <w:r w:rsidRPr="000A26CB">
        <w:rPr>
          <w:rFonts w:ascii="Times New Roman" w:hAnsi="Times New Roman" w:cs="Times New Roman"/>
        </w:rPr>
        <w:t xml:space="preserve">. These can then be concatenated to yield expressions like FBS ‘father’s brother’s son’,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2"/>
          </mc:Choice>
          <mc:Fallback>
            <w:t>♂</w:t>
          </mc:Fallback>
        </mc:AlternateContent>
      </w:r>
      <w:r w:rsidRPr="000A26CB">
        <w:rPr>
          <w:rFonts w:ascii="Times New Roman" w:hAnsi="Times New Roman" w:cs="Times New Roman"/>
        </w:rPr>
        <w:t xml:space="preserve">︎BW ‘man’s brother’s wife’,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proofErr w:type="spellStart"/>
      <w:r w:rsidRPr="000A26CB">
        <w:rPr>
          <w:rFonts w:ascii="Times New Roman" w:hAnsi="Times New Roman" w:cs="Times New Roman"/>
        </w:rPr>
        <w:t>eZ</w:t>
      </w:r>
      <w:proofErr w:type="spellEnd"/>
      <w:r w:rsidRPr="000A26CB">
        <w:rPr>
          <w:rFonts w:ascii="Times New Roman" w:hAnsi="Times New Roman" w:cs="Times New Roman"/>
        </w:rPr>
        <w:t xml:space="preserve"> ‘woman’s elder sister’.</w:t>
      </w:r>
    </w:p>
  </w:footnote>
  <w:footnote w:id="4">
    <w:p w14:paraId="312E4F8A" w14:textId="77777777" w:rsidR="00526FE5" w:rsidRPr="00F1542A" w:rsidRDefault="00526FE5" w:rsidP="00526FE5">
      <w:pPr>
        <w:pStyle w:val="FootnoteText"/>
      </w:pPr>
      <w:r>
        <w:rPr>
          <w:rStyle w:val="FootnoteReference"/>
        </w:rPr>
        <w:footnoteRef/>
      </w:r>
      <w:r>
        <w:t xml:space="preserve"> </w:t>
      </w:r>
      <w:r>
        <w:rPr>
          <w:rFonts w:ascii="Times New Roman" w:hAnsi="Times New Roman" w:cs="Times New Roman"/>
        </w:rPr>
        <w:t xml:space="preserve">We follow established practice in using </w:t>
      </w:r>
      <w:proofErr w:type="spellStart"/>
      <w:r w:rsidRPr="00F1542A">
        <w:rPr>
          <w:rFonts w:ascii="Times New Roman" w:hAnsi="Times New Roman" w:cs="Times New Roman"/>
          <w:i/>
          <w:iCs/>
        </w:rPr>
        <w:t>nuncle</w:t>
      </w:r>
      <w:proofErr w:type="spellEnd"/>
      <w:r w:rsidRPr="00F1542A">
        <w:rPr>
          <w:rFonts w:ascii="Times New Roman" w:hAnsi="Times New Roman" w:cs="Times New Roman"/>
          <w:i/>
          <w:iCs/>
        </w:rPr>
        <w:t xml:space="preserve"> </w:t>
      </w:r>
      <w:r>
        <w:rPr>
          <w:rFonts w:ascii="Times New Roman" w:hAnsi="Times New Roman" w:cs="Times New Roman"/>
        </w:rPr>
        <w:t>to mean ‘uncle or aunt’ and</w:t>
      </w:r>
      <w:r w:rsidRPr="003357D4">
        <w:rPr>
          <w:rFonts w:ascii="Times New Roman" w:hAnsi="Times New Roman" w:cs="Times New Roman"/>
        </w:rPr>
        <w:t xml:space="preserve"> </w:t>
      </w:r>
      <w:r w:rsidRPr="003357D4">
        <w:rPr>
          <w:rFonts w:ascii="Times New Roman" w:hAnsi="Times New Roman" w:cs="Times New Roman"/>
          <w:i/>
          <w:iCs/>
        </w:rPr>
        <w:t xml:space="preserve">nibling </w:t>
      </w:r>
      <w:r w:rsidRPr="003357D4">
        <w:rPr>
          <w:rFonts w:ascii="Times New Roman" w:hAnsi="Times New Roman" w:cs="Times New Roman"/>
        </w:rPr>
        <w:t>to mean ‘nephew or niece’.</w:t>
      </w:r>
    </w:p>
  </w:footnote>
  <w:footnote w:id="5">
    <w:p w14:paraId="58AE1D13" w14:textId="77777777" w:rsidR="00526FE5" w:rsidRPr="00F53E95" w:rsidRDefault="00526FE5" w:rsidP="00526FE5">
      <w:pPr>
        <w:pStyle w:val="FootnoteText"/>
        <w:rPr>
          <w:rFonts w:ascii="Times New Roman" w:hAnsi="Times New Roman" w:cs="Times New Roman"/>
        </w:rPr>
      </w:pPr>
      <w:r w:rsidRPr="00F53E95">
        <w:rPr>
          <w:rStyle w:val="FootnoteReference"/>
          <w:rFonts w:ascii="Times New Roman" w:hAnsi="Times New Roman" w:cs="Times New Roman"/>
        </w:rPr>
        <w:footnoteRef/>
      </w:r>
      <w:r w:rsidRPr="00F53E95">
        <w:rPr>
          <w:rFonts w:ascii="Times New Roman" w:hAnsi="Times New Roman" w:cs="Times New Roman"/>
        </w:rPr>
        <w:t xml:space="preserve"> Among the many types of syncretism that are found, ‘skewing rules’ refer to those which equate members across generations, typically linked by membership of some lineage. (Though note that there is another type of cross-generational syncretism resulting from self-reciprocal terms like ‘</w:t>
      </w:r>
      <w:proofErr w:type="spellStart"/>
      <w:r w:rsidRPr="00F53E95">
        <w:rPr>
          <w:rFonts w:ascii="Times New Roman" w:hAnsi="Times New Roman" w:cs="Times New Roman"/>
        </w:rPr>
        <w:t>grandkin</w:t>
      </w:r>
      <w:proofErr w:type="spellEnd"/>
      <w:r w:rsidRPr="00F53E95">
        <w:rPr>
          <w:rFonts w:ascii="Times New Roman" w:hAnsi="Times New Roman" w:cs="Times New Roman"/>
        </w:rPr>
        <w:t xml:space="preserve">’, such as </w:t>
      </w:r>
      <w:proofErr w:type="spellStart"/>
      <w:r w:rsidRPr="00F53E95">
        <w:rPr>
          <w:rFonts w:ascii="Times New Roman" w:hAnsi="Times New Roman" w:cs="Times New Roman"/>
        </w:rPr>
        <w:t>Nen</w:t>
      </w:r>
      <w:proofErr w:type="spellEnd"/>
      <w:r w:rsidRPr="00F53E95">
        <w:rPr>
          <w:rFonts w:ascii="Times New Roman" w:hAnsi="Times New Roman" w:cs="Times New Roman"/>
        </w:rPr>
        <w:t xml:space="preserve"> </w:t>
      </w:r>
      <w:proofErr w:type="spellStart"/>
      <w:r w:rsidRPr="00F53E95">
        <w:rPr>
          <w:rFonts w:ascii="Times New Roman" w:hAnsi="Times New Roman" w:cs="Times New Roman"/>
          <w:i/>
          <w:iCs/>
        </w:rPr>
        <w:t>kake</w:t>
      </w:r>
      <w:proofErr w:type="spellEnd"/>
      <w:r w:rsidRPr="00F53E95">
        <w:rPr>
          <w:rFonts w:ascii="Times New Roman" w:hAnsi="Times New Roman" w:cs="Times New Roman"/>
          <w:i/>
          <w:iCs/>
        </w:rPr>
        <w:t xml:space="preserve"> </w:t>
      </w:r>
      <w:r w:rsidRPr="00F53E95">
        <w:rPr>
          <w:rFonts w:ascii="Times New Roman" w:hAnsi="Times New Roman" w:cs="Times New Roman"/>
        </w:rPr>
        <w:t xml:space="preserve">‘grandparent, grandchild’). </w:t>
      </w:r>
      <w:r>
        <w:rPr>
          <w:rFonts w:ascii="Times New Roman" w:hAnsi="Times New Roman" w:cs="Times New Roman"/>
        </w:rPr>
        <w:t xml:space="preserve">The canonical skewing rules discussed in the literature (Omaha and Crow) collapse a </w:t>
      </w:r>
      <w:proofErr w:type="spellStart"/>
      <w:r>
        <w:rPr>
          <w:rFonts w:ascii="Times New Roman" w:hAnsi="Times New Roman" w:cs="Times New Roman"/>
        </w:rPr>
        <w:t>nuncle</w:t>
      </w:r>
      <w:proofErr w:type="spellEnd"/>
      <w:r>
        <w:rPr>
          <w:rFonts w:ascii="Times New Roman" w:hAnsi="Times New Roman" w:cs="Times New Roman"/>
        </w:rPr>
        <w:t xml:space="preserve"> and a cousin term, </w:t>
      </w:r>
      <w:proofErr w:type="gramStart"/>
      <w:r>
        <w:rPr>
          <w:rFonts w:ascii="Times New Roman" w:hAnsi="Times New Roman" w:cs="Times New Roman"/>
        </w:rPr>
        <w:t>i.e.</w:t>
      </w:r>
      <w:proofErr w:type="gramEnd"/>
      <w:r>
        <w:rPr>
          <w:rFonts w:ascii="Times New Roman" w:hAnsi="Times New Roman" w:cs="Times New Roman"/>
        </w:rPr>
        <w:t xml:space="preserve"> +1 and ego generations, then often continuing down through the relevant clan lineage. But taken more broadly, there are many other types. For </w:t>
      </w:r>
      <w:proofErr w:type="gramStart"/>
      <w:r>
        <w:rPr>
          <w:rFonts w:ascii="Times New Roman" w:hAnsi="Times New Roman" w:cs="Times New Roman"/>
        </w:rPr>
        <w:t>example</w:t>
      </w:r>
      <w:proofErr w:type="gramEnd"/>
      <w:r>
        <w:rPr>
          <w:rFonts w:ascii="Times New Roman" w:hAnsi="Times New Roman" w:cs="Times New Roman"/>
        </w:rPr>
        <w:t xml:space="preserve"> in </w:t>
      </w:r>
      <w:proofErr w:type="spellStart"/>
      <w:r>
        <w:rPr>
          <w:rFonts w:ascii="Times New Roman" w:hAnsi="Times New Roman" w:cs="Times New Roman"/>
        </w:rPr>
        <w:t>Yêli-Dnye</w:t>
      </w:r>
      <w:proofErr w:type="spellEnd"/>
      <w:r>
        <w:rPr>
          <w:rFonts w:ascii="Times New Roman" w:hAnsi="Times New Roman" w:cs="Times New Roman"/>
        </w:rPr>
        <w:t xml:space="preserve"> the term [X] recurs down one’s mother’s brother’s matriline every two generations, and in </w:t>
      </w:r>
      <w:proofErr w:type="spellStart"/>
      <w:r>
        <w:rPr>
          <w:rFonts w:ascii="Times New Roman" w:hAnsi="Times New Roman" w:cs="Times New Roman"/>
        </w:rPr>
        <w:t>Nen</w:t>
      </w:r>
      <w:proofErr w:type="spellEnd"/>
      <w:r>
        <w:rPr>
          <w:rFonts w:ascii="Times New Roman" w:hAnsi="Times New Roman" w:cs="Times New Roman"/>
        </w:rPr>
        <w:t xml:space="preserve"> the terms</w:t>
      </w:r>
      <w:r>
        <w:rPr>
          <w:rFonts w:ascii="Times New Roman" w:hAnsi="Times New Roman" w:cs="Times New Roman"/>
          <w:lang w:val="en"/>
        </w:rPr>
        <w:t xml:space="preserve"> </w:t>
      </w:r>
      <w:proofErr w:type="spellStart"/>
      <w:r w:rsidRPr="005C285B">
        <w:rPr>
          <w:rFonts w:ascii="Times New Roman" w:hAnsi="Times New Roman" w:cs="Times New Roman"/>
          <w:i/>
          <w:iCs/>
          <w:lang w:val="en"/>
        </w:rPr>
        <w:t>nako</w:t>
      </w:r>
      <w:proofErr w:type="spellEnd"/>
      <w:r w:rsidRPr="005C285B">
        <w:rPr>
          <w:rFonts w:ascii="Times New Roman" w:hAnsi="Times New Roman" w:cs="Times New Roman"/>
          <w:i/>
          <w:iCs/>
          <w:lang w:val="en"/>
        </w:rPr>
        <w:t>/</w:t>
      </w:r>
      <w:proofErr w:type="spellStart"/>
      <w:r w:rsidRPr="005C285B">
        <w:rPr>
          <w:rFonts w:ascii="Times New Roman" w:hAnsi="Times New Roman" w:cs="Times New Roman"/>
          <w:i/>
          <w:iCs/>
          <w:lang w:val="en"/>
        </w:rPr>
        <w:t>yakali</w:t>
      </w:r>
      <w:proofErr w:type="spellEnd"/>
      <w:r>
        <w:rPr>
          <w:rFonts w:ascii="Times New Roman" w:hAnsi="Times New Roman" w:cs="Times New Roman"/>
          <w:lang w:val="en"/>
        </w:rPr>
        <w:t xml:space="preserve"> skew down through a lineage, taking its point of departure from a type of affine (WZH) on down to the cousins linked by this relation (i.e. MZC) – see §2.4. We lack the space to investigate these thoroughly </w:t>
      </w:r>
      <w:proofErr w:type="gramStart"/>
      <w:r>
        <w:rPr>
          <w:rFonts w:ascii="Times New Roman" w:hAnsi="Times New Roman" w:cs="Times New Roman"/>
          <w:lang w:val="en"/>
        </w:rPr>
        <w:t>here</w:t>
      </w:r>
      <w:proofErr w:type="gramEnd"/>
      <w:r>
        <w:rPr>
          <w:rFonts w:ascii="Times New Roman" w:hAnsi="Times New Roman" w:cs="Times New Roman"/>
          <w:lang w:val="en"/>
        </w:rPr>
        <w:t xml:space="preserve"> but a broader investigation of Papuan skewing rules seems likely to reveal many interesting types, reflecting the importance of </w:t>
      </w:r>
      <w:proofErr w:type="spellStart"/>
      <w:r>
        <w:rPr>
          <w:rFonts w:ascii="Times New Roman" w:hAnsi="Times New Roman" w:cs="Times New Roman"/>
          <w:lang w:val="en"/>
        </w:rPr>
        <w:t>maximising</w:t>
      </w:r>
      <w:proofErr w:type="spellEnd"/>
      <w:r>
        <w:rPr>
          <w:rFonts w:ascii="Times New Roman" w:hAnsi="Times New Roman" w:cs="Times New Roman"/>
          <w:lang w:val="en"/>
        </w:rPr>
        <w:t xml:space="preserve"> affinal ties in many Papuan societies.</w:t>
      </w:r>
    </w:p>
  </w:footnote>
  <w:footnote w:id="6">
    <w:p w14:paraId="2A9E47BB" w14:textId="77777777" w:rsidR="00526FE5" w:rsidRPr="00F36F6B" w:rsidRDefault="00526FE5" w:rsidP="00526FE5">
      <w:pPr>
        <w:pStyle w:val="NormalWeb"/>
        <w:rPr>
          <w:lang w:eastAsia="zh-TW" w:bidi="ar-SA"/>
        </w:rPr>
      </w:pPr>
      <w:r>
        <w:rPr>
          <w:rStyle w:val="FootnoteReference"/>
        </w:rPr>
        <w:footnoteRef/>
      </w:r>
      <w:r>
        <w:t xml:space="preserve"> </w:t>
      </w:r>
      <w:r w:rsidRPr="00F36F6B">
        <w:rPr>
          <w:sz w:val="20"/>
          <w:szCs w:val="20"/>
        </w:rPr>
        <w:t>Bamford argues that ‘</w:t>
      </w:r>
      <w:proofErr w:type="spellStart"/>
      <w:r w:rsidRPr="00F36F6B">
        <w:rPr>
          <w:sz w:val="20"/>
          <w:szCs w:val="20"/>
          <w:lang w:eastAsia="zh-TW" w:bidi="ar-SA"/>
        </w:rPr>
        <w:t>Kamea</w:t>
      </w:r>
      <w:proofErr w:type="spellEnd"/>
      <w:r w:rsidRPr="00F36F6B">
        <w:rPr>
          <w:sz w:val="20"/>
          <w:szCs w:val="20"/>
          <w:lang w:eastAsia="zh-TW" w:bidi="ar-SA"/>
        </w:rPr>
        <w:t xml:space="preserve"> do not rely on physiological reproduction as a means of tracking social relationships through time. Despite my repeated efforts to ground intergenerational relations in a procreative bond, </w:t>
      </w:r>
      <w:proofErr w:type="spellStart"/>
      <w:r w:rsidRPr="00F36F6B">
        <w:rPr>
          <w:sz w:val="20"/>
          <w:szCs w:val="20"/>
          <w:lang w:eastAsia="zh-TW" w:bidi="ar-SA"/>
        </w:rPr>
        <w:t>Kamea</w:t>
      </w:r>
      <w:proofErr w:type="spellEnd"/>
      <w:r w:rsidRPr="00F36F6B">
        <w:rPr>
          <w:sz w:val="20"/>
          <w:szCs w:val="20"/>
          <w:lang w:eastAsia="zh-TW" w:bidi="ar-SA"/>
        </w:rPr>
        <w:t xml:space="preserve"> </w:t>
      </w:r>
      <w:proofErr w:type="gramStart"/>
      <w:r w:rsidRPr="00F36F6B">
        <w:rPr>
          <w:sz w:val="20"/>
          <w:szCs w:val="20"/>
          <w:lang w:eastAsia="zh-TW" w:bidi="ar-SA"/>
        </w:rPr>
        <w:t>were</w:t>
      </w:r>
      <w:proofErr w:type="gramEnd"/>
      <w:r w:rsidRPr="00F36F6B">
        <w:rPr>
          <w:sz w:val="20"/>
          <w:szCs w:val="20"/>
          <w:lang w:eastAsia="zh-TW" w:bidi="ar-SA"/>
        </w:rPr>
        <w:t xml:space="preserve"> quite insistent on the fact that neither a mother nor a father shares substance in common with their offspring. Instead, the parent-child tie is imagined as an inherently disembodied one.’ We confess to some </w:t>
      </w:r>
      <w:proofErr w:type="spellStart"/>
      <w:r w:rsidRPr="00F36F6B">
        <w:rPr>
          <w:sz w:val="20"/>
          <w:szCs w:val="20"/>
          <w:lang w:eastAsia="zh-TW" w:bidi="ar-SA"/>
        </w:rPr>
        <w:t>skepticism</w:t>
      </w:r>
      <w:proofErr w:type="spellEnd"/>
      <w:r w:rsidRPr="00F36F6B">
        <w:rPr>
          <w:sz w:val="20"/>
          <w:szCs w:val="20"/>
          <w:lang w:eastAsia="zh-TW" w:bidi="ar-SA"/>
        </w:rPr>
        <w:t xml:space="preserve"> about this claim, which contradicts our own experience across </w:t>
      </w:r>
      <w:proofErr w:type="gramStart"/>
      <w:r w:rsidRPr="00F36F6B">
        <w:rPr>
          <w:sz w:val="20"/>
          <w:szCs w:val="20"/>
          <w:lang w:eastAsia="zh-TW" w:bidi="ar-SA"/>
        </w:rPr>
        <w:t>a number of</w:t>
      </w:r>
      <w:proofErr w:type="gramEnd"/>
      <w:r w:rsidRPr="00F36F6B">
        <w:rPr>
          <w:sz w:val="20"/>
          <w:szCs w:val="20"/>
          <w:lang w:eastAsia="zh-TW" w:bidi="ar-SA"/>
        </w:rPr>
        <w:t xml:space="preserve"> societies, which though they extend kinship relations outward, through polysemy, to categories of relation not grounded in biological procreative bonds, nonetheless take procreative bonds as their semantic core.</w:t>
      </w:r>
    </w:p>
    <w:p w14:paraId="1532A502" w14:textId="77777777" w:rsidR="00526FE5" w:rsidRPr="00F36F6B" w:rsidRDefault="00526FE5" w:rsidP="00526FE5">
      <w:pPr>
        <w:pStyle w:val="FootnoteText"/>
      </w:pPr>
      <w:r>
        <w:t>’</w:t>
      </w:r>
    </w:p>
  </w:footnote>
  <w:footnote w:id="7">
    <w:p w14:paraId="52F0E98F" w14:textId="77777777" w:rsidR="00526FE5" w:rsidRPr="00F54111" w:rsidRDefault="00526FE5" w:rsidP="00526FE5">
      <w:pPr>
        <w:pStyle w:val="FootnoteText"/>
        <w:rPr>
          <w:rFonts w:ascii="Times New Roman" w:hAnsi="Times New Roman" w:cs="Times New Roman"/>
        </w:rPr>
      </w:pPr>
      <w:r w:rsidRPr="00F54111">
        <w:rPr>
          <w:rStyle w:val="FootnoteReference"/>
          <w:rFonts w:ascii="Times New Roman" w:hAnsi="Times New Roman" w:cs="Times New Roman"/>
        </w:rPr>
        <w:footnoteRef/>
      </w:r>
      <w:r w:rsidRPr="00F54111">
        <w:rPr>
          <w:rFonts w:ascii="Times New Roman" w:hAnsi="Times New Roman" w:cs="Times New Roman"/>
        </w:rPr>
        <w:t xml:space="preserve"> In fact, this </w:t>
      </w:r>
      <w:proofErr w:type="gramStart"/>
      <w:r w:rsidRPr="00F54111">
        <w:rPr>
          <w:rFonts w:ascii="Times New Roman" w:hAnsi="Times New Roman" w:cs="Times New Roman"/>
        </w:rPr>
        <w:t>particular mix</w:t>
      </w:r>
      <w:proofErr w:type="gramEnd"/>
      <w:r w:rsidRPr="00F54111">
        <w:rPr>
          <w:rFonts w:ascii="Times New Roman" w:hAnsi="Times New Roman" w:cs="Times New Roman"/>
        </w:rPr>
        <w:t xml:space="preserve"> is by no means rare in the world’s languages. Passmore et al (2021) report that, in their global sample of 571 languages, 35 languages showed this mix – more, in fact, than exhibited consistently Hawaiian systems (15), and a bit over half the number exhibiting consistently Dravidian systems (62).</w:t>
      </w:r>
    </w:p>
  </w:footnote>
  <w:footnote w:id="8">
    <w:p w14:paraId="7F3CF6C0" w14:textId="77777777" w:rsidR="00526FE5" w:rsidRPr="002B72C0" w:rsidRDefault="00526FE5" w:rsidP="00526FE5">
      <w:pPr>
        <w:pStyle w:val="FootnoteText"/>
      </w:pPr>
      <w:r>
        <w:rPr>
          <w:rStyle w:val="FootnoteReference"/>
        </w:rPr>
        <w:footnoteRef/>
      </w:r>
      <w:r>
        <w:t xml:space="preserve"> </w:t>
      </w:r>
      <w:r>
        <w:rPr>
          <w:rFonts w:ascii="Times New Roman" w:hAnsi="Times New Roman" w:cs="Times New Roman"/>
          <w:lang w:val="en"/>
        </w:rPr>
        <w:t>A</w:t>
      </w:r>
      <w:r w:rsidRPr="00143AB9">
        <w:rPr>
          <w:rFonts w:ascii="Times New Roman" w:hAnsi="Times New Roman" w:cs="Times New Roman"/>
          <w:lang w:val="en"/>
        </w:rPr>
        <w:t xml:space="preserve">s well as his transcriptions, which omit tonal marking; cf. Hyman &amp; </w:t>
      </w:r>
      <w:proofErr w:type="spellStart"/>
      <w:r w:rsidRPr="00143AB9">
        <w:rPr>
          <w:rFonts w:ascii="Times New Roman" w:hAnsi="Times New Roman" w:cs="Times New Roman"/>
          <w:lang w:val="en"/>
        </w:rPr>
        <w:t>Kobepa</w:t>
      </w:r>
      <w:proofErr w:type="spellEnd"/>
      <w:r w:rsidRPr="00143AB9">
        <w:rPr>
          <w:rFonts w:ascii="Times New Roman" w:hAnsi="Times New Roman" w:cs="Times New Roman"/>
          <w:lang w:val="en"/>
        </w:rPr>
        <w:t xml:space="preserve"> 2013</w:t>
      </w:r>
      <w:r>
        <w:rPr>
          <w:rFonts w:ascii="Times New Roman" w:hAnsi="Times New Roman" w:cs="Times New Roman"/>
          <w:lang w:val="en"/>
        </w:rPr>
        <w:t>.</w:t>
      </w:r>
    </w:p>
  </w:footnote>
  <w:footnote w:id="9">
    <w:p w14:paraId="60D321DA" w14:textId="77777777" w:rsidR="00526FE5" w:rsidRPr="00DE2B6E" w:rsidRDefault="00526FE5" w:rsidP="00526FE5">
      <w:pPr>
        <w:pStyle w:val="FootnoteText"/>
        <w:rPr>
          <w:rFonts w:ascii="Times New Roman" w:hAnsi="Times New Roman" w:cs="Times New Roman"/>
        </w:rPr>
      </w:pPr>
      <w:r w:rsidRPr="00DE2B6E">
        <w:rPr>
          <w:rStyle w:val="FootnoteReference"/>
          <w:rFonts w:ascii="Times New Roman" w:hAnsi="Times New Roman" w:cs="Times New Roman"/>
        </w:rPr>
        <w:footnoteRef/>
      </w:r>
      <w:r w:rsidRPr="00DE2B6E">
        <w:rPr>
          <w:rFonts w:ascii="Times New Roman" w:hAnsi="Times New Roman" w:cs="Times New Roman"/>
        </w:rPr>
        <w:t xml:space="preserve"> Throughout this section, ‘moiety’ is to be taken to mean ‘matrimoiety’.</w:t>
      </w:r>
    </w:p>
  </w:footnote>
  <w:footnote w:id="10">
    <w:p w14:paraId="1EC69D03" w14:textId="77777777" w:rsidR="00526FE5" w:rsidRPr="006A0871" w:rsidRDefault="00526FE5" w:rsidP="00526FE5">
      <w:pPr>
        <w:pStyle w:val="FootnoteText"/>
      </w:pPr>
      <w:r w:rsidRPr="00DE2B6E">
        <w:rPr>
          <w:rStyle w:val="FootnoteReference"/>
          <w:rFonts w:ascii="Times New Roman" w:hAnsi="Times New Roman" w:cs="Times New Roman"/>
        </w:rPr>
        <w:footnoteRef/>
      </w:r>
      <w:r w:rsidRPr="00DE2B6E">
        <w:rPr>
          <w:rFonts w:ascii="Times New Roman" w:hAnsi="Times New Roman" w:cs="Times New Roman"/>
        </w:rPr>
        <w:t xml:space="preserve"> Fide Nash (1974:132). The equation of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with FM seems puzzling, since </w:t>
      </w:r>
      <w:proofErr w:type="spellStart"/>
      <w:r w:rsidRPr="00DE2B6E">
        <w:rPr>
          <w:rFonts w:ascii="Times New Roman" w:hAnsi="Times New Roman" w:cs="Times New Roman"/>
        </w:rPr>
        <w:t>eZ</w:t>
      </w:r>
      <w:proofErr w:type="spellEnd"/>
      <w:r w:rsidRPr="00DE2B6E">
        <w:rPr>
          <w:rFonts w:ascii="Times New Roman" w:hAnsi="Times New Roman" w:cs="Times New Roman"/>
        </w:rPr>
        <w:t xml:space="preserve"> is a moiety mate with ego while FM is cross-moiety. Similar conundrums attach to the</w:t>
      </w:r>
      <w:r>
        <w:t xml:space="preserve"> </w:t>
      </w:r>
    </w:p>
  </w:footnote>
  <w:footnote w:id="11">
    <w:p w14:paraId="44823662" w14:textId="77777777" w:rsidR="00526FE5" w:rsidRPr="00160FBE" w:rsidRDefault="00526FE5" w:rsidP="00526FE5">
      <w:pPr>
        <w:pStyle w:val="FootnoteText"/>
      </w:pPr>
      <w:r>
        <w:rPr>
          <w:rStyle w:val="FootnoteReference"/>
        </w:rPr>
        <w:footnoteRef/>
      </w:r>
      <w:r>
        <w:t xml:space="preserve"> </w:t>
      </w:r>
      <w:r w:rsidRPr="00160FBE">
        <w:rPr>
          <w:rFonts w:ascii="Times New Roman" w:hAnsi="Times New Roman" w:cs="Times New Roman"/>
        </w:rPr>
        <w:t xml:space="preserve">Though the degree of genealogical depth varies significantly, even across small distances. While I have recorded genealogies of nine generations from </w:t>
      </w:r>
      <w:proofErr w:type="spellStart"/>
      <w:r w:rsidRPr="00160FBE">
        <w:rPr>
          <w:rFonts w:ascii="Times New Roman" w:hAnsi="Times New Roman" w:cs="Times New Roman"/>
        </w:rPr>
        <w:t>Nen</w:t>
      </w:r>
      <w:proofErr w:type="spellEnd"/>
      <w:r w:rsidRPr="00160FBE">
        <w:rPr>
          <w:rFonts w:ascii="Times New Roman" w:hAnsi="Times New Roman" w:cs="Times New Roman"/>
        </w:rPr>
        <w:t xml:space="preserve"> speakers, in nearby </w:t>
      </w:r>
      <w:proofErr w:type="spellStart"/>
      <w:r w:rsidRPr="00160FBE">
        <w:rPr>
          <w:rFonts w:ascii="Times New Roman" w:hAnsi="Times New Roman" w:cs="Times New Roman"/>
        </w:rPr>
        <w:t>Komnzo</w:t>
      </w:r>
      <w:proofErr w:type="spellEnd"/>
      <w:r w:rsidRPr="00160FBE">
        <w:rPr>
          <w:rFonts w:ascii="Times New Roman" w:hAnsi="Times New Roman" w:cs="Times New Roman"/>
        </w:rPr>
        <w:t xml:space="preserve"> Ayres (1983: 266) describes the genealogies as "shallow", often going back only two generations between ego and the apical ancestor. Christian </w:t>
      </w:r>
      <w:proofErr w:type="spellStart"/>
      <w:r w:rsidRPr="00160FBE">
        <w:rPr>
          <w:rFonts w:ascii="Times New Roman" w:hAnsi="Times New Roman" w:cs="Times New Roman"/>
        </w:rPr>
        <w:t>Döhler</w:t>
      </w:r>
      <w:proofErr w:type="spellEnd"/>
      <w:r w:rsidRPr="00160FBE">
        <w:rPr>
          <w:rFonts w:ascii="Times New Roman" w:hAnsi="Times New Roman" w:cs="Times New Roman"/>
        </w:rPr>
        <w:t xml:space="preserve"> (p.c.) confirms this from the genealogies he collected, which rarely go back further than 3-4 generations until the first ancestor.</w:t>
      </w:r>
      <w:r w:rsidRPr="00160FBE">
        <w:rPr>
          <w:rStyle w:val="CommentReference"/>
          <w:rFonts w:ascii="Times New Roman" w:hAnsi="Times New Roman" w:cs="Times New Roman"/>
        </w:rPr>
        <w:annotationRef/>
      </w:r>
      <w:r>
        <w:rPr>
          <w:rFonts w:ascii="Times New Roman" w:hAnsi="Times New Roman" w:cs="Times New Roman"/>
        </w:rPr>
        <w:t xml:space="preserve"> Of course even the nine generations recorded in </w:t>
      </w:r>
      <w:proofErr w:type="spellStart"/>
      <w:r>
        <w:rPr>
          <w:rFonts w:ascii="Times New Roman" w:hAnsi="Times New Roman" w:cs="Times New Roman"/>
        </w:rPr>
        <w:t>Nen</w:t>
      </w:r>
      <w:proofErr w:type="spellEnd"/>
      <w:r>
        <w:rPr>
          <w:rFonts w:ascii="Times New Roman" w:hAnsi="Times New Roman" w:cs="Times New Roman"/>
        </w:rPr>
        <w:t xml:space="preserve"> is extremely shallow compared to the forty or fifty generations regularly recorded from Polynesian societies.</w:t>
      </w:r>
    </w:p>
  </w:footnote>
  <w:footnote w:id="12">
    <w:p w14:paraId="526D3394" w14:textId="77777777" w:rsidR="00526FE5" w:rsidRPr="003E1108" w:rsidRDefault="00526FE5" w:rsidP="00526FE5">
      <w:pPr>
        <w:pStyle w:val="FootnoteText"/>
      </w:pPr>
      <w:r>
        <w:rPr>
          <w:rStyle w:val="FootnoteReference"/>
        </w:rPr>
        <w:footnoteRef/>
      </w:r>
      <w:r>
        <w:t xml:space="preserve"> </w:t>
      </w:r>
      <w:proofErr w:type="spellStart"/>
      <w:r w:rsidRPr="003E1108">
        <w:rPr>
          <w:rFonts w:ascii="Times New Roman" w:hAnsi="Times New Roman" w:cs="Times New Roman"/>
          <w:i/>
          <w:iCs/>
          <w:lang w:val="x-none"/>
        </w:rPr>
        <w:t>zaθ</w:t>
      </w:r>
      <w:proofErr w:type="spellEnd"/>
      <w:r w:rsidRPr="003E1108">
        <w:rPr>
          <w:rFonts w:ascii="Times New Roman" w:hAnsi="Times New Roman" w:cs="Times New Roman"/>
          <w:lang w:val="x-none"/>
        </w:rPr>
        <w:t xml:space="preserve"> also means ‘daughter-in-law’, reflecting the expectation that a daughter’s daughter will typically ‘return’ in marriage to the clan of her grandmother, so that one’s daughter-in-law is frequently the granddaughter of one’s mother (</w:t>
      </w:r>
      <w:r w:rsidRPr="003E1108">
        <w:rPr>
          <w:rFonts w:ascii="Times New Roman" w:hAnsi="Times New Roman" w:cs="Times New Roman"/>
          <w:lang w:val="en-AU"/>
        </w:rPr>
        <w:t xml:space="preserve">Ayres 1983:226, </w:t>
      </w:r>
      <w:proofErr w:type="spellStart"/>
      <w:r w:rsidRPr="003E1108">
        <w:rPr>
          <w:rFonts w:ascii="Times New Roman" w:hAnsi="Times New Roman" w:cs="Times New Roman"/>
          <w:lang w:val="x-none"/>
        </w:rPr>
        <w:t>D</w:t>
      </w:r>
      <w:r w:rsidRPr="003E1108">
        <w:rPr>
          <w:rFonts w:ascii="Times New Roman" w:hAnsi="Times New Roman" w:cs="Times New Roman"/>
          <w:lang w:val="en-AU"/>
        </w:rPr>
        <w:t>öhler</w:t>
      </w:r>
      <w:proofErr w:type="spellEnd"/>
      <w:r w:rsidRPr="003E1108">
        <w:rPr>
          <w:rFonts w:ascii="Times New Roman" w:hAnsi="Times New Roman" w:cs="Times New Roman"/>
          <w:lang w:val="en-AU"/>
        </w:rPr>
        <w:t xml:space="preserve"> 2018:29-30).</w:t>
      </w:r>
    </w:p>
  </w:footnote>
  <w:footnote w:id="13">
    <w:p w14:paraId="426096C6" w14:textId="77777777" w:rsidR="00526FE5" w:rsidRPr="003E1108" w:rsidRDefault="00526FE5" w:rsidP="00526FE5">
      <w:pPr>
        <w:pStyle w:val="FootnoteText"/>
        <w:rPr>
          <w:lang w:val="en-AU"/>
        </w:rPr>
      </w:pPr>
      <w:r w:rsidRPr="003E1108">
        <w:rPr>
          <w:rStyle w:val="FootnoteReference"/>
        </w:rPr>
        <w:footnoteRef/>
      </w:r>
      <w:r w:rsidRPr="003E1108">
        <w:t xml:space="preserve"> </w:t>
      </w:r>
      <w:r w:rsidRPr="003E1108">
        <w:rPr>
          <w:rFonts w:ascii="Times New Roman" w:hAnsi="Times New Roman" w:cs="Times New Roman"/>
          <w:lang w:val="en-AU"/>
        </w:rPr>
        <w:t xml:space="preserve">Cross-kin are those where the chain of genealogical connection crosses an opposite-sex sibling link. </w:t>
      </w:r>
      <w:proofErr w:type="gramStart"/>
      <w:r w:rsidRPr="003E1108">
        <w:rPr>
          <w:rFonts w:ascii="Times New Roman" w:hAnsi="Times New Roman" w:cs="Times New Roman"/>
          <w:lang w:val="en-AU"/>
        </w:rPr>
        <w:t>Thus</w:t>
      </w:r>
      <w:proofErr w:type="gramEnd"/>
      <w:r w:rsidRPr="003E1108">
        <w:rPr>
          <w:rFonts w:ascii="Times New Roman" w:hAnsi="Times New Roman" w:cs="Times New Roman"/>
          <w:lang w:val="en-AU"/>
        </w:rPr>
        <w:t xml:space="preserve"> a cross-uncle is MB and a cross-aunt FZ, and a cross-cousin is MBS, FZS etc. The term ‘cross’ is opposed to ‘parallel’, where the chain of connections stays in </w:t>
      </w:r>
      <w:proofErr w:type="gramStart"/>
      <w:r w:rsidRPr="003E1108">
        <w:rPr>
          <w:rFonts w:ascii="Times New Roman" w:hAnsi="Times New Roman" w:cs="Times New Roman"/>
          <w:lang w:val="en-AU"/>
        </w:rPr>
        <w:t>the  same</w:t>
      </w:r>
      <w:proofErr w:type="gramEnd"/>
      <w:r w:rsidRPr="003E1108">
        <w:rPr>
          <w:rFonts w:ascii="Times New Roman" w:hAnsi="Times New Roman" w:cs="Times New Roman"/>
          <w:lang w:val="en-AU"/>
        </w:rPr>
        <w:t xml:space="preserve"> sex, e.g. a parallel uncle is FB and FBS is an example of a parallel cousin.</w:t>
      </w:r>
    </w:p>
  </w:footnote>
  <w:footnote w:id="14">
    <w:p w14:paraId="0E84F3E3" w14:textId="77777777" w:rsidR="00526FE5" w:rsidRPr="00263237" w:rsidRDefault="00526FE5" w:rsidP="00526FE5">
      <w:pPr>
        <w:pStyle w:val="FootnoteText"/>
        <w:rPr>
          <w:rFonts w:ascii="Times New Roman" w:hAnsi="Times New Roman" w:cs="Times New Roman"/>
        </w:rPr>
      </w:pPr>
      <w:r w:rsidRPr="00263237">
        <w:rPr>
          <w:rStyle w:val="FootnoteReference"/>
          <w:rFonts w:ascii="Times New Roman" w:hAnsi="Times New Roman" w:cs="Times New Roman"/>
        </w:rPr>
        <w:footnoteRef/>
      </w:r>
      <w:r w:rsidRPr="00263237">
        <w:rPr>
          <w:rFonts w:ascii="Times New Roman" w:hAnsi="Times New Roman" w:cs="Times New Roman"/>
        </w:rPr>
        <w:t xml:space="preserve"> The </w:t>
      </w:r>
      <w:proofErr w:type="spellStart"/>
      <w:r w:rsidRPr="00263237">
        <w:rPr>
          <w:rFonts w:ascii="Times New Roman" w:hAnsi="Times New Roman" w:cs="Times New Roman"/>
        </w:rPr>
        <w:t>Komnzo</w:t>
      </w:r>
      <w:proofErr w:type="spellEnd"/>
      <w:r w:rsidRPr="00263237">
        <w:rPr>
          <w:rFonts w:ascii="Times New Roman" w:hAnsi="Times New Roman" w:cs="Times New Roman"/>
        </w:rPr>
        <w:t xml:space="preserve"> post-sister-exchange </w:t>
      </w:r>
      <w:proofErr w:type="spellStart"/>
      <w:r w:rsidRPr="00263237">
        <w:rPr>
          <w:rFonts w:ascii="Times New Roman" w:hAnsi="Times New Roman" w:cs="Times New Roman"/>
        </w:rPr>
        <w:t>nuncle</w:t>
      </w:r>
      <w:proofErr w:type="spellEnd"/>
      <w:r w:rsidRPr="00263237">
        <w:rPr>
          <w:rFonts w:ascii="Times New Roman" w:hAnsi="Times New Roman" w:cs="Times New Roman"/>
        </w:rPr>
        <w:t xml:space="preserve"> terms are probably contractions of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ŋafe</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"exchange father" and </w:t>
      </w:r>
      <w:proofErr w:type="spellStart"/>
      <w:r w:rsidRPr="00263237">
        <w:rPr>
          <w:rFonts w:ascii="Times New Roman" w:hAnsi="Times New Roman" w:cs="Times New Roman"/>
          <w:i/>
          <w:iCs/>
        </w:rPr>
        <w:t>fäms</w:t>
      </w:r>
      <w:proofErr w:type="spellEnd"/>
      <w:r w:rsidRPr="00263237">
        <w:rPr>
          <w:rFonts w:ascii="Times New Roman" w:hAnsi="Times New Roman" w:cs="Times New Roman"/>
          <w:i/>
          <w:iCs/>
        </w:rPr>
        <w:t xml:space="preserve"> </w:t>
      </w:r>
      <w:proofErr w:type="spellStart"/>
      <w:r w:rsidRPr="00263237">
        <w:rPr>
          <w:rFonts w:ascii="Times New Roman" w:hAnsi="Times New Roman" w:cs="Times New Roman"/>
          <w:i/>
          <w:iCs/>
        </w:rPr>
        <w:t>ŋame</w:t>
      </w:r>
      <w:proofErr w:type="spellEnd"/>
      <w:r w:rsidRPr="00263237">
        <w:rPr>
          <w:rFonts w:ascii="Times New Roman" w:hAnsi="Times New Roman" w:cs="Times New Roman"/>
        </w:rPr>
        <w:t xml:space="preserve"> "exchange mother" (C. </w:t>
      </w:r>
      <w:proofErr w:type="spellStart"/>
      <w:r w:rsidRPr="00263237">
        <w:rPr>
          <w:rFonts w:ascii="Times New Roman" w:hAnsi="Times New Roman" w:cs="Times New Roman"/>
        </w:rPr>
        <w:t>Döhler</w:t>
      </w:r>
      <w:proofErr w:type="spellEnd"/>
      <w:r w:rsidRPr="00263237">
        <w:rPr>
          <w:rFonts w:ascii="Times New Roman" w:hAnsi="Times New Roman" w:cs="Times New Roman"/>
        </w:rPr>
        <w:t xml:space="preserve">, p.c.). Both terms are somewhat </w:t>
      </w:r>
      <w:proofErr w:type="gramStart"/>
      <w:r w:rsidRPr="00263237">
        <w:rPr>
          <w:rFonts w:ascii="Times New Roman" w:hAnsi="Times New Roman" w:cs="Times New Roman"/>
        </w:rPr>
        <w:t>archaic</w:t>
      </w:r>
      <w:proofErr w:type="gramEnd"/>
      <w:r w:rsidRPr="00263237">
        <w:rPr>
          <w:rFonts w:ascii="Times New Roman" w:hAnsi="Times New Roman" w:cs="Times New Roman"/>
        </w:rPr>
        <w:t xml:space="preserve"> and most people use </w:t>
      </w:r>
      <w:proofErr w:type="spellStart"/>
      <w:r w:rsidRPr="00263237">
        <w:rPr>
          <w:rFonts w:ascii="Times New Roman" w:hAnsi="Times New Roman" w:cs="Times New Roman"/>
          <w:i/>
          <w:iCs/>
        </w:rPr>
        <w:t>bäiŋaf</w:t>
      </w:r>
      <w:proofErr w:type="spellEnd"/>
      <w:r w:rsidRPr="00263237">
        <w:rPr>
          <w:rFonts w:ascii="Times New Roman" w:hAnsi="Times New Roman" w:cs="Times New Roman"/>
          <w:i/>
          <w:iCs/>
        </w:rPr>
        <w:t xml:space="preserve"> </w:t>
      </w:r>
      <w:r w:rsidRPr="00263237">
        <w:rPr>
          <w:rFonts w:ascii="Times New Roman" w:hAnsi="Times New Roman" w:cs="Times New Roman"/>
        </w:rPr>
        <w:t xml:space="preserve">and </w:t>
      </w:r>
      <w:proofErr w:type="spellStart"/>
      <w:r w:rsidRPr="00263237">
        <w:rPr>
          <w:rFonts w:ascii="Times New Roman" w:hAnsi="Times New Roman" w:cs="Times New Roman"/>
          <w:i/>
          <w:iCs/>
        </w:rPr>
        <w:t>bäiŋam</w:t>
      </w:r>
      <w:proofErr w:type="spellEnd"/>
      <w:r w:rsidRPr="00263237">
        <w:rPr>
          <w:rFonts w:ascii="Times New Roman" w:hAnsi="Times New Roman" w:cs="Times New Roman"/>
        </w:rPr>
        <w:t xml:space="preserve">, also found in neighbouring </w:t>
      </w:r>
      <w:proofErr w:type="spellStart"/>
      <w:r w:rsidRPr="00263237">
        <w:rPr>
          <w:rFonts w:ascii="Times New Roman" w:hAnsi="Times New Roman" w:cs="Times New Roman"/>
        </w:rPr>
        <w:t>Wära</w:t>
      </w:r>
      <w:proofErr w:type="spellEnd"/>
      <w:r w:rsidRPr="00263237">
        <w:rPr>
          <w:rFonts w:ascii="Times New Roman" w:hAnsi="Times New Roman" w:cs="Times New Roman"/>
        </w:rPr>
        <w:t xml:space="preserve">. </w:t>
      </w:r>
    </w:p>
  </w:footnote>
  <w:footnote w:id="15">
    <w:p w14:paraId="1D8D09A8" w14:textId="77777777" w:rsidR="00526FE5" w:rsidRPr="00DD508F" w:rsidRDefault="00526FE5" w:rsidP="00526FE5">
      <w:pPr>
        <w:pStyle w:val="FootnoteText"/>
      </w:pPr>
      <w:r>
        <w:rPr>
          <w:rStyle w:val="FootnoteReference"/>
        </w:rPr>
        <w:footnoteRef/>
      </w:r>
      <w:r>
        <w:t xml:space="preserve"> </w:t>
      </w:r>
      <w:r w:rsidRPr="006E25D6">
        <w:rPr>
          <w:rFonts w:ascii="Times New Roman" w:hAnsi="Times New Roman" w:cs="Times New Roman"/>
        </w:rPr>
        <w:t xml:space="preserve">Suki has a word </w:t>
      </w:r>
      <w:proofErr w:type="spellStart"/>
      <w:r w:rsidRPr="006E25D6">
        <w:rPr>
          <w:rFonts w:ascii="Times New Roman" w:hAnsi="Times New Roman" w:cs="Times New Roman"/>
          <w:i/>
          <w:iCs/>
        </w:rPr>
        <w:t>naku</w:t>
      </w:r>
      <w:proofErr w:type="spellEnd"/>
      <w:r w:rsidRPr="006E25D6">
        <w:rPr>
          <w:rFonts w:ascii="Times New Roman" w:hAnsi="Times New Roman" w:cs="Times New Roman"/>
        </w:rPr>
        <w:t xml:space="preserve">, meaning either </w:t>
      </w:r>
      <w:proofErr w:type="spellStart"/>
      <w:r w:rsidRPr="006E25D6">
        <w:rPr>
          <w:rFonts w:ascii="Times New Roman" w:hAnsi="Times New Roman" w:cs="Times New Roman"/>
        </w:rPr>
        <w:t>mWZH</w:t>
      </w:r>
      <w:proofErr w:type="spellEnd"/>
      <w:r w:rsidRPr="006E25D6">
        <w:rPr>
          <w:rFonts w:ascii="Times New Roman" w:hAnsi="Times New Roman" w:cs="Times New Roman"/>
        </w:rPr>
        <w:t xml:space="preserve"> or </w:t>
      </w:r>
      <w:proofErr w:type="spellStart"/>
      <w:r w:rsidRPr="006E25D6">
        <w:rPr>
          <w:rFonts w:ascii="Times New Roman" w:hAnsi="Times New Roman" w:cs="Times New Roman"/>
        </w:rPr>
        <w:t>mWZ</w:t>
      </w:r>
      <w:proofErr w:type="spellEnd"/>
      <w:r w:rsidRPr="006E25D6">
        <w:rPr>
          <w:rFonts w:ascii="Times New Roman" w:hAnsi="Times New Roman" w:cs="Times New Roman"/>
        </w:rPr>
        <w:t xml:space="preserve"> (Charlotte van </w:t>
      </w:r>
      <w:proofErr w:type="spellStart"/>
      <w:r w:rsidRPr="006E25D6">
        <w:rPr>
          <w:rFonts w:ascii="Times New Roman" w:hAnsi="Times New Roman" w:cs="Times New Roman"/>
        </w:rPr>
        <w:t>Tongeren</w:t>
      </w:r>
      <w:proofErr w:type="spellEnd"/>
      <w:r w:rsidRPr="006E25D6">
        <w:rPr>
          <w:rFonts w:ascii="Times New Roman" w:hAnsi="Times New Roman" w:cs="Times New Roman"/>
        </w:rPr>
        <w:t xml:space="preserve"> p.c.) </w:t>
      </w:r>
      <w:proofErr w:type="gramStart"/>
      <w:r w:rsidRPr="006E25D6">
        <w:rPr>
          <w:rFonts w:ascii="Times New Roman" w:hAnsi="Times New Roman" w:cs="Times New Roman"/>
        </w:rPr>
        <w:t>and also</w:t>
      </w:r>
      <w:proofErr w:type="gramEnd"/>
      <w:r w:rsidRPr="006E25D6">
        <w:rPr>
          <w:rFonts w:ascii="Times New Roman" w:hAnsi="Times New Roman" w:cs="Times New Roman"/>
        </w:rPr>
        <w:t xml:space="preserve"> – as reported by Van </w:t>
      </w:r>
      <w:proofErr w:type="spellStart"/>
      <w:r w:rsidRPr="006E25D6">
        <w:rPr>
          <w:rFonts w:ascii="Times New Roman" w:hAnsi="Times New Roman" w:cs="Times New Roman"/>
        </w:rPr>
        <w:t>Nieuwenhuijsen-Riedeman</w:t>
      </w:r>
      <w:proofErr w:type="spellEnd"/>
      <w:r w:rsidRPr="006E25D6">
        <w:rPr>
          <w:rFonts w:ascii="Times New Roman" w:hAnsi="Times New Roman" w:cs="Times New Roman"/>
        </w:rPr>
        <w:t xml:space="preserve"> </w:t>
      </w:r>
      <w:r>
        <w:rPr>
          <w:rFonts w:ascii="Times New Roman" w:hAnsi="Times New Roman" w:cs="Times New Roman"/>
        </w:rPr>
        <w:t>(</w:t>
      </w:r>
      <w:r w:rsidRPr="006E25D6">
        <w:rPr>
          <w:rFonts w:ascii="Times New Roman" w:hAnsi="Times New Roman" w:cs="Times New Roman"/>
        </w:rPr>
        <w:t>1979</w:t>
      </w:r>
      <w:r>
        <w:rPr>
          <w:rFonts w:ascii="Times New Roman" w:hAnsi="Times New Roman" w:cs="Times New Roman"/>
        </w:rPr>
        <w:t xml:space="preserve">) </w:t>
      </w:r>
      <w:r w:rsidRPr="006E25D6">
        <w:rPr>
          <w:rFonts w:ascii="Times New Roman" w:hAnsi="Times New Roman" w:cs="Times New Roman"/>
        </w:rPr>
        <w:t xml:space="preserve">– a term </w:t>
      </w:r>
      <w:proofErr w:type="spellStart"/>
      <w:r w:rsidRPr="006E25D6">
        <w:rPr>
          <w:rFonts w:ascii="Times New Roman" w:hAnsi="Times New Roman" w:cs="Times New Roman"/>
          <w:i/>
          <w:iCs/>
        </w:rPr>
        <w:t>nakima</w:t>
      </w:r>
      <w:proofErr w:type="spellEnd"/>
      <w:r w:rsidRPr="006E25D6">
        <w:rPr>
          <w:rFonts w:ascii="Times New Roman" w:hAnsi="Times New Roman" w:cs="Times New Roman"/>
        </w:rPr>
        <w:t xml:space="preserve"> for </w:t>
      </w:r>
      <w:proofErr w:type="spellStart"/>
      <w:r w:rsidRPr="006E25D6">
        <w:rPr>
          <w:rFonts w:ascii="Times New Roman" w:hAnsi="Times New Roman" w:cs="Times New Roman"/>
        </w:rPr>
        <w:t>mZSW</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w:t>
      </w:r>
      <w:proofErr w:type="spellEnd"/>
      <w:r w:rsidRPr="006E25D6">
        <w:rPr>
          <w:rFonts w:ascii="Times New Roman" w:hAnsi="Times New Roman" w:cs="Times New Roman"/>
        </w:rPr>
        <w:t xml:space="preserve">, </w:t>
      </w:r>
      <w:proofErr w:type="spellStart"/>
      <w:r w:rsidRPr="006E25D6">
        <w:rPr>
          <w:rFonts w:ascii="Times New Roman" w:hAnsi="Times New Roman" w:cs="Times New Roman"/>
        </w:rPr>
        <w:t>fHMBSS</w:t>
      </w:r>
      <w:proofErr w:type="spellEnd"/>
      <w:r w:rsidRPr="006E25D6">
        <w:rPr>
          <w:rFonts w:ascii="Times New Roman" w:hAnsi="Times New Roman" w:cs="Times New Roman"/>
        </w:rPr>
        <w:t xml:space="preserve">. </w:t>
      </w:r>
      <w:r>
        <w:br/>
      </w:r>
    </w:p>
  </w:footnote>
  <w:footnote w:id="16">
    <w:p w14:paraId="46B842BB" w14:textId="77777777" w:rsidR="00526FE5" w:rsidRPr="00182218" w:rsidRDefault="00526FE5" w:rsidP="00526FE5">
      <w:pPr>
        <w:pStyle w:val="FootnoteText"/>
        <w:rPr>
          <w:lang w:val="en-AU"/>
        </w:rPr>
      </w:pPr>
      <w:r>
        <w:rPr>
          <w:rStyle w:val="FootnoteReference"/>
        </w:rPr>
        <w:footnoteRef/>
      </w:r>
      <w:r>
        <w:t xml:space="preserve"> </w:t>
      </w:r>
      <w:r>
        <w:rPr>
          <w:lang w:val="en-AU"/>
        </w:rPr>
        <w:t xml:space="preserve">The K cognate </w:t>
      </w:r>
      <w:proofErr w:type="spellStart"/>
      <w:r w:rsidRPr="00182218">
        <w:rPr>
          <w:i/>
          <w:iCs/>
          <w:lang w:val="en-AU"/>
        </w:rPr>
        <w:t>kaimat</w:t>
      </w:r>
      <w:proofErr w:type="spellEnd"/>
      <w:r w:rsidRPr="00182218">
        <w:rPr>
          <w:i/>
          <w:iCs/>
          <w:lang w:val="en-AU"/>
        </w:rPr>
        <w:t xml:space="preserve"> </w:t>
      </w:r>
      <w:r>
        <w:rPr>
          <w:lang w:val="en-AU"/>
        </w:rPr>
        <w:t xml:space="preserve">has a slightly different meaning: </w:t>
      </w:r>
      <w:r w:rsidRPr="000A26CB">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2640"/>
          </mc:Choice>
          <mc:Fallback>
            <w:t>♀</w:t>
          </mc:Fallback>
        </mc:AlternateContent>
      </w:r>
      <w:r w:rsidRPr="000A26CB">
        <w:rPr>
          <w:rFonts w:ascii="Times New Roman" w:hAnsi="Times New Roman" w:cs="Times New Roman"/>
        </w:rPr>
        <w:t>︎</w:t>
      </w:r>
      <w:r>
        <w:rPr>
          <w:lang w:val="en-AU"/>
        </w:rPr>
        <w:t>BW.</w:t>
      </w:r>
    </w:p>
  </w:footnote>
  <w:footnote w:id="17">
    <w:p w14:paraId="25E4CB77" w14:textId="77777777" w:rsidR="00526FE5" w:rsidRPr="00263237" w:rsidRDefault="00526FE5" w:rsidP="00526FE5">
      <w:pPr>
        <w:pStyle w:val="FootnoteText"/>
      </w:pPr>
      <w:r>
        <w:rPr>
          <w:rStyle w:val="FootnoteReference"/>
        </w:rPr>
        <w:footnoteRef/>
      </w:r>
      <w:r>
        <w:t xml:space="preserve"> CD: I am not sure about this. I will check in November. My guess would be that they use the term for 'wife' /</w:t>
      </w:r>
      <w:proofErr w:type="spellStart"/>
      <w:r>
        <w:t>fzenz</w:t>
      </w:r>
      <w:proofErr w:type="spellEnd"/>
      <w:r>
        <w:t>/.</w:t>
      </w:r>
      <w:r>
        <w:rPr>
          <w:rStyle w:val="CommentReference"/>
        </w:rPr>
        <w:annotationRef/>
      </w:r>
    </w:p>
  </w:footnote>
  <w:footnote w:id="18">
    <w:p w14:paraId="7606AA9A" w14:textId="77777777" w:rsidR="00526FE5" w:rsidRPr="008D2CF1" w:rsidRDefault="00526FE5" w:rsidP="00526FE5">
      <w:pPr>
        <w:pStyle w:val="FootnoteText"/>
        <w:rPr>
          <w:lang w:val="en-AU"/>
        </w:rPr>
      </w:pPr>
      <w:r>
        <w:rPr>
          <w:rStyle w:val="FootnoteReference"/>
        </w:rPr>
        <w:footnoteRef/>
      </w:r>
      <w:r>
        <w:t xml:space="preserve"> </w:t>
      </w:r>
      <w:r>
        <w:rPr>
          <w:lang w:val="en-AU"/>
        </w:rPr>
        <w:t xml:space="preserve">Elder brother, elder sister, younger brother, younger sister, and, for each term, whether it is a man or woman speaking. </w:t>
      </w:r>
    </w:p>
  </w:footnote>
  <w:footnote w:id="19">
    <w:p w14:paraId="3F2BCFE6" w14:textId="605750D5" w:rsidR="00D27BBF" w:rsidRPr="007A4718" w:rsidRDefault="00D27BBF" w:rsidP="00D27BBF">
      <w:pPr>
        <w:pStyle w:val="FootnoteText"/>
        <w:rPr>
          <w:lang w:val="en-AU"/>
        </w:rPr>
      </w:pPr>
      <w:r>
        <w:rPr>
          <w:rStyle w:val="FootnoteReference"/>
        </w:rPr>
        <w:footnoteRef/>
      </w:r>
      <w:r>
        <w:t xml:space="preserve"> </w:t>
      </w:r>
      <w:r w:rsidR="006C34CF">
        <w:rPr>
          <w:rFonts w:ascii="Times New Roman" w:hAnsi="Times New Roman" w:cs="Times New Roman"/>
          <w:color w:val="000000" w:themeColor="text1"/>
          <w:lang w:val="en-AU"/>
        </w:rPr>
        <w:t>R</w:t>
      </w:r>
      <w:r>
        <w:rPr>
          <w:rFonts w:ascii="Times New Roman" w:hAnsi="Times New Roman" w:cs="Times New Roman"/>
          <w:color w:val="000000" w:themeColor="text1"/>
          <w:lang w:val="en-AU"/>
        </w:rPr>
        <w:t>elative age of parents’ siblings</w:t>
      </w:r>
      <w:r w:rsidR="006C34CF">
        <w:rPr>
          <w:rFonts w:ascii="Times New Roman" w:hAnsi="Times New Roman" w:cs="Times New Roman"/>
          <w:color w:val="000000" w:themeColor="text1"/>
          <w:lang w:val="en-AU"/>
        </w:rPr>
        <w:t xml:space="preserve"> is also a common feature</w:t>
      </w:r>
      <w:r>
        <w:rPr>
          <w:rFonts w:ascii="Times New Roman" w:hAnsi="Times New Roman" w:cs="Times New Roman"/>
          <w:color w:val="000000" w:themeColor="text1"/>
          <w:lang w:val="en-AU"/>
        </w:rPr>
        <w:t xml:space="preserve">, but </w:t>
      </w:r>
      <w:r w:rsidR="006C34CF">
        <w:rPr>
          <w:rFonts w:ascii="Times New Roman" w:hAnsi="Times New Roman" w:cs="Times New Roman"/>
          <w:color w:val="000000" w:themeColor="text1"/>
          <w:lang w:val="en-AU"/>
        </w:rPr>
        <w:t>it is</w:t>
      </w:r>
      <w:r>
        <w:rPr>
          <w:rFonts w:ascii="Times New Roman" w:hAnsi="Times New Roman" w:cs="Times New Roman"/>
          <w:color w:val="000000" w:themeColor="text1"/>
          <w:lang w:val="en-AU"/>
        </w:rPr>
        <w:t xml:space="preserve"> not important in Papuan languages.</w:t>
      </w:r>
    </w:p>
  </w:footnote>
  <w:footnote w:id="20">
    <w:p w14:paraId="2C5B8085" w14:textId="77777777" w:rsidR="009C1C65" w:rsidRPr="001F56CC" w:rsidRDefault="009C1C65" w:rsidP="009C1C65">
      <w:pPr>
        <w:pStyle w:val="FootnoteText"/>
        <w:rPr>
          <w:rFonts w:ascii="Times New Roman" w:hAnsi="Times New Roman" w:cs="Times New Roman"/>
          <w:lang w:val="en-AU"/>
        </w:rPr>
      </w:pPr>
      <w:r w:rsidRPr="001F56CC">
        <w:rPr>
          <w:rStyle w:val="FootnoteReference"/>
          <w:rFonts w:ascii="Times New Roman" w:hAnsi="Times New Roman" w:cs="Times New Roman"/>
        </w:rPr>
        <w:footnoteRef/>
      </w:r>
      <w:r w:rsidRPr="001F56CC">
        <w:rPr>
          <w:rFonts w:ascii="Times New Roman" w:hAnsi="Times New Roman" w:cs="Times New Roman"/>
        </w:rPr>
        <w:t xml:space="preserve"> </w:t>
      </w:r>
      <w:r w:rsidRPr="001F56CC">
        <w:rPr>
          <w:rFonts w:ascii="Times New Roman" w:hAnsi="Times New Roman" w:cs="Times New Roman"/>
          <w:lang w:val="en-AU"/>
        </w:rPr>
        <w:t xml:space="preserve">The fifth possibility is F = MB ≠ FB which violates the rule of </w:t>
      </w:r>
      <w:proofErr w:type="spellStart"/>
      <w:r w:rsidRPr="001F56CC">
        <w:rPr>
          <w:rFonts w:ascii="Times New Roman" w:hAnsi="Times New Roman" w:cs="Times New Roman"/>
          <w:lang w:val="en-AU"/>
        </w:rPr>
        <w:t>colaterality</w:t>
      </w:r>
      <w:proofErr w:type="spellEnd"/>
      <w:r w:rsidRPr="001F56CC">
        <w:rPr>
          <w:rFonts w:ascii="Times New Roman" w:hAnsi="Times New Roman" w:cs="Times New Roman"/>
          <w:lang w:val="en-AU"/>
        </w:rPr>
        <w:t xml:space="preserve"> and has never been observed.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6837970"/>
      <w:docPartObj>
        <w:docPartGallery w:val="Page Numbers (Top of Page)"/>
        <w:docPartUnique/>
      </w:docPartObj>
    </w:sdtPr>
    <w:sdtContent>
      <w:p w14:paraId="1D7BB638" w14:textId="77777777" w:rsidR="005F3612" w:rsidRDefault="00000000">
        <w:pPr>
          <w:pStyle w:val="Header"/>
          <w:jc w:val="right"/>
        </w:pPr>
        <w:r w:rsidRPr="00C85323">
          <w:rPr>
            <w:rFonts w:ascii="Times New Roman" w:hAnsi="Times New Roman" w:cs="Times New Roman"/>
          </w:rPr>
          <w:fldChar w:fldCharType="begin"/>
        </w:r>
        <w:r w:rsidRPr="00C85323">
          <w:rPr>
            <w:rFonts w:ascii="Times New Roman" w:hAnsi="Times New Roman" w:cs="Times New Roman"/>
          </w:rPr>
          <w:instrText>PAGE   \* MERGEFORMAT</w:instrText>
        </w:r>
        <w:r w:rsidRPr="00C85323">
          <w:rPr>
            <w:rFonts w:ascii="Times New Roman" w:hAnsi="Times New Roman" w:cs="Times New Roman"/>
          </w:rPr>
          <w:fldChar w:fldCharType="separate"/>
        </w:r>
        <w:r w:rsidRPr="00FA2C70">
          <w:rPr>
            <w:rFonts w:ascii="Times New Roman" w:hAnsi="Times New Roman" w:cs="Times New Roman"/>
            <w:noProof/>
            <w:lang w:val="fr-FR"/>
          </w:rPr>
          <w:t>20</w:t>
        </w:r>
        <w:r w:rsidRPr="00C85323">
          <w:rPr>
            <w:rFonts w:ascii="Times New Roman" w:hAnsi="Times New Roman" w:cs="Times New Roman"/>
          </w:rPr>
          <w:fldChar w:fldCharType="end"/>
        </w:r>
      </w:p>
    </w:sdtContent>
  </w:sdt>
  <w:p w14:paraId="2E0A55BE" w14:textId="77777777" w:rsidR="005F361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A2076"/>
    <w:multiLevelType w:val="hybridMultilevel"/>
    <w:tmpl w:val="CF0488A6"/>
    <w:lvl w:ilvl="0" w:tplc="F3688BA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1950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Passmore">
    <w15:presenceInfo w15:providerId="AD" w15:userId="S::u1123114@anu.edu.au::8963b08c-5884-429d-9b8e-c6cae7b29bfb"/>
  </w15:person>
  <w15:person w15:author="Nicholas Evans">
    <w15:presenceInfo w15:providerId="Windows Live" w15:userId="73ba894960a7015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444"/>
    <w:rsid w:val="00007DF8"/>
    <w:rsid w:val="000D185D"/>
    <w:rsid w:val="000D7181"/>
    <w:rsid w:val="00141F05"/>
    <w:rsid w:val="00150D01"/>
    <w:rsid w:val="00165444"/>
    <w:rsid w:val="001A4DE3"/>
    <w:rsid w:val="002D21F7"/>
    <w:rsid w:val="002F48B6"/>
    <w:rsid w:val="00391C56"/>
    <w:rsid w:val="003B76E4"/>
    <w:rsid w:val="00526FE5"/>
    <w:rsid w:val="005E31B0"/>
    <w:rsid w:val="0062577E"/>
    <w:rsid w:val="00696341"/>
    <w:rsid w:val="006C0692"/>
    <w:rsid w:val="006C34CF"/>
    <w:rsid w:val="006D5EA9"/>
    <w:rsid w:val="00722A27"/>
    <w:rsid w:val="00755E5A"/>
    <w:rsid w:val="00781935"/>
    <w:rsid w:val="00783FC3"/>
    <w:rsid w:val="007A3037"/>
    <w:rsid w:val="008062A6"/>
    <w:rsid w:val="00832A25"/>
    <w:rsid w:val="0087659A"/>
    <w:rsid w:val="009C1C65"/>
    <w:rsid w:val="009D2485"/>
    <w:rsid w:val="00AE09A7"/>
    <w:rsid w:val="00AE1E66"/>
    <w:rsid w:val="00AE74C6"/>
    <w:rsid w:val="00C90D43"/>
    <w:rsid w:val="00C95060"/>
    <w:rsid w:val="00CD0768"/>
    <w:rsid w:val="00CF4278"/>
    <w:rsid w:val="00D27BBF"/>
    <w:rsid w:val="00D8374A"/>
    <w:rsid w:val="00EA3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60E5B88"/>
  <w15:chartTrackingRefBased/>
  <w15:docId w15:val="{B1FDFFF5-8E18-B046-BC51-E508A473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E5"/>
    <w:rPr>
      <w:rFonts w:eastAsiaTheme="minorEastAsia"/>
      <w:kern w:val="0"/>
      <w:lang w:val="en-GB"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26FE5"/>
    <w:rPr>
      <w:sz w:val="20"/>
      <w:szCs w:val="20"/>
    </w:rPr>
  </w:style>
  <w:style w:type="character" w:customStyle="1" w:styleId="FootnoteTextChar">
    <w:name w:val="Footnote Text Char"/>
    <w:basedOn w:val="DefaultParagraphFont"/>
    <w:link w:val="FootnoteText"/>
    <w:uiPriority w:val="99"/>
    <w:semiHidden/>
    <w:rsid w:val="00526FE5"/>
    <w:rPr>
      <w:rFonts w:eastAsiaTheme="minorEastAsia"/>
      <w:kern w:val="0"/>
      <w:sz w:val="20"/>
      <w:szCs w:val="20"/>
      <w:lang w:val="en-GB" w:eastAsia="zh-CN"/>
      <w14:ligatures w14:val="none"/>
    </w:rPr>
  </w:style>
  <w:style w:type="character" w:styleId="FootnoteReference">
    <w:name w:val="footnote reference"/>
    <w:basedOn w:val="DefaultParagraphFont"/>
    <w:uiPriority w:val="99"/>
    <w:semiHidden/>
    <w:unhideWhenUsed/>
    <w:rsid w:val="00526FE5"/>
    <w:rPr>
      <w:vertAlign w:val="superscript"/>
    </w:rPr>
  </w:style>
  <w:style w:type="table" w:styleId="TableGrid">
    <w:name w:val="Table Grid"/>
    <w:basedOn w:val="TableNormal"/>
    <w:uiPriority w:val="39"/>
    <w:rsid w:val="00526FE5"/>
    <w:rPr>
      <w:kern w:val="0"/>
      <w:sz w:val="21"/>
      <w:szCs w:val="21"/>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26FE5"/>
    <w:pPr>
      <w:spacing w:before="100" w:beforeAutospacing="1" w:after="100" w:afterAutospacing="1"/>
    </w:pPr>
    <w:rPr>
      <w:rFonts w:ascii="Times New Roman" w:eastAsia="Times New Roman" w:hAnsi="Times New Roman" w:cs="Times New Roman"/>
      <w:lang w:val="en-AU" w:bidi="hi-IN"/>
    </w:rPr>
  </w:style>
  <w:style w:type="character" w:styleId="CommentReference">
    <w:name w:val="annotation reference"/>
    <w:basedOn w:val="DefaultParagraphFont"/>
    <w:uiPriority w:val="99"/>
    <w:semiHidden/>
    <w:unhideWhenUsed/>
    <w:rsid w:val="00526FE5"/>
    <w:rPr>
      <w:sz w:val="16"/>
      <w:szCs w:val="16"/>
    </w:rPr>
  </w:style>
  <w:style w:type="paragraph" w:styleId="CommentText">
    <w:name w:val="annotation text"/>
    <w:basedOn w:val="Normal"/>
    <w:link w:val="CommentTextChar"/>
    <w:uiPriority w:val="99"/>
    <w:unhideWhenUsed/>
    <w:rsid w:val="00526FE5"/>
    <w:rPr>
      <w:sz w:val="20"/>
      <w:szCs w:val="20"/>
    </w:rPr>
  </w:style>
  <w:style w:type="character" w:customStyle="1" w:styleId="CommentTextChar">
    <w:name w:val="Comment Text Char"/>
    <w:basedOn w:val="DefaultParagraphFont"/>
    <w:link w:val="CommentText"/>
    <w:uiPriority w:val="99"/>
    <w:rsid w:val="00526FE5"/>
    <w:rPr>
      <w:rFonts w:eastAsiaTheme="minorEastAsia"/>
      <w:kern w:val="0"/>
      <w:sz w:val="20"/>
      <w:szCs w:val="20"/>
      <w:lang w:val="en-GB" w:eastAsia="zh-CN"/>
      <w14:ligatures w14:val="none"/>
    </w:rPr>
  </w:style>
  <w:style w:type="paragraph" w:styleId="ListParagraph">
    <w:name w:val="List Paragraph"/>
    <w:basedOn w:val="Normal"/>
    <w:uiPriority w:val="34"/>
    <w:qFormat/>
    <w:rsid w:val="00526FE5"/>
    <w:pPr>
      <w:spacing w:after="160" w:line="259" w:lineRule="auto"/>
      <w:ind w:left="720"/>
      <w:contextualSpacing/>
    </w:pPr>
    <w:rPr>
      <w:rFonts w:eastAsiaTheme="minorHAnsi"/>
      <w:sz w:val="22"/>
      <w:szCs w:val="22"/>
      <w:lang w:val="fr-FR" w:eastAsia="en-US"/>
    </w:rPr>
  </w:style>
  <w:style w:type="paragraph" w:styleId="Header">
    <w:name w:val="header"/>
    <w:basedOn w:val="Normal"/>
    <w:link w:val="HeaderChar"/>
    <w:uiPriority w:val="99"/>
    <w:unhideWhenUsed/>
    <w:rsid w:val="00526FE5"/>
    <w:pPr>
      <w:tabs>
        <w:tab w:val="center" w:pos="4536"/>
        <w:tab w:val="right" w:pos="9072"/>
      </w:tabs>
    </w:pPr>
  </w:style>
  <w:style w:type="character" w:customStyle="1" w:styleId="HeaderChar">
    <w:name w:val="Header Char"/>
    <w:basedOn w:val="DefaultParagraphFont"/>
    <w:link w:val="Header"/>
    <w:uiPriority w:val="99"/>
    <w:rsid w:val="00526FE5"/>
    <w:rPr>
      <w:rFonts w:eastAsiaTheme="minorEastAsia"/>
      <w:kern w:val="0"/>
      <w:lang w:val="en-GB" w:eastAsia="zh-CN"/>
      <w14:ligatures w14:val="none"/>
    </w:rPr>
  </w:style>
  <w:style w:type="paragraph" w:styleId="Bibliography">
    <w:name w:val="Bibliography"/>
    <w:basedOn w:val="Normal"/>
    <w:next w:val="Normal"/>
    <w:uiPriority w:val="37"/>
    <w:semiHidden/>
    <w:unhideWhenUsed/>
    <w:rsid w:val="00526FE5"/>
  </w:style>
  <w:style w:type="paragraph" w:styleId="CommentSubject">
    <w:name w:val="annotation subject"/>
    <w:basedOn w:val="CommentText"/>
    <w:next w:val="CommentText"/>
    <w:link w:val="CommentSubjectChar"/>
    <w:uiPriority w:val="99"/>
    <w:semiHidden/>
    <w:unhideWhenUsed/>
    <w:rsid w:val="007A3037"/>
    <w:rPr>
      <w:b/>
      <w:bCs/>
    </w:rPr>
  </w:style>
  <w:style w:type="character" w:customStyle="1" w:styleId="CommentSubjectChar">
    <w:name w:val="Comment Subject Char"/>
    <w:basedOn w:val="CommentTextChar"/>
    <w:link w:val="CommentSubject"/>
    <w:uiPriority w:val="99"/>
    <w:semiHidden/>
    <w:rsid w:val="007A3037"/>
    <w:rPr>
      <w:rFonts w:eastAsiaTheme="minorEastAsia"/>
      <w:b/>
      <w:bCs/>
      <w:kern w:val="0"/>
      <w:sz w:val="20"/>
      <w:szCs w:val="20"/>
      <w:lang w:val="en-GB" w:eastAsia="zh-CN"/>
      <w14:ligatures w14:val="none"/>
    </w:rPr>
  </w:style>
  <w:style w:type="paragraph" w:styleId="Revision">
    <w:name w:val="Revision"/>
    <w:hidden/>
    <w:uiPriority w:val="99"/>
    <w:semiHidden/>
    <w:rsid w:val="00AE1E66"/>
    <w:rPr>
      <w:rFonts w:eastAsiaTheme="minorEastAsia"/>
      <w:kern w:val="0"/>
      <w:lang w:val="en-GB"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22</Pages>
  <Words>12711</Words>
  <Characters>72454</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Passmore</dc:creator>
  <cp:keywords/>
  <dc:description/>
  <cp:lastModifiedBy>Sam Passmore</cp:lastModifiedBy>
  <cp:revision>6</cp:revision>
  <cp:lastPrinted>2023-05-18T06:59:00Z</cp:lastPrinted>
  <dcterms:created xsi:type="dcterms:W3CDTF">2023-05-18T00:00:00Z</dcterms:created>
  <dcterms:modified xsi:type="dcterms:W3CDTF">2023-05-19T02:50:00Z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id="rzQ88HqS"/&gt;&lt;style id="" hasBibliography="0" bibliographyStyleHasBeenSet="0"/&gt;&lt;prefs/&gt;&lt;/data&gt;</vt:lpwstr>
  </property>
</Properties>
</file>